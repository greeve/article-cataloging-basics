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B9AB9" w14:textId="73AB9A2C" w:rsidR="00DB7C91" w:rsidRDefault="00DB7C91" w:rsidP="00DB7C91">
      <w:pPr>
        <w:pStyle w:val="Articletitle"/>
      </w:pPr>
      <w:r>
        <w:t>Authority Control Today: Principles, Practices, and Trends</w:t>
      </w:r>
    </w:p>
    <w:p w14:paraId="00000003" w14:textId="7CB74BC9" w:rsidR="004C519E" w:rsidRPr="00DB7C91" w:rsidRDefault="0027291D" w:rsidP="00DB7C91">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enhances the accessibility </w:t>
      </w:r>
      <w:r w:rsidR="008B71B5">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f library resources</w:t>
      </w:r>
      <w:ins w:id="0" w:author="Rebecca Wiederhold" w:date="2020-12-29T18:14:00Z">
        <w:r w:rsidR="00BD7B87">
          <w:rPr>
            <w:rFonts w:ascii="Times New Roman" w:eastAsia="Times New Roman" w:hAnsi="Times New Roman" w:cs="Times New Roman"/>
            <w:sz w:val="24"/>
            <w:szCs w:val="24"/>
            <w:highlight w:val="white"/>
          </w:rPr>
          <w:t xml:space="preserve"> by controlling the choice and form of access points</w:t>
        </w:r>
      </w:ins>
      <w:r w:rsidRPr="00DB7C91">
        <w:rPr>
          <w:rFonts w:ascii="Times New Roman" w:eastAsia="Times New Roman" w:hAnsi="Times New Roman" w:cs="Times New Roman"/>
          <w:sz w:val="24"/>
          <w:szCs w:val="24"/>
          <w:highlight w:val="white"/>
        </w:rPr>
        <w:t>, improving users’ ability to efficiently find the works most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While authority control and the technologies that support its implementation continue to evolve, the underlying principles and purposes remain the same. Written primarily for a new generation of technical services 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00000006" w14:textId="01CA6E28" w:rsidR="004C519E" w:rsidRPr="00DB7C91" w:rsidRDefault="00DB7C91">
      <w:pPr>
        <w:spacing w:line="480" w:lineRule="auto"/>
        <w:rPr>
          <w:rFonts w:ascii="Times New Roman" w:hAnsi="Times New Roman" w:cs="Times New Roman"/>
          <w:b/>
        </w:rPr>
      </w:pPr>
      <w:r>
        <w:rPr>
          <w:rFonts w:ascii="Times New Roman" w:hAnsi="Times New Roman" w:cs="Times New Roman"/>
          <w:b/>
          <w:sz w:val="24"/>
          <w:szCs w:val="24"/>
        </w:rPr>
        <w:t>Introduction</w:t>
      </w:r>
    </w:p>
    <w:p w14:paraId="019C9160" w14:textId="36CFD02D" w:rsidR="00BD7B87" w:rsidDel="00696E66" w:rsidRDefault="00BD7B87" w:rsidP="00BD7B87">
      <w:pPr>
        <w:spacing w:line="480" w:lineRule="auto"/>
        <w:rPr>
          <w:del w:id="1" w:author="Rebecca Wiederhold" w:date="2020-12-29T18:18:00Z"/>
          <w:rFonts w:ascii="Times New Roman" w:eastAsia="Times New Roman" w:hAnsi="Times New Roman" w:cs="Times New Roman"/>
          <w:sz w:val="24"/>
          <w:szCs w:val="24"/>
          <w:highlight w:val="white"/>
        </w:rPr>
      </w:pPr>
      <w:moveToRangeStart w:id="2" w:author="Rebecca Wiederhold" w:date="2020-12-29T18:18:00Z" w:name="move60158351"/>
      <w:moveTo w:id="3" w:author="Rebecca Wiederhold" w:date="2020-12-29T18:18:00Z">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t>
        </w:r>
      </w:moveTo>
      <w:proofErr w:type="spellStart"/>
      <w:ins w:id="4" w:author="Rebecca Wiederhold" w:date="2020-12-29T18:22:00Z">
        <w:r>
          <w:rPr>
            <w:rFonts w:ascii="Times New Roman" w:eastAsia="Times New Roman" w:hAnsi="Times New Roman" w:cs="Times New Roman"/>
            <w:sz w:val="24"/>
            <w:szCs w:val="24"/>
            <w:highlight w:val="white"/>
          </w:rPr>
          <w:t>Joudrey</w:t>
        </w:r>
        <w:proofErr w:type="spellEnd"/>
        <w:r>
          <w:rPr>
            <w:rFonts w:ascii="Times New Roman" w:eastAsia="Times New Roman" w:hAnsi="Times New Roman" w:cs="Times New Roman"/>
            <w:sz w:val="24"/>
            <w:szCs w:val="24"/>
            <w:highlight w:val="white"/>
          </w:rPr>
          <w:t>, Taylor, and Miller’s definition of authority control states, “Authority control is the result of the process of maintaining consistency in the verbal form used to represent an access point and the further process of showing the relationships among names, works, and subjects. It is accompli</w:t>
        </w:r>
      </w:ins>
      <w:ins w:id="5" w:author="Rebecca Wiederhold" w:date="2020-12-29T18:23:00Z">
        <w:r>
          <w:rPr>
            <w:rFonts w:ascii="Times New Roman" w:eastAsia="Times New Roman" w:hAnsi="Times New Roman" w:cs="Times New Roman"/>
            <w:sz w:val="24"/>
            <w:szCs w:val="24"/>
            <w:highlight w:val="white"/>
          </w:rPr>
          <w:t>shed through use of cataloging guidelines (in the case of names and titles), use of a controlled vocabulary, and reference to an authority file.”</w:t>
        </w:r>
        <w:r w:rsidR="00987888">
          <w:rPr>
            <w:rStyle w:val="EndnoteReference"/>
            <w:rFonts w:ascii="Times New Roman" w:eastAsia="Times New Roman" w:hAnsi="Times New Roman" w:cs="Times New Roman"/>
            <w:sz w:val="24"/>
            <w:szCs w:val="24"/>
            <w:highlight w:val="white"/>
          </w:rPr>
          <w:endnoteReference w:id="1"/>
        </w:r>
        <w:r w:rsidR="00987888">
          <w:rPr>
            <w:rFonts w:ascii="Times New Roman" w:eastAsia="Times New Roman" w:hAnsi="Times New Roman" w:cs="Times New Roman"/>
            <w:sz w:val="24"/>
            <w:szCs w:val="24"/>
            <w:highlight w:val="white"/>
          </w:rPr>
          <w:t xml:space="preserve"> </w:t>
        </w:r>
      </w:ins>
      <w:moveTo w:id="18" w:author="Rebecca Wiederhold" w:date="2020-12-29T18:18:00Z">
        <w:r w:rsidRPr="00DB7C91">
          <w:rPr>
            <w:rFonts w:ascii="Times New Roman" w:eastAsia="Times New Roman" w:hAnsi="Times New Roman" w:cs="Times New Roman"/>
            <w:sz w:val="24"/>
            <w:szCs w:val="24"/>
            <w:highlight w:val="white"/>
          </w:rPr>
          <w:t xml:space="preserve">While the work can be time-consuming and intellectually demanding, the pay-off for the user experience is incalculable. </w:t>
        </w:r>
        <w:del w:id="19" w:author="Rebecca Wiederhold" w:date="2020-12-29T18:27:00Z">
          <w:r w:rsidDel="00F127D5">
            <w:rPr>
              <w:rFonts w:ascii="Times New Roman" w:eastAsia="Times New Roman" w:hAnsi="Times New Roman" w:cs="Times New Roman"/>
              <w:sz w:val="24"/>
              <w:szCs w:val="24"/>
              <w:highlight w:val="white"/>
            </w:rPr>
            <w:delText xml:space="preserve">The authority control landscape is an interconnected network of libraries, vendors, databases, and services (see Figure 8). </w:delText>
          </w:r>
        </w:del>
        <w:r w:rsidRPr="00DB7C91">
          <w:rPr>
            <w:rFonts w:ascii="Times New Roman" w:eastAsia="Times New Roman" w:hAnsi="Times New Roman" w:cs="Times New Roman"/>
            <w:sz w:val="24"/>
            <w:szCs w:val="24"/>
            <w:highlight w:val="white"/>
          </w:rPr>
          <w:t xml:space="preserve">Library patrons of today expect seamless information retrieval and sophisticated </w:t>
        </w:r>
      </w:moveTo>
      <w:ins w:id="20" w:author="Rebecca Wiederhold" w:date="2020-12-29T18:31:00Z">
        <w:r w:rsidR="00F127D5">
          <w:rPr>
            <w:rFonts w:ascii="Times New Roman" w:eastAsia="Times New Roman" w:hAnsi="Times New Roman" w:cs="Times New Roman"/>
            <w:sz w:val="24"/>
            <w:szCs w:val="24"/>
            <w:highlight w:val="white"/>
          </w:rPr>
          <w:t xml:space="preserve">database </w:t>
        </w:r>
      </w:ins>
      <w:moveTo w:id="21" w:author="Rebecca Wiederhold" w:date="2020-12-29T18:18:00Z">
        <w:r w:rsidRPr="00DB7C91">
          <w:rPr>
            <w:rFonts w:ascii="Times New Roman" w:eastAsia="Times New Roman" w:hAnsi="Times New Roman" w:cs="Times New Roman"/>
            <w:sz w:val="24"/>
            <w:szCs w:val="24"/>
            <w:highlight w:val="white"/>
          </w:rPr>
          <w:t>navigation. Correct application of authority control best practices assists catalogers in meeting these needs, while connecting users to the most relevant resources for their information search.</w:t>
        </w:r>
      </w:moveTo>
      <w:ins w:id="22" w:author="Rebecca Wiederhold" w:date="2020-12-29T18:32:00Z">
        <w:r w:rsidR="00F127D5">
          <w:rPr>
            <w:rFonts w:ascii="Times New Roman" w:eastAsia="Times New Roman" w:hAnsi="Times New Roman" w:cs="Times New Roman"/>
            <w:sz w:val="24"/>
            <w:szCs w:val="24"/>
            <w:highlight w:val="white"/>
          </w:rPr>
          <w:t xml:space="preserve"> </w:t>
        </w:r>
      </w:ins>
      <w:ins w:id="23" w:author="Rebecca Wiederhold" w:date="2020-12-29T18:34:00Z">
        <w:r w:rsidR="00696E66" w:rsidRPr="00DB7C91">
          <w:rPr>
            <w:rFonts w:ascii="Times New Roman" w:eastAsia="Times New Roman" w:hAnsi="Times New Roman" w:cs="Times New Roman"/>
            <w:sz w:val="24"/>
            <w:szCs w:val="24"/>
            <w:highlight w:val="white"/>
          </w:rPr>
          <w:t>Barbara Tillett explained the essential nature of authority control within libraries over three decades ago, stating</w:t>
        </w:r>
        <w:r w:rsidR="00696E66">
          <w:rPr>
            <w:rFonts w:ascii="Times New Roman" w:eastAsia="Times New Roman" w:hAnsi="Times New Roman" w:cs="Times New Roman"/>
            <w:sz w:val="24"/>
            <w:szCs w:val="24"/>
            <w:highlight w:val="white"/>
          </w:rPr>
          <w:t>,</w:t>
        </w:r>
        <w:r w:rsidR="00696E66" w:rsidRPr="00DB7C91">
          <w:rPr>
            <w:rFonts w:ascii="Times New Roman" w:eastAsia="Times New Roman" w:hAnsi="Times New Roman" w:cs="Times New Roman"/>
            <w:sz w:val="24"/>
            <w:szCs w:val="24"/>
            <w:highlight w:val="white"/>
          </w:rPr>
          <w:t xml:space="preserve"> </w:t>
        </w:r>
        <w:r w:rsidR="00696E66" w:rsidRPr="00DB7C91">
          <w:rPr>
            <w:rFonts w:ascii="Times New Roman" w:eastAsia="Times New Roman" w:hAnsi="Times New Roman" w:cs="Times New Roman"/>
            <w:sz w:val="24"/>
            <w:szCs w:val="24"/>
            <w:highlight w:val="white"/>
          </w:rPr>
          <w:lastRenderedPageBreak/>
          <w:t>“In order to accomplish the finding and gathering functions, the catalog must have authority control. Authority control is inherent to a catalog and without it, a file cannot be considered a catalog.”</w:t>
        </w:r>
        <w:r w:rsidR="00696E66" w:rsidRPr="00DB7C91">
          <w:rPr>
            <w:rFonts w:ascii="Times New Roman" w:eastAsia="Times New Roman" w:hAnsi="Times New Roman" w:cs="Times New Roman"/>
            <w:sz w:val="24"/>
            <w:szCs w:val="24"/>
            <w:highlight w:val="white"/>
            <w:vertAlign w:val="superscript"/>
          </w:rPr>
          <w:endnoteReference w:id="2"/>
        </w:r>
        <w:r w:rsidR="00696E66" w:rsidRPr="00DB7C91">
          <w:rPr>
            <w:rFonts w:ascii="Times New Roman" w:eastAsia="Times New Roman" w:hAnsi="Times New Roman" w:cs="Times New Roman"/>
            <w:sz w:val="24"/>
            <w:szCs w:val="24"/>
            <w:highlight w:val="white"/>
          </w:rPr>
          <w:t xml:space="preserve"> Technical services librarians today must be just as passionate about this essential function of their jobs</w:t>
        </w:r>
      </w:ins>
      <w:ins w:id="26" w:author="Rebecca Wiederhold" w:date="2020-12-29T19:28:00Z">
        <w:r w:rsidR="00723065">
          <w:rPr>
            <w:rFonts w:ascii="Times New Roman" w:eastAsia="Times New Roman" w:hAnsi="Times New Roman" w:cs="Times New Roman"/>
            <w:sz w:val="24"/>
            <w:szCs w:val="24"/>
            <w:highlight w:val="white"/>
          </w:rPr>
          <w:t>.</w:t>
        </w:r>
      </w:ins>
    </w:p>
    <w:p w14:paraId="6AC06658" w14:textId="4F9F4287" w:rsidR="00696E66" w:rsidRDefault="00696E66" w:rsidP="00DB7C91">
      <w:pPr>
        <w:spacing w:line="480" w:lineRule="auto"/>
        <w:rPr>
          <w:ins w:id="27" w:author="Rebecca Wiederhold" w:date="2020-12-29T18:36:00Z"/>
          <w:rFonts w:ascii="Times New Roman" w:eastAsia="Times New Roman" w:hAnsi="Times New Roman" w:cs="Times New Roman"/>
          <w:sz w:val="24"/>
          <w:szCs w:val="24"/>
          <w:highlight w:val="white"/>
        </w:rPr>
      </w:pPr>
    </w:p>
    <w:p w14:paraId="00000007" w14:textId="394DE86A" w:rsidR="004C519E" w:rsidRDefault="00696E66" w:rsidP="00F34320">
      <w:pPr>
        <w:spacing w:line="480" w:lineRule="auto"/>
        <w:rPr>
          <w:ins w:id="28" w:author="Rebecca Wiederhold" w:date="2020-12-29T19:18:00Z"/>
          <w:rFonts w:ascii="Times New Roman" w:eastAsia="Times New Roman" w:hAnsi="Times New Roman" w:cs="Times New Roman"/>
          <w:sz w:val="24"/>
          <w:szCs w:val="24"/>
        </w:rPr>
      </w:pPr>
      <w:ins w:id="29" w:author="Rebecca Wiederhold" w:date="2020-12-29T18:36:00Z">
        <w:r>
          <w:rPr>
            <w:rFonts w:ascii="Times New Roman" w:eastAsia="Times New Roman" w:hAnsi="Times New Roman" w:cs="Times New Roman"/>
            <w:sz w:val="24"/>
            <w:szCs w:val="24"/>
            <w:highlight w:val="white"/>
          </w:rPr>
          <w:tab/>
          <w:t>In a foundational text on the topic, Clack states, “What is authority control? It is a technical process executed</w:t>
        </w:r>
      </w:ins>
      <w:ins w:id="30" w:author="Rebecca Wiederhold" w:date="2020-12-29T18:37:00Z">
        <w:r>
          <w:rPr>
            <w:rFonts w:ascii="Times New Roman" w:eastAsia="Times New Roman" w:hAnsi="Times New Roman" w:cs="Times New Roman"/>
            <w:sz w:val="24"/>
            <w:szCs w:val="24"/>
            <w:highlight w:val="white"/>
          </w:rPr>
          <w:t xml:space="preserve"> on a library catalog to provide structure. Uniqueness, standardization, and linkages are the foundation of authority control.”</w:t>
        </w:r>
        <w:r>
          <w:rPr>
            <w:rStyle w:val="EndnoteReference"/>
            <w:rFonts w:ascii="Times New Roman" w:eastAsia="Times New Roman" w:hAnsi="Times New Roman" w:cs="Times New Roman"/>
            <w:sz w:val="24"/>
            <w:szCs w:val="24"/>
            <w:highlight w:val="white"/>
          </w:rPr>
          <w:endnoteReference w:id="3"/>
        </w:r>
      </w:ins>
      <w:ins w:id="37" w:author="Rebecca Wiederhold" w:date="2020-12-29T18:39:00Z">
        <w:r w:rsidR="00FD3A31">
          <w:rPr>
            <w:rFonts w:ascii="Times New Roman" w:eastAsia="Times New Roman" w:hAnsi="Times New Roman" w:cs="Times New Roman"/>
            <w:sz w:val="24"/>
            <w:szCs w:val="24"/>
            <w:highlight w:val="white"/>
          </w:rPr>
          <w:t xml:space="preserve"> In the process of identifying and describing</w:t>
        </w:r>
      </w:ins>
      <w:ins w:id="38" w:author="Rebecca Wiederhold" w:date="2020-12-29T18:40:00Z">
        <w:r w:rsidR="00FD3A31">
          <w:rPr>
            <w:rFonts w:ascii="Times New Roman" w:eastAsia="Times New Roman" w:hAnsi="Times New Roman" w:cs="Times New Roman"/>
            <w:sz w:val="24"/>
            <w:szCs w:val="24"/>
            <w:highlight w:val="white"/>
          </w:rPr>
          <w:t xml:space="preserve"> information resources, catalogers create descriptive (or bibliographic) records that are gathered into a library</w:t>
        </w:r>
      </w:ins>
      <w:ins w:id="39" w:author="Rebecca Wiederhold" w:date="2020-12-29T18:44:00Z">
        <w:r w:rsidR="00F34320">
          <w:rPr>
            <w:rFonts w:ascii="Times New Roman" w:eastAsia="Times New Roman" w:hAnsi="Times New Roman" w:cs="Times New Roman"/>
            <w:sz w:val="24"/>
            <w:szCs w:val="24"/>
            <w:highlight w:val="white"/>
          </w:rPr>
          <w:t xml:space="preserve"> </w:t>
        </w:r>
        <w:moveToRangeEnd w:id="2"/>
        <w:r w:rsidR="00F34320">
          <w:rPr>
            <w:rFonts w:ascii="Times New Roman" w:eastAsia="Times New Roman" w:hAnsi="Times New Roman" w:cs="Times New Roman"/>
            <w:sz w:val="24"/>
            <w:szCs w:val="24"/>
            <w:highlight w:val="white"/>
          </w:rPr>
          <w:t xml:space="preserve">database, which serves as a tool for library users to find resources that meet their information needs. The information resource is described within a </w:t>
        </w:r>
      </w:ins>
      <w:ins w:id="40" w:author="Rebecca Wiederhold" w:date="2020-12-29T18:45:00Z">
        <w:r w:rsidR="00F34320">
          <w:rPr>
            <w:rFonts w:ascii="Times New Roman" w:eastAsia="Times New Roman" w:hAnsi="Times New Roman" w:cs="Times New Roman"/>
            <w:sz w:val="24"/>
            <w:szCs w:val="24"/>
            <w:highlight w:val="white"/>
          </w:rPr>
          <w:t>structured bibliographic record with various types of information keyed into data fields. Within this context, a</w:t>
        </w:r>
      </w:ins>
      <w:del w:id="41" w:author="Rebecca Wiederhold" w:date="2020-12-29T18:44:00Z">
        <w:r w:rsidR="0027291D" w:rsidRPr="00DB7C91" w:rsidDel="00F34320">
          <w:rPr>
            <w:rFonts w:ascii="Times New Roman" w:eastAsia="Times New Roman" w:hAnsi="Times New Roman" w:cs="Times New Roman"/>
            <w:sz w:val="24"/>
            <w:szCs w:val="24"/>
            <w:highlight w:val="white"/>
          </w:rPr>
          <w:delText>A</w:delText>
        </w:r>
      </w:del>
      <w:r w:rsidR="0027291D" w:rsidRPr="00DB7C91">
        <w:rPr>
          <w:rFonts w:ascii="Times New Roman" w:eastAsia="Times New Roman" w:hAnsi="Times New Roman" w:cs="Times New Roman"/>
          <w:sz w:val="24"/>
          <w:szCs w:val="24"/>
          <w:highlight w:val="white"/>
        </w:rPr>
        <w:t xml:space="preserve">uthority control is a key aspect of the cataloger’s work. </w:t>
      </w:r>
      <w:ins w:id="42" w:author="Rebecca Wiederhold" w:date="2020-12-29T18:54:00Z">
        <w:r w:rsidR="00463863">
          <w:rPr>
            <w:rFonts w:ascii="Times New Roman" w:eastAsia="Times New Roman" w:hAnsi="Times New Roman" w:cs="Times New Roman"/>
            <w:sz w:val="24"/>
            <w:szCs w:val="24"/>
            <w:highlight w:val="white"/>
          </w:rPr>
          <w:t>The cataloger must select the names, subjects</w:t>
        </w:r>
      </w:ins>
      <w:ins w:id="43" w:author="Rebecca Wiederhold" w:date="2020-12-29T18:55:00Z">
        <w:r w:rsidR="00463863">
          <w:rPr>
            <w:rFonts w:ascii="Times New Roman" w:eastAsia="Times New Roman" w:hAnsi="Times New Roman" w:cs="Times New Roman"/>
            <w:sz w:val="24"/>
            <w:szCs w:val="24"/>
            <w:highlight w:val="white"/>
          </w:rPr>
          <w:t xml:space="preserve">, and titles that are associated with the information resource and enter these in searchable fields within the record. These become the authorized access points by which the resource may be found through the searching functions of the library database. </w:t>
        </w:r>
      </w:ins>
      <w:del w:id="44" w:author="Rebecca Wiederhold" w:date="2020-12-29T19:17:00Z">
        <w:r w:rsidR="0027291D" w:rsidRPr="00DB7C91" w:rsidDel="00E41DD9">
          <w:rPr>
            <w:rFonts w:ascii="Times New Roman" w:eastAsia="Times New Roman" w:hAnsi="Times New Roman" w:cs="Times New Roman"/>
            <w:sz w:val="24"/>
            <w:szCs w:val="24"/>
            <w:highlight w:val="white"/>
          </w:rPr>
          <w:delText>Through the practice of authority control, an index of authorized terms is formed in the catalog, allowing for creators and subjects to be named and recalled by consistent terminology. Doing the work to identify preferred terms for new names and subjects to add to the catalog in such a way that similar terms are differentiated and variant forms are linked together ensures the library’s patrons will receive more accurate and complete results in their information search. The maintenance of this controlled vocabulary is important, as language and nomenclature are living things.</w:delText>
        </w:r>
      </w:del>
    </w:p>
    <w:p w14:paraId="7CD9EEC4" w14:textId="1D9E063C" w:rsidR="00E41DD9" w:rsidRDefault="00E41DD9" w:rsidP="00F34320">
      <w:pPr>
        <w:spacing w:line="480" w:lineRule="auto"/>
        <w:rPr>
          <w:ins w:id="45" w:author="Rebecca Wiederhold" w:date="2020-12-29T19:22:00Z"/>
          <w:rFonts w:ascii="Times New Roman" w:eastAsia="Times New Roman" w:hAnsi="Times New Roman" w:cs="Times New Roman"/>
          <w:sz w:val="24"/>
          <w:szCs w:val="24"/>
        </w:rPr>
      </w:pPr>
      <w:ins w:id="46" w:author="Rebecca Wiederhold" w:date="2020-12-29T19:18:00Z">
        <w:r>
          <w:rPr>
            <w:rFonts w:ascii="Times New Roman" w:eastAsia="Times New Roman" w:hAnsi="Times New Roman" w:cs="Times New Roman"/>
            <w:sz w:val="24"/>
            <w:szCs w:val="24"/>
          </w:rPr>
          <w:tab/>
          <w:t>Authority work is the process by which the cataloger ensures that the catalog links related resources through the foundational conc</w:t>
        </w:r>
      </w:ins>
      <w:ins w:id="47" w:author="Rebecca Wiederhold" w:date="2020-12-29T19:19:00Z">
        <w:r>
          <w:rPr>
            <w:rFonts w:ascii="Times New Roman" w:eastAsia="Times New Roman" w:hAnsi="Times New Roman" w:cs="Times New Roman"/>
            <w:sz w:val="24"/>
            <w:szCs w:val="24"/>
          </w:rPr>
          <w:t>epts outlined by Clack: uniqueness, standardization, and linkages. By ensuring an access point’s uniqueness, catalogers enable differentiation between similar names or terms. Standardization helps catalogers to select</w:t>
        </w:r>
      </w:ins>
      <w:ins w:id="48" w:author="Rebecca Wiederhold" w:date="2020-12-29T19:20:00Z">
        <w:r>
          <w:rPr>
            <w:rFonts w:ascii="Times New Roman" w:eastAsia="Times New Roman" w:hAnsi="Times New Roman" w:cs="Times New Roman"/>
            <w:sz w:val="24"/>
            <w:szCs w:val="24"/>
          </w:rPr>
          <w:t xml:space="preserve"> an authorized access point which will allow related resources to be collocated. Standards such as </w:t>
        </w:r>
        <w:r>
          <w:rPr>
            <w:rFonts w:ascii="Times New Roman" w:eastAsia="Times New Roman" w:hAnsi="Times New Roman" w:cs="Times New Roman"/>
            <w:i/>
            <w:iCs/>
            <w:sz w:val="24"/>
            <w:szCs w:val="24"/>
          </w:rPr>
          <w:t>R</w:t>
        </w:r>
      </w:ins>
      <w:ins w:id="49" w:author="Rebecca Wiederhold" w:date="2020-12-29T19:21:00Z">
        <w:r>
          <w:rPr>
            <w:rFonts w:ascii="Times New Roman" w:eastAsia="Times New Roman" w:hAnsi="Times New Roman" w:cs="Times New Roman"/>
            <w:i/>
            <w:iCs/>
            <w:sz w:val="24"/>
            <w:szCs w:val="24"/>
          </w:rPr>
          <w:t>esource Description and Access</w:t>
        </w:r>
        <w:r>
          <w:rPr>
            <w:rFonts w:ascii="Times New Roman" w:eastAsia="Times New Roman" w:hAnsi="Times New Roman" w:cs="Times New Roman"/>
            <w:sz w:val="24"/>
            <w:szCs w:val="24"/>
          </w:rPr>
          <w:t xml:space="preserve"> (RDA) provide catalogers with guidelines for the creation of authority records for names and titles. The use of common thesauri such as Library of Congress Subject Headings (LCSH) </w:t>
        </w:r>
        <w:r>
          <w:rPr>
            <w:rFonts w:ascii="Times New Roman" w:eastAsia="Times New Roman" w:hAnsi="Times New Roman" w:cs="Times New Roman"/>
            <w:sz w:val="24"/>
            <w:szCs w:val="24"/>
          </w:rPr>
          <w:lastRenderedPageBreak/>
          <w:t>for selecting subject terms also supports the access points through standardization. Linkages are made possi</w:t>
        </w:r>
      </w:ins>
      <w:ins w:id="50" w:author="Rebecca Wiederhold" w:date="2020-12-29T19:22:00Z">
        <w:r>
          <w:rPr>
            <w:rFonts w:ascii="Times New Roman" w:eastAsia="Times New Roman" w:hAnsi="Times New Roman" w:cs="Times New Roman"/>
            <w:sz w:val="24"/>
            <w:szCs w:val="24"/>
          </w:rPr>
          <w:t>ble through the encoding standards that underpin the data elements.</w:t>
        </w:r>
      </w:ins>
    </w:p>
    <w:p w14:paraId="5261E078" w14:textId="3E18C8D3" w:rsidR="00E41DD9" w:rsidRPr="00723065" w:rsidRDefault="00E41DD9" w:rsidP="00723065">
      <w:pPr>
        <w:spacing w:line="480" w:lineRule="auto"/>
        <w:rPr>
          <w:rFonts w:ascii="Times New Roman" w:eastAsia="Times New Roman" w:hAnsi="Times New Roman" w:cs="Times New Roman"/>
          <w:sz w:val="24"/>
          <w:szCs w:val="24"/>
        </w:rPr>
      </w:pPr>
      <w:ins w:id="51" w:author="Rebecca Wiederhold" w:date="2020-12-29T19:22:00Z">
        <w:r>
          <w:rPr>
            <w:rFonts w:ascii="Times New Roman" w:eastAsia="Times New Roman" w:hAnsi="Times New Roman" w:cs="Times New Roman"/>
            <w:sz w:val="24"/>
            <w:szCs w:val="24"/>
          </w:rPr>
          <w:tab/>
          <w:t>With the upcoming generation of librarians in mind, this article seeks to provide a foundational introduction on the topic, including a history of the development of authority control practice, definitions of key terms</w:t>
        </w:r>
      </w:ins>
      <w:ins w:id="52" w:author="Rebecca Wiederhold" w:date="2020-12-29T19:23:00Z">
        <w:r>
          <w:rPr>
            <w:rFonts w:ascii="Times New Roman" w:eastAsia="Times New Roman" w:hAnsi="Times New Roman" w:cs="Times New Roman"/>
            <w:sz w:val="24"/>
            <w:szCs w:val="24"/>
          </w:rPr>
          <w:t xml:space="preserve">, discussion of the content and encoding metadata standards that govern how authority records are created, and a description of current authority control practice within libraries. The use of local and cooperative authority files </w:t>
        </w:r>
      </w:ins>
      <w:ins w:id="53" w:author="Rebecca Wiederhold" w:date="2020-12-29T19:27:00Z">
        <w:r w:rsidR="00BF0A60">
          <w:rPr>
            <w:rFonts w:ascii="Times New Roman" w:eastAsia="Times New Roman" w:hAnsi="Times New Roman" w:cs="Times New Roman"/>
            <w:sz w:val="24"/>
            <w:szCs w:val="24"/>
          </w:rPr>
          <w:t>is</w:t>
        </w:r>
      </w:ins>
      <w:ins w:id="54" w:author="Rebecca Wiederhold" w:date="2020-12-29T19:23:00Z">
        <w:r>
          <w:rPr>
            <w:rFonts w:ascii="Times New Roman" w:eastAsia="Times New Roman" w:hAnsi="Times New Roman" w:cs="Times New Roman"/>
            <w:sz w:val="24"/>
            <w:szCs w:val="24"/>
          </w:rPr>
          <w:t xml:space="preserve"> discussed, along with an introduction to the automation of authority control through lib</w:t>
        </w:r>
      </w:ins>
      <w:ins w:id="55" w:author="Rebecca Wiederhold" w:date="2020-12-29T19:24:00Z">
        <w:r>
          <w:rPr>
            <w:rFonts w:ascii="Times New Roman" w:eastAsia="Times New Roman" w:hAnsi="Times New Roman" w:cs="Times New Roman"/>
            <w:sz w:val="24"/>
            <w:szCs w:val="24"/>
          </w:rPr>
          <w:t>rary vendor services. This paper also elucidates the importance of authority control in cataloging and library database management and how authority control benefits users of the library catalog in helping them find the information resources they need. An introduction to current issues and trends within the field includes discussion of authorized hea</w:t>
        </w:r>
      </w:ins>
      <w:ins w:id="56" w:author="Rebecca Wiederhold" w:date="2020-12-29T19:25:00Z">
        <w:r>
          <w:rPr>
            <w:rFonts w:ascii="Times New Roman" w:eastAsia="Times New Roman" w:hAnsi="Times New Roman" w:cs="Times New Roman"/>
            <w:sz w:val="24"/>
            <w:szCs w:val="24"/>
          </w:rPr>
          <w:t>dings as facets, federated authority databases, linked data, and ethical authority control practice. Finally, the future of authority control is explored.</w:t>
        </w:r>
      </w:ins>
    </w:p>
    <w:p w14:paraId="00000008" w14:textId="5D85D436" w:rsidR="004C519E" w:rsidDel="00FB14E0" w:rsidRDefault="0027291D">
      <w:pPr>
        <w:spacing w:line="480" w:lineRule="auto"/>
        <w:ind w:firstLine="720"/>
        <w:rPr>
          <w:del w:id="57" w:author="Rebecca Wiederhold" w:date="2020-12-29T18:51:00Z"/>
          <w:rFonts w:ascii="Times New Roman" w:eastAsia="Times New Roman" w:hAnsi="Times New Roman" w:cs="Times New Roman"/>
          <w:sz w:val="24"/>
          <w:szCs w:val="24"/>
        </w:rPr>
      </w:pPr>
      <w:del w:id="58" w:author="Rebecca Wiederhold" w:date="2020-12-29T18:51:00Z">
        <w:r w:rsidRPr="00DB7C91" w:rsidDel="00FB14E0">
          <w:rPr>
            <w:rFonts w:ascii="Times New Roman" w:eastAsia="Times New Roman" w:hAnsi="Times New Roman" w:cs="Times New Roman"/>
            <w:sz w:val="24"/>
            <w:szCs w:val="24"/>
          </w:rPr>
          <w:delText>In the days of the card catalog, authority maintenance was a very time-consuming and manual process, with each change requiring the original term to be crossed out and replaced by the updated term handwritten on every affected card from the catalog or the typing or printing of entirely new cards to incorporate the changed terms into the card catalog. This process is now considerably more efficient and continues to improve as technology develops and as cooperative practices evolve. A basic understanding of the historical and current practice of authority control, the importance of such work, and an introduction to current trends and the potential evolution of authority control in the future will serve the catalog librarian in the practice of this important work and will allow for optimal utilization of the database management tools of today’s library catalog.</w:delText>
        </w:r>
      </w:del>
    </w:p>
    <w:p w14:paraId="2A1A6187" w14:textId="77777777" w:rsidR="008B71B5" w:rsidRPr="00DB7C91" w:rsidRDefault="008B71B5" w:rsidP="008B71B5">
      <w:pPr>
        <w:spacing w:line="480" w:lineRule="auto"/>
        <w:rPr>
          <w:rFonts w:ascii="Times New Roman" w:hAnsi="Times New Roman" w:cs="Times New Roman"/>
          <w:b/>
        </w:rPr>
      </w:pPr>
      <w:r w:rsidRPr="00DB7C91">
        <w:rPr>
          <w:rFonts w:ascii="Times New Roman" w:hAnsi="Times New Roman" w:cs="Times New Roman"/>
          <w:b/>
          <w:sz w:val="24"/>
          <w:szCs w:val="24"/>
          <w:highlight w:val="white"/>
        </w:rPr>
        <w:t>Authority control defined</w:t>
      </w:r>
    </w:p>
    <w:p w14:paraId="511C5015" w14:textId="38852305" w:rsidR="008B71B5" w:rsidRPr="00DB7C91" w:rsidRDefault="008B71B5" w:rsidP="008B71B5">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w:t>
      </w:r>
      <w:del w:id="59" w:author="Rebecca Wiederhold" w:date="2020-12-29T19:51:00Z">
        <w:r w:rsidRPr="00DB7C91" w:rsidDel="00DA2DC8">
          <w:rPr>
            <w:rFonts w:ascii="Times New Roman" w:eastAsia="Times New Roman" w:hAnsi="Times New Roman" w:cs="Times New Roman"/>
            <w:sz w:val="24"/>
            <w:szCs w:val="24"/>
            <w:highlight w:val="white"/>
          </w:rPr>
          <w:delText xml:space="preserve">is the process of organizing information by using a singular form or spelling of a name or topic. This process </w:delText>
        </w:r>
      </w:del>
      <w:r w:rsidRPr="00DB7C91">
        <w:rPr>
          <w:rFonts w:ascii="Times New Roman" w:eastAsia="Times New Roman" w:hAnsi="Times New Roman" w:cs="Times New Roman"/>
          <w:sz w:val="24"/>
          <w:szCs w:val="24"/>
          <w:highlight w:val="white"/>
        </w:rPr>
        <w:t xml:space="preserve">must be understood within the context of the library catalog and its essential functions. The library and its staff </w:t>
      </w:r>
      <w:ins w:id="60" w:author="Rebecca Wiederhold" w:date="2020-12-29T19:52:00Z">
        <w:r w:rsidR="00DA2DC8">
          <w:rPr>
            <w:rFonts w:ascii="Times New Roman" w:eastAsia="Times New Roman" w:hAnsi="Times New Roman" w:cs="Times New Roman"/>
            <w:sz w:val="24"/>
            <w:szCs w:val="24"/>
            <w:highlight w:val="white"/>
          </w:rPr>
          <w:t>meet the information needs of library patrons by</w:t>
        </w:r>
      </w:ins>
      <w:del w:id="61" w:author="Rebecca Wiederhold" w:date="2020-12-29T19:52:00Z">
        <w:r w:rsidRPr="00DB7C91" w:rsidDel="00DA2DC8">
          <w:rPr>
            <w:rFonts w:ascii="Times New Roman" w:eastAsia="Times New Roman" w:hAnsi="Times New Roman" w:cs="Times New Roman"/>
            <w:sz w:val="24"/>
            <w:szCs w:val="24"/>
            <w:highlight w:val="white"/>
          </w:rPr>
          <w:delText>are in the business of</w:delText>
        </w:r>
      </w:del>
      <w:r w:rsidRPr="00DB7C91">
        <w:rPr>
          <w:rFonts w:ascii="Times New Roman" w:eastAsia="Times New Roman" w:hAnsi="Times New Roman" w:cs="Times New Roman"/>
          <w:sz w:val="24"/>
          <w:szCs w:val="24"/>
          <w:highlight w:val="white"/>
        </w:rPr>
        <w:t xml:space="preserve"> acquiring, processing, </w:t>
      </w:r>
      <w:ins w:id="62" w:author="Rebecca Wiederhold" w:date="2020-12-29T19:52:00Z">
        <w:r w:rsidR="00DA2DC8">
          <w:rPr>
            <w:rFonts w:ascii="Times New Roman" w:eastAsia="Times New Roman" w:hAnsi="Times New Roman" w:cs="Times New Roman"/>
            <w:sz w:val="24"/>
            <w:szCs w:val="24"/>
            <w:highlight w:val="white"/>
          </w:rPr>
          <w:t xml:space="preserve">cataloging, </w:t>
        </w:r>
      </w:ins>
      <w:r w:rsidRPr="00DB7C91">
        <w:rPr>
          <w:rFonts w:ascii="Times New Roman" w:eastAsia="Times New Roman" w:hAnsi="Times New Roman" w:cs="Times New Roman"/>
          <w:sz w:val="24"/>
          <w:szCs w:val="24"/>
          <w:highlight w:val="white"/>
        </w:rPr>
        <w:t>maintaining, and circulating physical and digital information resources (</w:t>
      </w:r>
      <w:ins w:id="63" w:author="Rebecca Wiederhold" w:date="2020-12-29T19:52:00Z">
        <w:r w:rsidR="00DA2DC8">
          <w:rPr>
            <w:rFonts w:ascii="Times New Roman" w:eastAsia="Times New Roman" w:hAnsi="Times New Roman" w:cs="Times New Roman"/>
            <w:sz w:val="24"/>
            <w:szCs w:val="24"/>
            <w:highlight w:val="white"/>
          </w:rPr>
          <w:t>e</w:t>
        </w:r>
      </w:ins>
      <w:del w:id="64" w:author="Rebecca Wiederhold" w:date="2020-12-29T19:52:00Z">
        <w:r w:rsidRPr="00DB7C91" w:rsidDel="00DA2DC8">
          <w:rPr>
            <w:rFonts w:ascii="Times New Roman" w:eastAsia="Times New Roman" w:hAnsi="Times New Roman" w:cs="Times New Roman"/>
            <w:sz w:val="24"/>
            <w:szCs w:val="24"/>
            <w:highlight w:val="white"/>
          </w:rPr>
          <w:delText>i</w:delText>
        </w:r>
      </w:del>
      <w:r w:rsidRPr="00DB7C91">
        <w:rPr>
          <w:rFonts w:ascii="Times New Roman" w:eastAsia="Times New Roman" w:hAnsi="Times New Roman" w:cs="Times New Roman"/>
          <w:sz w:val="24"/>
          <w:szCs w:val="24"/>
          <w:highlight w:val="white"/>
        </w:rPr>
        <w:t>.</w:t>
      </w:r>
      <w:ins w:id="65" w:author="Rebecca Wiederhold" w:date="2020-12-29T19:52:00Z">
        <w:r w:rsidR="00DA2DC8">
          <w:rPr>
            <w:rFonts w:ascii="Times New Roman" w:eastAsia="Times New Roman" w:hAnsi="Times New Roman" w:cs="Times New Roman"/>
            <w:sz w:val="24"/>
            <w:szCs w:val="24"/>
            <w:highlight w:val="white"/>
          </w:rPr>
          <w:t>g</w:t>
        </w:r>
      </w:ins>
      <w:del w:id="66" w:author="Rebecca Wiederhold" w:date="2020-12-29T19:52:00Z">
        <w:r w:rsidRPr="00DB7C91" w:rsidDel="00DA2DC8">
          <w:rPr>
            <w:rFonts w:ascii="Times New Roman" w:eastAsia="Times New Roman" w:hAnsi="Times New Roman" w:cs="Times New Roman"/>
            <w:sz w:val="24"/>
            <w:szCs w:val="24"/>
            <w:highlight w:val="white"/>
          </w:rPr>
          <w:delText>e</w:delText>
        </w:r>
      </w:del>
      <w:r w:rsidRPr="00DB7C91">
        <w:rPr>
          <w:rFonts w:ascii="Times New Roman" w:eastAsia="Times New Roman" w:hAnsi="Times New Roman" w:cs="Times New Roman"/>
          <w:sz w:val="24"/>
          <w:szCs w:val="24"/>
          <w:highlight w:val="white"/>
        </w:rPr>
        <w:t>.</w:t>
      </w:r>
      <w:ins w:id="67" w:author="Rebecca Wiederhold" w:date="2020-12-30T13:03:00Z">
        <w:r w:rsidR="00B76337">
          <w:rPr>
            <w:rFonts w:ascii="Times New Roman" w:eastAsia="Times New Roman" w:hAnsi="Times New Roman" w:cs="Times New Roman"/>
            <w:sz w:val="24"/>
            <w:szCs w:val="24"/>
            <w:highlight w:val="white"/>
          </w:rPr>
          <w:t>,</w:t>
        </w:r>
      </w:ins>
      <w:r w:rsidRPr="00DB7C91">
        <w:rPr>
          <w:rFonts w:ascii="Times New Roman" w:eastAsia="Times New Roman" w:hAnsi="Times New Roman" w:cs="Times New Roman"/>
          <w:sz w:val="24"/>
          <w:szCs w:val="24"/>
          <w:highlight w:val="white"/>
        </w:rPr>
        <w:t xml:space="preserve"> monographs, e-books, journals, reference materials, scholarly articles, archival collections, audiovisual items, databases, maps, etc.). </w:t>
      </w:r>
      <w:ins w:id="68" w:author="Rebecca Wiederhold" w:date="2020-12-29T19:53:00Z">
        <w:r w:rsidR="00DA2DC8">
          <w:rPr>
            <w:rFonts w:ascii="Times New Roman" w:eastAsia="Times New Roman" w:hAnsi="Times New Roman" w:cs="Times New Roman"/>
            <w:sz w:val="24"/>
            <w:szCs w:val="24"/>
            <w:highlight w:val="white"/>
          </w:rPr>
          <w:t xml:space="preserve">Cataloging is the process whereby </w:t>
        </w:r>
      </w:ins>
      <w:del w:id="69" w:author="Rebecca Wiederhold" w:date="2020-12-29T19:53:00Z">
        <w:r w:rsidRPr="00DB7C91" w:rsidDel="00DA2DC8">
          <w:rPr>
            <w:rFonts w:ascii="Times New Roman" w:eastAsia="Times New Roman" w:hAnsi="Times New Roman" w:cs="Times New Roman"/>
            <w:sz w:val="24"/>
            <w:szCs w:val="24"/>
            <w:highlight w:val="white"/>
          </w:rPr>
          <w:delText xml:space="preserve">In order to make these resources accessible, </w:delText>
        </w:r>
      </w:del>
      <w:r w:rsidRPr="00DB7C91">
        <w:rPr>
          <w:rFonts w:ascii="Times New Roman" w:eastAsia="Times New Roman" w:hAnsi="Times New Roman" w:cs="Times New Roman"/>
          <w:sz w:val="24"/>
          <w:szCs w:val="24"/>
          <w:highlight w:val="white"/>
        </w:rPr>
        <w:t xml:space="preserve">catalog librarians create, update, and maintain metadata through careful description and structured information display to assist users in discovering </w:t>
      </w:r>
      <w:del w:id="70" w:author="Rebecca Wiederhold" w:date="2020-12-29T19:53:00Z">
        <w:r w:rsidRPr="00DB7C91" w:rsidDel="00DA2DC8">
          <w:rPr>
            <w:rFonts w:ascii="Times New Roman" w:eastAsia="Times New Roman" w:hAnsi="Times New Roman" w:cs="Times New Roman"/>
            <w:sz w:val="24"/>
            <w:szCs w:val="24"/>
            <w:highlight w:val="white"/>
          </w:rPr>
          <w:delText xml:space="preserve">those </w:delText>
        </w:r>
      </w:del>
      <w:r w:rsidRPr="00DB7C91">
        <w:rPr>
          <w:rFonts w:ascii="Times New Roman" w:eastAsia="Times New Roman" w:hAnsi="Times New Roman" w:cs="Times New Roman"/>
          <w:sz w:val="24"/>
          <w:szCs w:val="24"/>
          <w:highlight w:val="white"/>
        </w:rPr>
        <w:t xml:space="preserve">library resources that </w:t>
      </w:r>
      <w:del w:id="71" w:author="Rebecca Wiederhold" w:date="2020-12-29T19:53:00Z">
        <w:r w:rsidRPr="00DB7C91" w:rsidDel="00DA2DC8">
          <w:rPr>
            <w:rFonts w:ascii="Times New Roman" w:eastAsia="Times New Roman" w:hAnsi="Times New Roman" w:cs="Times New Roman"/>
            <w:sz w:val="24"/>
            <w:szCs w:val="24"/>
            <w:highlight w:val="white"/>
          </w:rPr>
          <w:delText xml:space="preserve">will </w:delText>
        </w:r>
      </w:del>
      <w:r w:rsidRPr="00DB7C91">
        <w:rPr>
          <w:rFonts w:ascii="Times New Roman" w:eastAsia="Times New Roman" w:hAnsi="Times New Roman" w:cs="Times New Roman"/>
          <w:sz w:val="24"/>
          <w:szCs w:val="24"/>
          <w:highlight w:val="white"/>
        </w:rPr>
        <w:t>best serve their needs.</w:t>
      </w:r>
      <w:ins w:id="72" w:author="Rebecca Wiederhold" w:date="2020-12-29T19:57:00Z">
        <w:r w:rsidR="00A87B08">
          <w:rPr>
            <w:rFonts w:ascii="Times New Roman" w:eastAsia="Times New Roman" w:hAnsi="Times New Roman" w:cs="Times New Roman"/>
            <w:sz w:val="24"/>
            <w:szCs w:val="24"/>
            <w:highlight w:val="white"/>
          </w:rPr>
          <w:t xml:space="preserve"> </w:t>
        </w:r>
        <w:r w:rsidR="00A87B08" w:rsidRPr="00C40EBA">
          <w:rPr>
            <w:rFonts w:ascii="Times New Roman" w:eastAsia="Times New Roman" w:hAnsi="Times New Roman" w:cs="Times New Roman"/>
            <w:sz w:val="24"/>
            <w:szCs w:val="24"/>
          </w:rPr>
          <w:t>Commonly referred to as “data about data</w:t>
        </w:r>
        <w:r w:rsidR="00A87B08">
          <w:rPr>
            <w:rFonts w:ascii="Times New Roman" w:eastAsia="Times New Roman" w:hAnsi="Times New Roman" w:cs="Times New Roman"/>
            <w:sz w:val="24"/>
            <w:szCs w:val="24"/>
          </w:rPr>
          <w:t>,</w:t>
        </w:r>
        <w:r w:rsidR="00A87B08" w:rsidRPr="00C40EBA">
          <w:rPr>
            <w:rFonts w:ascii="Times New Roman" w:eastAsia="Times New Roman" w:hAnsi="Times New Roman" w:cs="Times New Roman"/>
            <w:sz w:val="24"/>
            <w:szCs w:val="24"/>
          </w:rPr>
          <w:t xml:space="preserve">” </w:t>
        </w:r>
        <w:r w:rsidR="00A87B08">
          <w:rPr>
            <w:rFonts w:ascii="Times New Roman" w:eastAsia="Times New Roman" w:hAnsi="Times New Roman" w:cs="Times New Roman"/>
            <w:sz w:val="24"/>
            <w:szCs w:val="24"/>
          </w:rPr>
          <w:t>m</w:t>
        </w:r>
        <w:r w:rsidR="00A87B08"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r w:rsidR="00A87B08">
          <w:rPr>
            <w:rFonts w:ascii="Times New Roman" w:eastAsia="Times New Roman" w:hAnsi="Times New Roman" w:cs="Times New Roman"/>
            <w:sz w:val="24"/>
            <w:szCs w:val="24"/>
          </w:rPr>
          <w:t>.</w:t>
        </w:r>
      </w:ins>
      <w:del w:id="73" w:author="Rebecca Wiederhold" w:date="2020-12-29T20:03:00Z">
        <w:r w:rsidRPr="00DB7C91" w:rsidDel="008202C4">
          <w:rPr>
            <w:rFonts w:ascii="Times New Roman" w:eastAsia="Times New Roman" w:hAnsi="Times New Roman" w:cs="Times New Roman"/>
            <w:sz w:val="24"/>
            <w:szCs w:val="24"/>
            <w:highlight w:val="white"/>
          </w:rPr>
          <w:delText xml:space="preserve"> Cataloging involves description of the information resource, subject analysis for content access and classification to determine the resource’s location, what the item is about, and bring together other related resources. Metadata</w:delText>
        </w:r>
      </w:del>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w:t>
      </w:r>
      <w:ins w:id="78" w:author="Rebecca Wiederhold" w:date="2020-12-29T20:04:00Z">
        <w:r w:rsidR="00FB60EE">
          <w:rPr>
            <w:rFonts w:ascii="Times New Roman" w:eastAsia="Times New Roman" w:hAnsi="Times New Roman" w:cs="Times New Roman"/>
            <w:sz w:val="24"/>
            <w:szCs w:val="24"/>
            <w:highlight w:val="white"/>
          </w:rPr>
          <w:t xml:space="preserve">Metadata </w:t>
        </w:r>
      </w:ins>
      <w:r w:rsidRPr="00DB7C91">
        <w:rPr>
          <w:rFonts w:ascii="Times New Roman" w:eastAsia="Times New Roman" w:hAnsi="Times New Roman" w:cs="Times New Roman"/>
          <w:sz w:val="24"/>
          <w:szCs w:val="24"/>
          <w:highlight w:val="white"/>
        </w:rPr>
        <w:t xml:space="preserve">for an </w:t>
      </w:r>
      <w:r w:rsidRPr="00DB7C91">
        <w:rPr>
          <w:rFonts w:ascii="Times New Roman" w:eastAsia="Times New Roman" w:hAnsi="Times New Roman" w:cs="Times New Roman"/>
          <w:sz w:val="24"/>
          <w:szCs w:val="24"/>
          <w:highlight w:val="white"/>
        </w:rPr>
        <w:lastRenderedPageBreak/>
        <w:t xml:space="preserve">information resource is organized in a bibliographic record. Bibliographic records are collected together into a database </w:t>
      </w:r>
      <w:ins w:id="79" w:author="Rebecca Wiederhold" w:date="2020-12-29T20:04:00Z">
        <w:r w:rsidR="00FB60EE">
          <w:rPr>
            <w:rFonts w:ascii="Times New Roman" w:eastAsia="Times New Roman" w:hAnsi="Times New Roman" w:cs="Times New Roman"/>
            <w:sz w:val="24"/>
            <w:szCs w:val="24"/>
            <w:highlight w:val="white"/>
          </w:rPr>
          <w:t>that is par</w:t>
        </w:r>
      </w:ins>
      <w:ins w:id="80" w:author="Rebecca Wiederhold" w:date="2020-12-29T20:05:00Z">
        <w:r w:rsidR="00FB60EE">
          <w:rPr>
            <w:rFonts w:ascii="Times New Roman" w:eastAsia="Times New Roman" w:hAnsi="Times New Roman" w:cs="Times New Roman"/>
            <w:sz w:val="24"/>
            <w:szCs w:val="24"/>
            <w:highlight w:val="white"/>
          </w:rPr>
          <w:t>t of</w:t>
        </w:r>
      </w:ins>
      <w:del w:id="81" w:author="Rebecca Wiederhold" w:date="2020-12-29T20:05:00Z">
        <w:r w:rsidRPr="00DB7C91" w:rsidDel="00FB60EE">
          <w:rPr>
            <w:rFonts w:ascii="Times New Roman" w:eastAsia="Times New Roman" w:hAnsi="Times New Roman" w:cs="Times New Roman"/>
            <w:sz w:val="24"/>
            <w:szCs w:val="24"/>
            <w:highlight w:val="white"/>
          </w:rPr>
          <w:delText>called</w:delText>
        </w:r>
      </w:del>
      <w:r w:rsidRPr="00DB7C91">
        <w:rPr>
          <w:rFonts w:ascii="Times New Roman" w:eastAsia="Times New Roman" w:hAnsi="Times New Roman" w:cs="Times New Roman"/>
          <w:sz w:val="24"/>
          <w:szCs w:val="24"/>
          <w:highlight w:val="white"/>
        </w:rPr>
        <w:t xml:space="preserve"> the library catalog. </w:t>
      </w:r>
      <w:del w:id="82" w:author="Rebecca Wiederhold" w:date="2020-12-29T20:05:00Z">
        <w:r w:rsidRPr="00DB7C91" w:rsidDel="00FB60EE">
          <w:rPr>
            <w:rFonts w:ascii="Times New Roman" w:eastAsia="Times New Roman" w:hAnsi="Times New Roman" w:cs="Times New Roman"/>
            <w:sz w:val="24"/>
            <w:szCs w:val="24"/>
            <w:highlight w:val="white"/>
          </w:rPr>
          <w:delText>The b</w:delText>
        </w:r>
      </w:del>
      <w:ins w:id="83" w:author="Rebecca Wiederhold" w:date="2020-12-29T20:05:00Z">
        <w:r w:rsidR="00FB60EE">
          <w:rPr>
            <w:rFonts w:ascii="Times New Roman" w:eastAsia="Times New Roman" w:hAnsi="Times New Roman" w:cs="Times New Roman"/>
            <w:sz w:val="24"/>
            <w:szCs w:val="24"/>
            <w:highlight w:val="white"/>
          </w:rPr>
          <w:t>B</w:t>
        </w:r>
      </w:ins>
      <w:r w:rsidRPr="00DB7C91">
        <w:rPr>
          <w:rFonts w:ascii="Times New Roman" w:eastAsia="Times New Roman" w:hAnsi="Times New Roman" w:cs="Times New Roman"/>
          <w:sz w:val="24"/>
          <w:szCs w:val="24"/>
          <w:highlight w:val="white"/>
        </w:rPr>
        <w:t>ibliographic record</w:t>
      </w:r>
      <w:ins w:id="84" w:author="Rebecca Wiederhold" w:date="2020-12-29T20:05:00Z">
        <w:r w:rsidR="00FB60EE">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contain</w:t>
      </w:r>
      <w:del w:id="85" w:author="Rebecca Wiederhold" w:date="2020-12-29T20:05:00Z">
        <w:r w:rsidRPr="00DB7C91" w:rsidDel="00FB60EE">
          <w:rPr>
            <w:rFonts w:ascii="Times New Roman" w:eastAsia="Times New Roman" w:hAnsi="Times New Roman" w:cs="Times New Roman"/>
            <w:sz w:val="24"/>
            <w:szCs w:val="24"/>
            <w:highlight w:val="white"/>
          </w:rPr>
          <w:delText>s</w:delText>
        </w:r>
      </w:del>
      <w:r w:rsidRPr="00DB7C91">
        <w:rPr>
          <w:rFonts w:ascii="Times New Roman" w:eastAsia="Times New Roman" w:hAnsi="Times New Roman" w:cs="Times New Roman"/>
          <w:sz w:val="24"/>
          <w:szCs w:val="24"/>
          <w:highlight w:val="white"/>
        </w:rPr>
        <w:t xml:space="preserve"> the metadata to describe, differentiate, relate, and locate </w:t>
      </w:r>
      <w:del w:id="86" w:author="Rebecca Wiederhold" w:date="2020-12-29T20:05:00Z">
        <w:r w:rsidRPr="00DB7C91" w:rsidDel="00FB60EE">
          <w:rPr>
            <w:rFonts w:ascii="Times New Roman" w:eastAsia="Times New Roman" w:hAnsi="Times New Roman" w:cs="Times New Roman"/>
            <w:sz w:val="24"/>
            <w:szCs w:val="24"/>
            <w:highlight w:val="white"/>
          </w:rPr>
          <w:delText xml:space="preserve">an </w:delText>
        </w:r>
      </w:del>
      <w:r w:rsidRPr="00DB7C91">
        <w:rPr>
          <w:rFonts w:ascii="Times New Roman" w:eastAsia="Times New Roman" w:hAnsi="Times New Roman" w:cs="Times New Roman"/>
          <w:sz w:val="24"/>
          <w:szCs w:val="24"/>
          <w:highlight w:val="white"/>
        </w:rPr>
        <w:t>information resource</w:t>
      </w:r>
      <w:ins w:id="87" w:author="Rebecca Wiederhold" w:date="2020-12-29T20:05:00Z">
        <w:r w:rsidR="00FB60EE">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In this way, the bibliographic record acts as a surrogate for the information resource, allowing the library patron to learn about a particular item and decide whether it will meet their need without having to </w:t>
      </w:r>
      <w:ins w:id="88" w:author="Rebecca Wiederhold" w:date="2020-12-29T20:06:00Z">
        <w:r w:rsidR="00FB60EE">
          <w:rPr>
            <w:rFonts w:ascii="Times New Roman" w:eastAsia="Times New Roman" w:hAnsi="Times New Roman" w:cs="Times New Roman"/>
            <w:sz w:val="24"/>
            <w:szCs w:val="24"/>
            <w:highlight w:val="white"/>
          </w:rPr>
          <w:t xml:space="preserve">physically </w:t>
        </w:r>
      </w:ins>
      <w:r w:rsidRPr="00DB7C91">
        <w:rPr>
          <w:rFonts w:ascii="Times New Roman" w:eastAsia="Times New Roman" w:hAnsi="Times New Roman" w:cs="Times New Roman"/>
          <w:sz w:val="24"/>
          <w:szCs w:val="24"/>
          <w:highlight w:val="white"/>
        </w:rPr>
        <w:t>examine each potential resource</w:t>
      </w:r>
      <w:del w:id="89" w:author="Rebecca Wiederhold" w:date="2020-12-29T20:06:00Z">
        <w:r w:rsidRPr="00DB7C91" w:rsidDel="00FB60EE">
          <w:rPr>
            <w:rFonts w:ascii="Times New Roman" w:eastAsia="Times New Roman" w:hAnsi="Times New Roman" w:cs="Times New Roman"/>
            <w:sz w:val="24"/>
            <w:szCs w:val="24"/>
            <w:highlight w:val="white"/>
          </w:rPr>
          <w:delText xml:space="preserve"> on the shelf</w:delText>
        </w:r>
      </w:del>
      <w:r w:rsidRPr="00DB7C91">
        <w:rPr>
          <w:rFonts w:ascii="Times New Roman" w:eastAsia="Times New Roman" w:hAnsi="Times New Roman" w:cs="Times New Roman"/>
          <w:sz w:val="24"/>
          <w:szCs w:val="24"/>
          <w:highlight w:val="white"/>
        </w:rPr>
        <w:t xml:space="preserve">. </w:t>
      </w:r>
    </w:p>
    <w:p w14:paraId="14B2CACA" w14:textId="27DD5E51" w:rsidR="008B71B5" w:rsidRPr="008B71B5" w:rsidRDefault="003917C8" w:rsidP="008B71B5">
      <w:pPr>
        <w:spacing w:line="480" w:lineRule="auto"/>
        <w:ind w:firstLine="720"/>
        <w:rPr>
          <w:rFonts w:ascii="Times New Roman" w:eastAsia="Times New Roman" w:hAnsi="Times New Roman" w:cs="Times New Roman"/>
          <w:sz w:val="24"/>
          <w:szCs w:val="24"/>
          <w:highlight w:val="white"/>
        </w:rPr>
      </w:pPr>
      <w:ins w:id="90" w:author="Rebecca Wiederhold" w:date="2020-12-29T20:09:00Z">
        <w:r>
          <w:rPr>
            <w:rFonts w:ascii="Times New Roman" w:eastAsia="Times New Roman" w:hAnsi="Times New Roman" w:cs="Times New Roman"/>
            <w:sz w:val="24"/>
            <w:szCs w:val="24"/>
            <w:highlight w:val="white"/>
          </w:rPr>
          <w:t>Authority control is the set of processes and procedures to formulate and</w:t>
        </w:r>
      </w:ins>
      <w:ins w:id="91" w:author="Rebecca Wiederhold" w:date="2020-12-29T20:10:00Z">
        <w:r>
          <w:rPr>
            <w:rFonts w:ascii="Times New Roman" w:eastAsia="Times New Roman" w:hAnsi="Times New Roman" w:cs="Times New Roman"/>
            <w:sz w:val="24"/>
            <w:szCs w:val="24"/>
            <w:highlight w:val="white"/>
          </w:rPr>
          <w:t xml:space="preserve"> record “</w:t>
        </w:r>
        <w:r w:rsidRPr="003917C8">
          <w:rPr>
            <w:rFonts w:ascii="Times New Roman" w:eastAsia="Times New Roman" w:hAnsi="Times New Roman" w:cs="Times New Roman"/>
            <w:sz w:val="24"/>
            <w:szCs w:val="24"/>
            <w:highlight w:val="white"/>
            <w:rPrChange w:id="92" w:author="Rebecca Wiederhold" w:date="2020-12-29T20:10:00Z">
              <w:rPr>
                <w:rFonts w:ascii="Times New Roman" w:eastAsia="Times New Roman" w:hAnsi="Times New Roman" w:cs="Times New Roman"/>
                <w:i/>
                <w:iCs/>
                <w:sz w:val="24"/>
                <w:szCs w:val="24"/>
                <w:highlight w:val="white"/>
              </w:rPr>
            </w:rPrChange>
          </w:rPr>
          <w:t>authorized</w:t>
        </w:r>
        <w:r>
          <w:rPr>
            <w:rFonts w:ascii="Times New Roman" w:eastAsia="Times New Roman" w:hAnsi="Times New Roman" w:cs="Times New Roman"/>
            <w:sz w:val="24"/>
            <w:szCs w:val="24"/>
            <w:highlight w:val="white"/>
          </w:rPr>
          <w:t xml:space="preserve"> heading forms in [bibliographic records” so that “access points to [bibliographic] records are given one and only one conventional form.”</w:t>
        </w:r>
        <w:r>
          <w:rPr>
            <w:rStyle w:val="EndnoteReference"/>
            <w:rFonts w:ascii="Times New Roman" w:eastAsia="Times New Roman" w:hAnsi="Times New Roman" w:cs="Times New Roman"/>
            <w:sz w:val="24"/>
            <w:szCs w:val="24"/>
            <w:highlight w:val="white"/>
          </w:rPr>
          <w:endnoteReference w:id="5"/>
        </w:r>
        <w:r>
          <w:rPr>
            <w:rFonts w:ascii="Times New Roman" w:eastAsia="Times New Roman" w:hAnsi="Times New Roman" w:cs="Times New Roman"/>
            <w:sz w:val="24"/>
            <w:szCs w:val="24"/>
            <w:highlight w:val="white"/>
          </w:rPr>
          <w:t xml:space="preserve"> </w:t>
        </w:r>
      </w:ins>
      <w:r w:rsidR="008B71B5" w:rsidRPr="00377041">
        <w:rPr>
          <w:rFonts w:ascii="Times New Roman" w:eastAsia="Times New Roman" w:hAnsi="Times New Roman" w:cs="Times New Roman"/>
          <w:sz w:val="24"/>
          <w:szCs w:val="24"/>
          <w:highlight w:val="white"/>
        </w:rPr>
        <w:t>When</w:t>
      </w:r>
      <w:r w:rsidR="008B71B5" w:rsidRPr="00DB7C91">
        <w:rPr>
          <w:rFonts w:ascii="Times New Roman" w:eastAsia="Times New Roman" w:hAnsi="Times New Roman" w:cs="Times New Roman"/>
          <w:sz w:val="24"/>
          <w:szCs w:val="24"/>
          <w:highlight w:val="white"/>
        </w:rPr>
        <w:t xml:space="preserve"> catalogers perform authority </w:t>
      </w:r>
      <w:del w:id="101" w:author="Rebecca Wiederhold" w:date="2020-12-29T20:12:00Z">
        <w:r w:rsidR="008B71B5" w:rsidRPr="00DB7C91" w:rsidDel="000D4FFC">
          <w:rPr>
            <w:rFonts w:ascii="Times New Roman" w:eastAsia="Times New Roman" w:hAnsi="Times New Roman" w:cs="Times New Roman"/>
            <w:sz w:val="24"/>
            <w:szCs w:val="24"/>
            <w:highlight w:val="white"/>
          </w:rPr>
          <w:delText xml:space="preserve">control (also referred to as authority </w:delText>
        </w:r>
      </w:del>
      <w:r w:rsidR="008B71B5" w:rsidRPr="00DB7C91">
        <w:rPr>
          <w:rFonts w:ascii="Times New Roman" w:eastAsia="Times New Roman" w:hAnsi="Times New Roman" w:cs="Times New Roman"/>
          <w:sz w:val="24"/>
          <w:szCs w:val="24"/>
          <w:highlight w:val="white"/>
        </w:rPr>
        <w:t>work</w:t>
      </w:r>
      <w:ins w:id="102" w:author="Rebecca Wiederhold" w:date="2020-12-29T20:12:00Z">
        <w:r w:rsidR="000D4FFC">
          <w:rPr>
            <w:rFonts w:ascii="Times New Roman" w:eastAsia="Times New Roman" w:hAnsi="Times New Roman" w:cs="Times New Roman"/>
            <w:sz w:val="24"/>
            <w:szCs w:val="24"/>
            <w:highlight w:val="white"/>
          </w:rPr>
          <w:t>,</w:t>
        </w:r>
      </w:ins>
      <w:del w:id="103" w:author="Rebecca Wiederhold" w:date="2020-12-29T20:12:00Z">
        <w:r w:rsidR="008B71B5" w:rsidRPr="00DB7C91" w:rsidDel="000D4FFC">
          <w:rPr>
            <w:rFonts w:ascii="Times New Roman" w:eastAsia="Times New Roman" w:hAnsi="Times New Roman" w:cs="Times New Roman"/>
            <w:sz w:val="24"/>
            <w:szCs w:val="24"/>
            <w:highlight w:val="white"/>
          </w:rPr>
          <w:delText>)</w:delText>
        </w:r>
      </w:del>
      <w:r w:rsidR="008B71B5" w:rsidRPr="00DB7C91">
        <w:rPr>
          <w:rFonts w:ascii="Times New Roman" w:eastAsia="Times New Roman" w:hAnsi="Times New Roman" w:cs="Times New Roman"/>
          <w:sz w:val="24"/>
          <w:szCs w:val="24"/>
          <w:highlight w:val="white"/>
        </w:rPr>
        <w:t xml:space="preserve"> they establish, through verification and validation, controlled headings or </w:t>
      </w:r>
      <w:ins w:id="104" w:author="Rebecca Wiederhold" w:date="2020-12-29T20:12:00Z">
        <w:r w:rsidR="000D4FFC">
          <w:rPr>
            <w:rFonts w:ascii="Times New Roman" w:eastAsia="Times New Roman" w:hAnsi="Times New Roman" w:cs="Times New Roman"/>
            <w:sz w:val="24"/>
            <w:szCs w:val="24"/>
            <w:highlight w:val="white"/>
          </w:rPr>
          <w:t xml:space="preserve">authorized access points </w:t>
        </w:r>
      </w:ins>
      <w:del w:id="105" w:author="Rebecca Wiederhold" w:date="2020-12-29T20:12:00Z">
        <w:r w:rsidR="008B71B5" w:rsidRPr="00DB7C91" w:rsidDel="000D4FFC">
          <w:rPr>
            <w:rFonts w:ascii="Times New Roman" w:eastAsia="Times New Roman" w:hAnsi="Times New Roman" w:cs="Times New Roman"/>
            <w:sz w:val="24"/>
            <w:szCs w:val="24"/>
            <w:highlight w:val="white"/>
          </w:rPr>
          <w:delText xml:space="preserve">terms </w:delText>
        </w:r>
      </w:del>
      <w:r w:rsidR="008B71B5" w:rsidRPr="00DB7C91">
        <w:rPr>
          <w:rFonts w:ascii="Times New Roman" w:eastAsia="Times New Roman" w:hAnsi="Times New Roman" w:cs="Times New Roman"/>
          <w:sz w:val="24"/>
          <w:szCs w:val="24"/>
          <w:highlight w:val="white"/>
        </w:rPr>
        <w:t>for various entity types (</w:t>
      </w:r>
      <w:ins w:id="106" w:author="Rebecca Wiederhold" w:date="2020-12-29T20:13:00Z">
        <w:r w:rsidR="000D4FFC">
          <w:rPr>
            <w:rFonts w:ascii="Times New Roman" w:eastAsia="Times New Roman" w:hAnsi="Times New Roman" w:cs="Times New Roman"/>
            <w:sz w:val="24"/>
            <w:szCs w:val="24"/>
            <w:highlight w:val="white"/>
          </w:rPr>
          <w:t>e</w:t>
        </w:r>
      </w:ins>
      <w:del w:id="107" w:author="Rebecca Wiederhold" w:date="2020-12-29T20:13:00Z">
        <w:r w:rsidR="008B71B5" w:rsidRPr="00DB7C91" w:rsidDel="000D4FFC">
          <w:rPr>
            <w:rFonts w:ascii="Times New Roman" w:eastAsia="Times New Roman" w:hAnsi="Times New Roman" w:cs="Times New Roman"/>
            <w:sz w:val="24"/>
            <w:szCs w:val="24"/>
            <w:highlight w:val="white"/>
          </w:rPr>
          <w:delText>i</w:delText>
        </w:r>
      </w:del>
      <w:r w:rsidR="008B71B5" w:rsidRPr="00DB7C91">
        <w:rPr>
          <w:rFonts w:ascii="Times New Roman" w:eastAsia="Times New Roman" w:hAnsi="Times New Roman" w:cs="Times New Roman"/>
          <w:sz w:val="24"/>
          <w:szCs w:val="24"/>
          <w:highlight w:val="white"/>
        </w:rPr>
        <w:t>.</w:t>
      </w:r>
      <w:ins w:id="108" w:author="Rebecca Wiederhold" w:date="2020-12-29T20:13:00Z">
        <w:r w:rsidR="000D4FFC">
          <w:rPr>
            <w:rFonts w:ascii="Times New Roman" w:eastAsia="Times New Roman" w:hAnsi="Times New Roman" w:cs="Times New Roman"/>
            <w:sz w:val="24"/>
            <w:szCs w:val="24"/>
            <w:highlight w:val="white"/>
          </w:rPr>
          <w:t>g</w:t>
        </w:r>
      </w:ins>
      <w:del w:id="109" w:author="Rebecca Wiederhold" w:date="2020-12-29T20:13:00Z">
        <w:r w:rsidR="008B71B5" w:rsidRPr="00DB7C91" w:rsidDel="000D4FFC">
          <w:rPr>
            <w:rFonts w:ascii="Times New Roman" w:eastAsia="Times New Roman" w:hAnsi="Times New Roman" w:cs="Times New Roman"/>
            <w:sz w:val="24"/>
            <w:szCs w:val="24"/>
            <w:highlight w:val="white"/>
          </w:rPr>
          <w:delText>e</w:delText>
        </w:r>
      </w:del>
      <w:r w:rsidR="008B71B5" w:rsidRPr="00DB7C91">
        <w:rPr>
          <w:rFonts w:ascii="Times New Roman" w:eastAsia="Times New Roman" w:hAnsi="Times New Roman" w:cs="Times New Roman"/>
          <w:sz w:val="24"/>
          <w:szCs w:val="24"/>
          <w:highlight w:val="white"/>
        </w:rPr>
        <w:t>.</w:t>
      </w:r>
      <w:ins w:id="110" w:author="Rebecca Wiederhold" w:date="2020-12-29T20:13:00Z">
        <w:r w:rsidR="000D4FFC">
          <w:rPr>
            <w:rFonts w:ascii="Times New Roman" w:eastAsia="Times New Roman" w:hAnsi="Times New Roman" w:cs="Times New Roman"/>
            <w:sz w:val="24"/>
            <w:szCs w:val="24"/>
            <w:highlight w:val="white"/>
          </w:rPr>
          <w:t>,</w:t>
        </w:r>
      </w:ins>
      <w:r w:rsidR="008B71B5" w:rsidRPr="00DB7C91">
        <w:rPr>
          <w:rFonts w:ascii="Times New Roman" w:eastAsia="Times New Roman" w:hAnsi="Times New Roman" w:cs="Times New Roman"/>
          <w:sz w:val="24"/>
          <w:szCs w:val="24"/>
          <w:highlight w:val="white"/>
        </w:rPr>
        <w:t xml:space="preserve"> people, places, corporate bodies, families, </w:t>
      </w:r>
      <w:ins w:id="111" w:author="Rebecca Wiederhold" w:date="2020-12-29T20:13:00Z">
        <w:r w:rsidR="000D4FFC">
          <w:rPr>
            <w:rFonts w:ascii="Times New Roman" w:eastAsia="Times New Roman" w:hAnsi="Times New Roman" w:cs="Times New Roman"/>
            <w:sz w:val="24"/>
            <w:szCs w:val="24"/>
            <w:highlight w:val="white"/>
          </w:rPr>
          <w:t>titles</w:t>
        </w:r>
      </w:ins>
      <w:del w:id="112" w:author="Rebecca Wiederhold" w:date="2020-12-29T20:13:00Z">
        <w:r w:rsidR="008B71B5" w:rsidRPr="00DB7C91" w:rsidDel="000D4FFC">
          <w:rPr>
            <w:rFonts w:ascii="Times New Roman" w:eastAsia="Times New Roman" w:hAnsi="Times New Roman" w:cs="Times New Roman"/>
            <w:sz w:val="24"/>
            <w:szCs w:val="24"/>
            <w:highlight w:val="white"/>
          </w:rPr>
          <w:delText>series, works, expressions</w:delText>
        </w:r>
      </w:del>
      <w:r w:rsidR="008B71B5" w:rsidRPr="00DB7C91">
        <w:rPr>
          <w:rFonts w:ascii="Times New Roman" w:eastAsia="Times New Roman" w:hAnsi="Times New Roman" w:cs="Times New Roman"/>
          <w:sz w:val="24"/>
          <w:szCs w:val="24"/>
          <w:highlight w:val="white"/>
        </w:rPr>
        <w:t xml:space="preserve">, subjects, and genres) used in information resource description. </w:t>
      </w:r>
      <w:ins w:id="113" w:author="Rebecca Wiederhold" w:date="2020-12-29T20:17:00Z">
        <w:r w:rsidR="000D4FFC">
          <w:rPr>
            <w:rFonts w:ascii="Times New Roman" w:eastAsia="Times New Roman" w:hAnsi="Times New Roman" w:cs="Times New Roman"/>
            <w:sz w:val="24"/>
            <w:szCs w:val="24"/>
            <w:highlight w:val="white"/>
          </w:rPr>
          <w:t>These authorized access points create a consistent, predictable f</w:t>
        </w:r>
      </w:ins>
      <w:ins w:id="114" w:author="Rebecca Wiederhold" w:date="2020-12-29T20:18:00Z">
        <w:r w:rsidR="000D4FFC">
          <w:rPr>
            <w:rFonts w:ascii="Times New Roman" w:eastAsia="Times New Roman" w:hAnsi="Times New Roman" w:cs="Times New Roman"/>
            <w:sz w:val="24"/>
            <w:szCs w:val="24"/>
            <w:highlight w:val="white"/>
          </w:rPr>
          <w:t>orm to uniquely identify information resources (e.g., by choosing the item’s author, series title, subject, additional contributors, etc.) and collocate related resources (</w:t>
        </w:r>
      </w:ins>
      <w:ins w:id="115" w:author="Rebecca Wiederhold" w:date="2020-12-30T13:04:00Z">
        <w:r w:rsidR="00B76337">
          <w:rPr>
            <w:rFonts w:ascii="Times New Roman" w:eastAsia="Times New Roman" w:hAnsi="Times New Roman" w:cs="Times New Roman"/>
            <w:sz w:val="24"/>
            <w:szCs w:val="24"/>
            <w:highlight w:val="white"/>
          </w:rPr>
          <w:t>i.e</w:t>
        </w:r>
      </w:ins>
      <w:ins w:id="116" w:author="Rebecca Wiederhold" w:date="2020-12-29T20:18:00Z">
        <w:r w:rsidR="000D4FFC">
          <w:rPr>
            <w:rFonts w:ascii="Times New Roman" w:eastAsia="Times New Roman" w:hAnsi="Times New Roman" w:cs="Times New Roman"/>
            <w:sz w:val="24"/>
            <w:szCs w:val="24"/>
            <w:highlight w:val="white"/>
          </w:rPr>
          <w:t>., bring together all items by a given author or about a specific subject). Additional metadata is also recorded to differentiate similar entities and documen</w:t>
        </w:r>
      </w:ins>
      <w:ins w:id="117" w:author="Rebecca Wiederhold" w:date="2020-12-29T20:19:00Z">
        <w:r w:rsidR="000D4FFC">
          <w:rPr>
            <w:rFonts w:ascii="Times New Roman" w:eastAsia="Times New Roman" w:hAnsi="Times New Roman" w:cs="Times New Roman"/>
            <w:sz w:val="24"/>
            <w:szCs w:val="24"/>
            <w:highlight w:val="white"/>
          </w:rPr>
          <w:t>t decisions made by the cataloger. All metadata associated with an authorized access point is organized into an authority record. To maintain consistent and unique access points within a library catalog, the recording of metadata in an authority record is gove</w:t>
        </w:r>
      </w:ins>
      <w:ins w:id="118" w:author="Rebecca Wiederhold" w:date="2020-12-29T20:20:00Z">
        <w:r w:rsidR="000D4FFC">
          <w:rPr>
            <w:rFonts w:ascii="Times New Roman" w:eastAsia="Times New Roman" w:hAnsi="Times New Roman" w:cs="Times New Roman"/>
            <w:sz w:val="24"/>
            <w:szCs w:val="24"/>
            <w:highlight w:val="white"/>
          </w:rPr>
          <w:t>rned by metadata content standards.</w:t>
        </w:r>
      </w:ins>
      <w:ins w:id="119" w:author="Rebecca Wiederhold" w:date="2020-12-30T17:07:00Z">
        <w:r w:rsidR="00293723">
          <w:rPr>
            <w:rFonts w:ascii="Times New Roman" w:eastAsia="Times New Roman" w:hAnsi="Times New Roman" w:cs="Times New Roman"/>
            <w:sz w:val="24"/>
            <w:szCs w:val="24"/>
            <w:highlight w:val="white"/>
          </w:rPr>
          <w:t xml:space="preserve"> </w:t>
        </w:r>
        <w:r w:rsidR="00293723" w:rsidRPr="00293723">
          <w:rPr>
            <w:rFonts w:ascii="Times New Roman" w:eastAsia="Times New Roman" w:hAnsi="Times New Roman" w:cs="Times New Roman"/>
            <w:sz w:val="24"/>
            <w:szCs w:val="24"/>
          </w:rPr>
          <w:t>Metadata in an authority record is encoded following metadata encoding standards. The principles, standards, and practices of modern authority control are shaped by its history.</w:t>
        </w:r>
      </w:ins>
      <w:del w:id="120" w:author="Rebecca Wiederhold" w:date="2020-12-29T20:16:00Z">
        <w:r w:rsidR="008B71B5" w:rsidRPr="00DB7C91" w:rsidDel="000D4FFC">
          <w:rPr>
            <w:rFonts w:ascii="Times New Roman" w:eastAsia="Times New Roman" w:hAnsi="Times New Roman" w:cs="Times New Roman"/>
            <w:sz w:val="24"/>
            <w:szCs w:val="24"/>
            <w:highlight w:val="white"/>
          </w:rPr>
          <w:delText>Authority control creates a database of consistent, unique terms that includes variant terms, related terms, other associated attributes, and sources of information. These various elements are recorded together in an authority record. A database of authority records can also be referred to as an authority file. The established or authorized form chosen in an authority record is the form used within bibliographic records in the description and subject analysis of an information resource acquired by a library. Using these controlled terms creates predictable and consistent metadata that can be used to differentiate between similar entities and collocate related resources.</w:delText>
        </w:r>
      </w:del>
    </w:p>
    <w:p w14:paraId="00000009" w14:textId="77777777" w:rsidR="004C519E" w:rsidRPr="00DB7C91" w:rsidRDefault="0027291D">
      <w:pPr>
        <w:spacing w:line="480" w:lineRule="auto"/>
        <w:rPr>
          <w:rFonts w:ascii="Times New Roman" w:hAnsi="Times New Roman" w:cs="Times New Roman"/>
          <w:b/>
        </w:rPr>
      </w:pPr>
      <w:r w:rsidRPr="00DB7C91">
        <w:rPr>
          <w:rFonts w:ascii="Times New Roman" w:hAnsi="Times New Roman" w:cs="Times New Roman"/>
          <w:b/>
          <w:sz w:val="24"/>
          <w:szCs w:val="24"/>
          <w:highlight w:val="white"/>
        </w:rPr>
        <w:t>History of authority control</w:t>
      </w:r>
    </w:p>
    <w:p w14:paraId="0000000A" w14:textId="71CE9FCA" w:rsidR="004C519E" w:rsidRPr="00DB7C91" w:rsidRDefault="00293723" w:rsidP="00DB7C91">
      <w:pPr>
        <w:spacing w:line="480" w:lineRule="auto"/>
        <w:rPr>
          <w:rFonts w:ascii="Times New Roman" w:eastAsia="Times New Roman" w:hAnsi="Times New Roman" w:cs="Times New Roman"/>
          <w:sz w:val="24"/>
          <w:szCs w:val="24"/>
          <w:highlight w:val="white"/>
        </w:rPr>
      </w:pPr>
      <w:ins w:id="121" w:author="Rebecca Wiederhold" w:date="2020-12-30T17:14:00Z">
        <w:r>
          <w:rPr>
            <w:rFonts w:ascii="Times New Roman" w:eastAsia="Times New Roman" w:hAnsi="Times New Roman" w:cs="Times New Roman"/>
            <w:sz w:val="24"/>
            <w:szCs w:val="24"/>
            <w:highlight w:val="white"/>
          </w:rPr>
          <w:lastRenderedPageBreak/>
          <w:t>Within the realm of bibliographic control, of which both cataloging and authority control are a part, understanding</w:t>
        </w:r>
      </w:ins>
      <w:del w:id="122" w:author="Rebecca Wiederhold" w:date="2020-12-30T17:15:00Z">
        <w:r w:rsidR="0027291D" w:rsidRPr="00DB7C91" w:rsidDel="00293723">
          <w:rPr>
            <w:rFonts w:ascii="Times New Roman" w:eastAsia="Times New Roman" w:hAnsi="Times New Roman" w:cs="Times New Roman"/>
            <w:sz w:val="24"/>
            <w:szCs w:val="24"/>
            <w:highlight w:val="white"/>
          </w:rPr>
          <w:delText>The history of authority control is intertwined with the history of library cataloging, including</w:delText>
        </w:r>
      </w:del>
      <w:ins w:id="123" w:author="Rebecca Wiederhold" w:date="2020-12-30T17:15:00Z">
        <w:r>
          <w:rPr>
            <w:rFonts w:ascii="Times New Roman" w:eastAsia="Times New Roman" w:hAnsi="Times New Roman" w:cs="Times New Roman"/>
            <w:sz w:val="24"/>
            <w:szCs w:val="24"/>
            <w:highlight w:val="white"/>
          </w:rPr>
          <w:t xml:space="preserve"> the history of the library catalog can help illustrate</w:t>
        </w:r>
      </w:ins>
      <w:r w:rsidR="0027291D" w:rsidRPr="00DB7C91">
        <w:rPr>
          <w:rFonts w:ascii="Times New Roman" w:eastAsia="Times New Roman" w:hAnsi="Times New Roman" w:cs="Times New Roman"/>
          <w:sz w:val="24"/>
          <w:szCs w:val="24"/>
          <w:highlight w:val="white"/>
        </w:rPr>
        <w:t xml:space="preserve"> the development of theory, principles, and practices </w:t>
      </w:r>
      <w:ins w:id="124" w:author="Rebecca Wiederhold" w:date="2020-12-30T17:15:00Z">
        <w:r>
          <w:rPr>
            <w:rFonts w:ascii="Times New Roman" w:eastAsia="Times New Roman" w:hAnsi="Times New Roman" w:cs="Times New Roman"/>
            <w:sz w:val="24"/>
            <w:szCs w:val="24"/>
            <w:highlight w:val="white"/>
          </w:rPr>
          <w:t>that form the foundation of authority control today.</w:t>
        </w:r>
      </w:ins>
      <w:del w:id="125" w:author="Rebecca Wiederhold" w:date="2020-12-30T17:15:00Z">
        <w:r w:rsidR="0027291D" w:rsidRPr="00DB7C91" w:rsidDel="00293723">
          <w:rPr>
            <w:rFonts w:ascii="Times New Roman" w:eastAsia="Times New Roman" w:hAnsi="Times New Roman" w:cs="Times New Roman"/>
            <w:sz w:val="24"/>
            <w:szCs w:val="24"/>
            <w:highlight w:val="white"/>
          </w:rPr>
          <w:delText>for creating, maintaining, and sharing a library catalog.</w:delText>
        </w:r>
      </w:del>
      <w:r w:rsidR="0027291D" w:rsidRPr="00DB7C91">
        <w:rPr>
          <w:rFonts w:ascii="Times New Roman" w:eastAsia="Times New Roman" w:hAnsi="Times New Roman" w:cs="Times New Roman"/>
          <w:sz w:val="24"/>
          <w:szCs w:val="24"/>
          <w:highlight w:val="white"/>
        </w:rPr>
        <w:t xml:space="preserve"> The library catalog is </w:t>
      </w:r>
      <w:ins w:id="126" w:author="Rebecca Wiederhold" w:date="2020-12-30T17:15:00Z">
        <w:r>
          <w:rPr>
            <w:rFonts w:ascii="Times New Roman" w:eastAsia="Times New Roman" w:hAnsi="Times New Roman" w:cs="Times New Roman"/>
            <w:sz w:val="24"/>
            <w:szCs w:val="24"/>
            <w:highlight w:val="white"/>
          </w:rPr>
          <w:t>“an organized compilation of bibliog</w:t>
        </w:r>
      </w:ins>
      <w:ins w:id="127" w:author="Rebecca Wiederhold" w:date="2020-12-30T17:16:00Z">
        <w:r>
          <w:rPr>
            <w:rFonts w:ascii="Times New Roman" w:eastAsia="Times New Roman" w:hAnsi="Times New Roman" w:cs="Times New Roman"/>
            <w:sz w:val="24"/>
            <w:szCs w:val="24"/>
            <w:highlight w:val="white"/>
          </w:rPr>
          <w:t>raphic metadata that represents the holdings of a particular institution.”</w:t>
        </w:r>
        <w:r>
          <w:rPr>
            <w:rStyle w:val="EndnoteReference"/>
            <w:rFonts w:ascii="Times New Roman" w:eastAsia="Times New Roman" w:hAnsi="Times New Roman" w:cs="Times New Roman"/>
            <w:sz w:val="24"/>
            <w:szCs w:val="24"/>
            <w:highlight w:val="white"/>
          </w:rPr>
          <w:endnoteReference w:id="6"/>
        </w:r>
        <w:r>
          <w:rPr>
            <w:rFonts w:ascii="Times New Roman" w:eastAsia="Times New Roman" w:hAnsi="Times New Roman" w:cs="Times New Roman"/>
            <w:sz w:val="24"/>
            <w:szCs w:val="24"/>
            <w:highlight w:val="white"/>
          </w:rPr>
          <w:t xml:space="preserve"> </w:t>
        </w:r>
      </w:ins>
      <w:commentRangeStart w:id="138"/>
      <w:r w:rsidR="0027291D" w:rsidRPr="00DB7C91">
        <w:rPr>
          <w:rFonts w:ascii="Times New Roman" w:eastAsia="Times New Roman" w:hAnsi="Times New Roman" w:cs="Times New Roman"/>
          <w:sz w:val="24"/>
          <w:szCs w:val="24"/>
          <w:highlight w:val="white"/>
        </w:rPr>
        <w:t>the register of all bibliographic items (i.e.</w:t>
      </w:r>
      <w:ins w:id="139" w:author="Rebecca Wiederhold" w:date="2020-12-30T13:01:00Z">
        <w:r w:rsidR="00B76337">
          <w:rPr>
            <w:rFonts w:ascii="Times New Roman" w:eastAsia="Times New Roman" w:hAnsi="Times New Roman" w:cs="Times New Roman"/>
            <w:sz w:val="24"/>
            <w:szCs w:val="24"/>
            <w:highlight w:val="white"/>
          </w:rPr>
          <w:t>,</w:t>
        </w:r>
      </w:ins>
      <w:r w:rsidR="0027291D" w:rsidRPr="00DB7C91">
        <w:rPr>
          <w:rFonts w:ascii="Times New Roman" w:eastAsia="Times New Roman" w:hAnsi="Times New Roman" w:cs="Times New Roman"/>
          <w:sz w:val="24"/>
          <w:szCs w:val="24"/>
          <w:highlight w:val="white"/>
        </w:rPr>
        <w:t xml:space="preserve"> information objects) available in a library. </w:t>
      </w:r>
      <w:commentRangeEnd w:id="138"/>
      <w:r w:rsidR="00CE7277">
        <w:rPr>
          <w:rStyle w:val="CommentReference"/>
        </w:rPr>
        <w:commentReference w:id="138"/>
      </w:r>
      <w:r w:rsidR="0027291D" w:rsidRPr="00DB7C91">
        <w:rPr>
          <w:rFonts w:ascii="Times New Roman" w:eastAsia="Times New Roman" w:hAnsi="Times New Roman" w:cs="Times New Roman"/>
          <w:sz w:val="24"/>
          <w:szCs w:val="24"/>
          <w:highlight w:val="white"/>
        </w:rPr>
        <w:t xml:space="preserve">This </w:t>
      </w:r>
      <w:del w:id="140" w:author="Rebecca Wiederhold" w:date="2020-12-30T17:17:00Z">
        <w:r w:rsidR="0027291D" w:rsidRPr="00DB7C91" w:rsidDel="00293723">
          <w:rPr>
            <w:rFonts w:ascii="Times New Roman" w:eastAsia="Times New Roman" w:hAnsi="Times New Roman" w:cs="Times New Roman"/>
            <w:sz w:val="24"/>
            <w:szCs w:val="24"/>
            <w:highlight w:val="white"/>
          </w:rPr>
          <w:delText xml:space="preserve">register </w:delText>
        </w:r>
      </w:del>
      <w:ins w:id="141" w:author="Rebecca Wiederhold" w:date="2020-12-30T17:17:00Z">
        <w:r>
          <w:rPr>
            <w:rFonts w:ascii="Times New Roman" w:eastAsia="Times New Roman" w:hAnsi="Times New Roman" w:cs="Times New Roman"/>
            <w:sz w:val="24"/>
            <w:szCs w:val="24"/>
            <w:highlight w:val="white"/>
          </w:rPr>
          <w:t>catalog</w:t>
        </w:r>
        <w:r w:rsidRPr="00DB7C91">
          <w:rPr>
            <w:rFonts w:ascii="Times New Roman" w:eastAsia="Times New Roman" w:hAnsi="Times New Roman" w:cs="Times New Roman"/>
            <w:sz w:val="24"/>
            <w:szCs w:val="24"/>
            <w:highlight w:val="white"/>
          </w:rPr>
          <w:t xml:space="preserve"> </w:t>
        </w:r>
      </w:ins>
      <w:r w:rsidR="0027291D" w:rsidRPr="00DB7C91">
        <w:rPr>
          <w:rFonts w:ascii="Times New Roman" w:eastAsia="Times New Roman" w:hAnsi="Times New Roman" w:cs="Times New Roman"/>
          <w:sz w:val="24"/>
          <w:szCs w:val="24"/>
          <w:highlight w:val="white"/>
        </w:rPr>
        <w:t>records various kinds of information about each information object in the library’s collection and has taken on varying forms and styles over the years as cataloging principles and practices were discovered and developed</w:t>
      </w:r>
      <w:ins w:id="142" w:author="Rebecca Wiederhold" w:date="2020-12-30T17:17:00Z">
        <w:r>
          <w:rPr>
            <w:rFonts w:ascii="Times New Roman" w:eastAsia="Times New Roman" w:hAnsi="Times New Roman" w:cs="Times New Roman"/>
            <w:sz w:val="24"/>
            <w:szCs w:val="24"/>
            <w:highlight w:val="white"/>
          </w:rPr>
          <w:t xml:space="preserve"> (see Figure 1)</w:t>
        </w:r>
      </w:ins>
      <w:r w:rsidR="0027291D" w:rsidRPr="00DB7C91">
        <w:rPr>
          <w:rFonts w:ascii="Times New Roman" w:eastAsia="Times New Roman" w:hAnsi="Times New Roman" w:cs="Times New Roman"/>
          <w:sz w:val="24"/>
          <w:szCs w:val="24"/>
          <w:highlight w:val="white"/>
        </w:rPr>
        <w:t xml:space="preserve">. </w:t>
      </w:r>
    </w:p>
    <w:p w14:paraId="0000000B" w14:textId="108C47FD" w:rsidR="00AD5499" w:rsidRPr="00DB7C91" w:rsidRDefault="0027291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mid-19th century, Anthony </w:t>
      </w:r>
      <w:proofErr w:type="spellStart"/>
      <w:r w:rsidRPr="00DB7C91">
        <w:rPr>
          <w:rFonts w:ascii="Times New Roman" w:eastAsia="Times New Roman" w:hAnsi="Times New Roman" w:cs="Times New Roman"/>
          <w:sz w:val="24"/>
          <w:szCs w:val="24"/>
          <w:highlight w:val="white"/>
        </w:rPr>
        <w:t>Panizzi</w:t>
      </w:r>
      <w:proofErr w:type="spellEnd"/>
      <w:r w:rsidRPr="00DB7C91">
        <w:rPr>
          <w:rFonts w:ascii="Times New Roman" w:eastAsia="Times New Roman" w:hAnsi="Times New Roman" w:cs="Times New Roman"/>
          <w:sz w:val="24"/>
          <w:szCs w:val="24"/>
          <w:highlight w:val="white"/>
        </w:rPr>
        <w:t>, a key figure in the development of the library catalog, established a 91-rule plan to "systematize the operation of cataloging."</w:t>
      </w:r>
      <w:r w:rsidR="00AD5499" w:rsidRPr="00DB7C91">
        <w:rPr>
          <w:rFonts w:ascii="Times New Roman" w:eastAsia="Times New Roman" w:hAnsi="Times New Roman" w:cs="Times New Roman"/>
          <w:sz w:val="24"/>
          <w:szCs w:val="24"/>
          <w:highlight w:val="white"/>
          <w:vertAlign w:val="superscript"/>
        </w:rPr>
        <w:endnoteReference w:id="7"/>
      </w:r>
      <w:r w:rsidR="00AD5499" w:rsidRPr="00DB7C91">
        <w:rPr>
          <w:rFonts w:ascii="Times New Roman" w:eastAsia="Times New Roman" w:hAnsi="Times New Roman" w:cs="Times New Roman"/>
          <w:sz w:val="24"/>
          <w:szCs w:val="24"/>
          <w:highlight w:val="white"/>
        </w:rPr>
        <w:t xml:space="preserve"> These rules created a prototype of modern day catalogs with </w:t>
      </w:r>
      <w:del w:id="143" w:author="Rebecca Wiederhold" w:date="2020-12-30T17:17:00Z">
        <w:r w:rsidR="00AD5499" w:rsidRPr="00DB7C91" w:rsidDel="009318F7">
          <w:rPr>
            <w:rFonts w:ascii="Times New Roman" w:eastAsia="Times New Roman" w:hAnsi="Times New Roman" w:cs="Times New Roman"/>
            <w:sz w:val="24"/>
            <w:szCs w:val="24"/>
            <w:highlight w:val="white"/>
          </w:rPr>
          <w:delText xml:space="preserve">entry </w:delText>
        </w:r>
      </w:del>
      <w:r w:rsidR="00AD5499" w:rsidRPr="00DB7C91">
        <w:rPr>
          <w:rFonts w:ascii="Times New Roman" w:eastAsia="Times New Roman" w:hAnsi="Times New Roman" w:cs="Times New Roman"/>
          <w:sz w:val="24"/>
          <w:szCs w:val="24"/>
          <w:highlight w:val="white"/>
        </w:rPr>
        <w:t>headings</w:t>
      </w:r>
      <w:ins w:id="144" w:author="Rebecca Wiederhold" w:date="2020-12-30T17:17:00Z">
        <w:r w:rsidR="009318F7">
          <w:rPr>
            <w:rFonts w:ascii="Times New Roman" w:eastAsia="Times New Roman" w:hAnsi="Times New Roman" w:cs="Times New Roman"/>
            <w:sz w:val="24"/>
            <w:szCs w:val="24"/>
            <w:highlight w:val="white"/>
          </w:rPr>
          <w:t xml:space="preserve"> (a concept </w:t>
        </w:r>
      </w:ins>
      <w:ins w:id="145" w:author="Rebecca Wiederhold" w:date="2020-12-30T17:18:00Z">
        <w:r w:rsidR="009318F7">
          <w:rPr>
            <w:rFonts w:ascii="Times New Roman" w:eastAsia="Times New Roman" w:hAnsi="Times New Roman" w:cs="Times New Roman"/>
            <w:sz w:val="24"/>
            <w:szCs w:val="24"/>
            <w:highlight w:val="white"/>
          </w:rPr>
          <w:t>referred to as access points by current standards)</w:t>
        </w:r>
      </w:ins>
      <w:r w:rsidR="00AD5499" w:rsidRPr="00DB7C91">
        <w:rPr>
          <w:rFonts w:ascii="Times New Roman" w:eastAsia="Times New Roman" w:hAnsi="Times New Roman" w:cs="Times New Roman"/>
          <w:sz w:val="24"/>
          <w:szCs w:val="24"/>
          <w:highlight w:val="white"/>
        </w:rPr>
        <w:t xml:space="preserve">, descriptions, references, and notes recorded for each item in the catalog. </w:t>
      </w:r>
      <w:proofErr w:type="spellStart"/>
      <w:r w:rsidR="00AD5499" w:rsidRPr="00DB7C91">
        <w:rPr>
          <w:rFonts w:ascii="Times New Roman" w:eastAsia="Times New Roman" w:hAnsi="Times New Roman" w:cs="Times New Roman"/>
          <w:sz w:val="24"/>
          <w:szCs w:val="24"/>
          <w:highlight w:val="white"/>
        </w:rPr>
        <w:t>Panizzi’s</w:t>
      </w:r>
      <w:proofErr w:type="spellEnd"/>
      <w:r w:rsidR="00AD5499" w:rsidRPr="00DB7C91">
        <w:rPr>
          <w:rFonts w:ascii="Times New Roman" w:eastAsia="Times New Roman" w:hAnsi="Times New Roman" w:cs="Times New Roman"/>
          <w:sz w:val="24"/>
          <w:szCs w:val="24"/>
          <w:highlight w:val="white"/>
        </w:rPr>
        <w:t xml:space="preserve"> 91 rules demonstrated the value of creating </w:t>
      </w:r>
      <w:del w:id="146" w:author="Rebecca Wiederhold" w:date="2020-12-30T17:18:00Z">
        <w:r w:rsidR="00AD5499" w:rsidRPr="00DB7C91" w:rsidDel="009318F7">
          <w:rPr>
            <w:rFonts w:ascii="Times New Roman" w:eastAsia="Times New Roman" w:hAnsi="Times New Roman" w:cs="Times New Roman"/>
            <w:sz w:val="24"/>
            <w:szCs w:val="24"/>
            <w:highlight w:val="white"/>
          </w:rPr>
          <w:delText xml:space="preserve">uniform </w:delText>
        </w:r>
      </w:del>
      <w:ins w:id="147" w:author="Rebecca Wiederhold" w:date="2020-12-30T17:18:00Z">
        <w:r w:rsidR="009318F7">
          <w:rPr>
            <w:rFonts w:ascii="Times New Roman" w:eastAsia="Times New Roman" w:hAnsi="Times New Roman" w:cs="Times New Roman"/>
            <w:sz w:val="24"/>
            <w:szCs w:val="24"/>
            <w:highlight w:val="white"/>
          </w:rPr>
          <w:t>consistent</w:t>
        </w:r>
        <w:r w:rsidR="009318F7"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 xml:space="preserve">headings for recording information about library materials in the library catalog. This creates bibliographic entries with consistent access points used to find and collocate library materials. </w:t>
      </w:r>
    </w:p>
    <w:p w14:paraId="0000000C" w14:textId="7C0EAEB6"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Charles A. Cutter's </w:t>
      </w:r>
      <w:ins w:id="148" w:author="Rebecca Wiederhold" w:date="2020-12-30T17:20:00Z">
        <w:r w:rsidR="009318F7">
          <w:rPr>
            <w:rFonts w:ascii="Times New Roman" w:eastAsia="Times New Roman" w:hAnsi="Times New Roman" w:cs="Times New Roman"/>
            <w:sz w:val="24"/>
            <w:szCs w:val="24"/>
            <w:highlight w:val="white"/>
          </w:rPr>
          <w:t xml:space="preserve">1904 </w:t>
        </w:r>
      </w:ins>
      <w:r w:rsidRPr="00DB7C91">
        <w:rPr>
          <w:rFonts w:ascii="Times New Roman" w:eastAsia="Times New Roman" w:hAnsi="Times New Roman" w:cs="Times New Roman"/>
          <w:sz w:val="24"/>
          <w:szCs w:val="24"/>
          <w:highlight w:val="white"/>
        </w:rPr>
        <w:t>“</w:t>
      </w:r>
      <w:ins w:id="149" w:author="Rebecca Wiederhold" w:date="2020-12-30T17:20:00Z">
        <w:r w:rsidR="009318F7">
          <w:rPr>
            <w:rFonts w:ascii="Times New Roman" w:eastAsia="Times New Roman" w:hAnsi="Times New Roman" w:cs="Times New Roman"/>
            <w:sz w:val="24"/>
            <w:szCs w:val="24"/>
            <w:highlight w:val="white"/>
          </w:rPr>
          <w:t>O</w:t>
        </w:r>
      </w:ins>
      <w:del w:id="150" w:author="Rebecca Wiederhold" w:date="2020-12-30T17:20:00Z">
        <w:r w:rsidRPr="00DB7C91" w:rsidDel="009318F7">
          <w:rPr>
            <w:rFonts w:ascii="Times New Roman" w:eastAsia="Times New Roman" w:hAnsi="Times New Roman" w:cs="Times New Roman"/>
            <w:sz w:val="24"/>
            <w:szCs w:val="24"/>
            <w:highlight w:val="white"/>
          </w:rPr>
          <w:delText>o</w:delText>
        </w:r>
      </w:del>
      <w:r w:rsidRPr="00DB7C91">
        <w:rPr>
          <w:rFonts w:ascii="Times New Roman" w:eastAsia="Times New Roman" w:hAnsi="Times New Roman" w:cs="Times New Roman"/>
          <w:sz w:val="24"/>
          <w:szCs w:val="24"/>
          <w:highlight w:val="white"/>
        </w:rPr>
        <w:t xml:space="preserve">bjects and </w:t>
      </w:r>
      <w:del w:id="151" w:author="Rebecca Wiederhold" w:date="2020-12-30T17:20:00Z">
        <w:r w:rsidRPr="00DB7C91" w:rsidDel="009318F7">
          <w:rPr>
            <w:rFonts w:ascii="Times New Roman" w:eastAsia="Times New Roman" w:hAnsi="Times New Roman" w:cs="Times New Roman"/>
            <w:sz w:val="24"/>
            <w:szCs w:val="24"/>
            <w:highlight w:val="white"/>
          </w:rPr>
          <w:delText>means</w:delText>
        </w:r>
      </w:del>
      <w:ins w:id="152" w:author="Rebecca Wiederhold" w:date="2020-12-30T17:20:00Z">
        <w:r w:rsidR="009318F7">
          <w:rPr>
            <w:rFonts w:ascii="Times New Roman" w:eastAsia="Times New Roman" w:hAnsi="Times New Roman" w:cs="Times New Roman"/>
            <w:sz w:val="24"/>
            <w:szCs w:val="24"/>
            <w:highlight w:val="white"/>
          </w:rPr>
          <w:t>M</w:t>
        </w:r>
        <w:r w:rsidR="009318F7" w:rsidRPr="00DB7C91">
          <w:rPr>
            <w:rFonts w:ascii="Times New Roman" w:eastAsia="Times New Roman" w:hAnsi="Times New Roman" w:cs="Times New Roman"/>
            <w:sz w:val="24"/>
            <w:szCs w:val="24"/>
            <w:highlight w:val="white"/>
          </w:rPr>
          <w:t>eans</w:t>
        </w:r>
      </w:ins>
      <w:r w:rsidRPr="00DB7C91">
        <w:rPr>
          <w:rFonts w:ascii="Times New Roman" w:eastAsia="Times New Roman" w:hAnsi="Times New Roman" w:cs="Times New Roman"/>
          <w:sz w:val="24"/>
          <w:szCs w:val="24"/>
          <w:highlight w:val="white"/>
        </w:rPr>
        <w:t>” for the catalog</w:t>
      </w:r>
      <w:r w:rsidRPr="00DB7C91">
        <w:rPr>
          <w:rFonts w:ascii="Times New Roman" w:eastAsia="Times New Roman" w:hAnsi="Times New Roman" w:cs="Times New Roman"/>
          <w:sz w:val="24"/>
          <w:szCs w:val="24"/>
          <w:highlight w:val="white"/>
          <w:vertAlign w:val="superscript"/>
        </w:rPr>
        <w:endnoteReference w:id="8"/>
      </w:r>
      <w:r w:rsidRPr="00DB7C91">
        <w:rPr>
          <w:rFonts w:ascii="Times New Roman" w:eastAsia="Times New Roman" w:hAnsi="Times New Roman" w:cs="Times New Roman"/>
          <w:sz w:val="24"/>
          <w:szCs w:val="24"/>
          <w:highlight w:val="white"/>
        </w:rPr>
        <w:t xml:space="preserve"> </w:t>
      </w:r>
      <w:ins w:id="153" w:author="Rebecca Wiederhold" w:date="2020-12-30T17:20:00Z">
        <w:r w:rsidR="009318F7">
          <w:rPr>
            <w:rFonts w:ascii="Times New Roman" w:eastAsia="Times New Roman" w:hAnsi="Times New Roman" w:cs="Times New Roman"/>
            <w:sz w:val="24"/>
            <w:szCs w:val="24"/>
            <w:highlight w:val="white"/>
          </w:rPr>
          <w:t xml:space="preserve">built upon the work of </w:t>
        </w:r>
        <w:proofErr w:type="spellStart"/>
        <w:r w:rsidR="009318F7">
          <w:rPr>
            <w:rFonts w:ascii="Times New Roman" w:eastAsia="Times New Roman" w:hAnsi="Times New Roman" w:cs="Times New Roman"/>
            <w:sz w:val="24"/>
            <w:szCs w:val="24"/>
            <w:highlight w:val="white"/>
          </w:rPr>
          <w:t>Panizzi</w:t>
        </w:r>
        <w:proofErr w:type="spellEnd"/>
        <w:r w:rsidR="009318F7">
          <w:rPr>
            <w:rFonts w:ascii="Times New Roman" w:eastAsia="Times New Roman" w:hAnsi="Times New Roman" w:cs="Times New Roman"/>
            <w:sz w:val="24"/>
            <w:szCs w:val="24"/>
            <w:highlight w:val="white"/>
          </w:rPr>
          <w:t xml:space="preserve"> by enumerating </w:t>
        </w:r>
      </w:ins>
      <w:del w:id="154" w:author="Rebecca Wiederhold" w:date="2020-12-30T17:20:00Z">
        <w:r w:rsidRPr="00DB7C91" w:rsidDel="009318F7">
          <w:rPr>
            <w:rFonts w:ascii="Times New Roman" w:eastAsia="Times New Roman" w:hAnsi="Times New Roman" w:cs="Times New Roman"/>
            <w:sz w:val="24"/>
            <w:szCs w:val="24"/>
            <w:highlight w:val="white"/>
          </w:rPr>
          <w:delText xml:space="preserve">codified </w:delText>
        </w:r>
      </w:del>
      <w:r w:rsidRPr="00DB7C91">
        <w:rPr>
          <w:rFonts w:ascii="Times New Roman" w:eastAsia="Times New Roman" w:hAnsi="Times New Roman" w:cs="Times New Roman"/>
          <w:sz w:val="24"/>
          <w:szCs w:val="24"/>
          <w:highlight w:val="white"/>
        </w:rPr>
        <w:t>the catalog’s purpose of connecting patrons to library materials and defin</w:t>
      </w:r>
      <w:ins w:id="155" w:author="Rebecca Wiederhold" w:date="2020-12-30T17:20:00Z">
        <w:r w:rsidR="009318F7">
          <w:rPr>
            <w:rFonts w:ascii="Times New Roman" w:eastAsia="Times New Roman" w:hAnsi="Times New Roman" w:cs="Times New Roman"/>
            <w:sz w:val="24"/>
            <w:szCs w:val="24"/>
            <w:highlight w:val="white"/>
          </w:rPr>
          <w:t>ing</w:t>
        </w:r>
      </w:ins>
      <w:del w:id="156" w:author="Rebecca Wiederhold" w:date="2020-12-30T17:20:00Z">
        <w:r w:rsidRPr="00DB7C91" w:rsidDel="009318F7">
          <w:rPr>
            <w:rFonts w:ascii="Times New Roman" w:eastAsia="Times New Roman" w:hAnsi="Times New Roman" w:cs="Times New Roman"/>
            <w:sz w:val="24"/>
            <w:szCs w:val="24"/>
            <w:highlight w:val="white"/>
          </w:rPr>
          <w:delText>ed</w:delText>
        </w:r>
      </w:del>
      <w:r w:rsidRPr="00DB7C91">
        <w:rPr>
          <w:rFonts w:ascii="Times New Roman" w:eastAsia="Times New Roman" w:hAnsi="Times New Roman" w:cs="Times New Roman"/>
          <w:sz w:val="24"/>
          <w:szCs w:val="24"/>
          <w:highlight w:val="white"/>
        </w:rPr>
        <w:t xml:space="preserve"> the kind of information required to achieve this end. </w:t>
      </w:r>
      <w:ins w:id="157" w:author="Rebecca Wiederhold" w:date="2020-12-30T17:21:00Z">
        <w:r w:rsidR="009318F7">
          <w:rPr>
            <w:rFonts w:ascii="Times New Roman" w:eastAsia="Times New Roman" w:hAnsi="Times New Roman" w:cs="Times New Roman"/>
            <w:sz w:val="24"/>
            <w:szCs w:val="24"/>
            <w:highlight w:val="white"/>
          </w:rPr>
          <w:t>Cataloging rules released in 1941 and 1949 by the American Library Association began codifying rules for authority control with the motivation to support the work of catalogers in creating consistent and unique headings and cross refere</w:t>
        </w:r>
      </w:ins>
      <w:ins w:id="158" w:author="Rebecca Wiederhold" w:date="2020-12-30T17:22:00Z">
        <w:r w:rsidR="009318F7">
          <w:rPr>
            <w:rFonts w:ascii="Times New Roman" w:eastAsia="Times New Roman" w:hAnsi="Times New Roman" w:cs="Times New Roman"/>
            <w:sz w:val="24"/>
            <w:szCs w:val="24"/>
            <w:highlight w:val="white"/>
          </w:rPr>
          <w:t>nces between headings.</w:t>
        </w:r>
        <w:r w:rsidR="009318F7">
          <w:rPr>
            <w:rStyle w:val="EndnoteReference"/>
            <w:rFonts w:ascii="Times New Roman" w:eastAsia="Times New Roman" w:hAnsi="Times New Roman" w:cs="Times New Roman"/>
            <w:sz w:val="24"/>
            <w:szCs w:val="24"/>
            <w:highlight w:val="white"/>
          </w:rPr>
          <w:endnoteReference w:id="9"/>
        </w:r>
        <w:r w:rsidR="009318F7">
          <w:rPr>
            <w:rFonts w:ascii="Times New Roman" w:eastAsia="Times New Roman" w:hAnsi="Times New Roman" w:cs="Times New Roman"/>
            <w:sz w:val="24"/>
            <w:szCs w:val="24"/>
            <w:highlight w:val="white"/>
          </w:rPr>
          <w:t xml:space="preserve"> </w:t>
        </w:r>
      </w:ins>
      <w:ins w:id="167" w:author="Rebecca Wiederhold" w:date="2020-12-30T17:23:00Z">
        <w:r w:rsidR="00F520DF">
          <w:rPr>
            <w:rFonts w:ascii="Times New Roman" w:eastAsia="Times New Roman" w:hAnsi="Times New Roman" w:cs="Times New Roman"/>
            <w:sz w:val="24"/>
            <w:szCs w:val="24"/>
            <w:highlight w:val="white"/>
          </w:rPr>
          <w:t xml:space="preserve">Seymour </w:t>
        </w:r>
        <w:proofErr w:type="spellStart"/>
        <w:r w:rsidR="00F520DF">
          <w:rPr>
            <w:rFonts w:ascii="Times New Roman" w:eastAsia="Times New Roman" w:hAnsi="Times New Roman" w:cs="Times New Roman"/>
            <w:sz w:val="24"/>
            <w:szCs w:val="24"/>
            <w:highlight w:val="white"/>
          </w:rPr>
          <w:t>Lubetzky</w:t>
        </w:r>
        <w:proofErr w:type="spellEnd"/>
        <w:r w:rsidR="00F520DF">
          <w:rPr>
            <w:rFonts w:ascii="Times New Roman" w:eastAsia="Times New Roman" w:hAnsi="Times New Roman" w:cs="Times New Roman"/>
            <w:sz w:val="24"/>
            <w:szCs w:val="24"/>
            <w:highlight w:val="white"/>
          </w:rPr>
          <w:t xml:space="preserve">, a specialist in cataloging policy at LC, </w:t>
        </w:r>
      </w:ins>
      <w:ins w:id="168" w:author="Rebecca Wiederhold" w:date="2020-12-30T17:24:00Z">
        <w:r w:rsidR="00F520DF" w:rsidRPr="00DB7C91">
          <w:rPr>
            <w:rFonts w:ascii="Times New Roman" w:eastAsia="Times New Roman" w:hAnsi="Times New Roman" w:cs="Times New Roman"/>
            <w:sz w:val="24"/>
            <w:szCs w:val="24"/>
            <w:highlight w:val="white"/>
          </w:rPr>
          <w:t>showed the value of simplifying and standardizing cataloging rules to create a universal standard allowing interoperability between library catalogs</w:t>
        </w:r>
        <w:r w:rsidR="00F520DF">
          <w:rPr>
            <w:rFonts w:ascii="Times New Roman" w:eastAsia="Times New Roman" w:hAnsi="Times New Roman" w:cs="Times New Roman"/>
            <w:sz w:val="24"/>
            <w:szCs w:val="24"/>
            <w:highlight w:val="white"/>
          </w:rPr>
          <w:t>.</w:t>
        </w:r>
        <w:r w:rsidR="00F520DF">
          <w:rPr>
            <w:rStyle w:val="EndnoteReference"/>
            <w:rFonts w:ascii="Times New Roman" w:eastAsia="Times New Roman" w:hAnsi="Times New Roman" w:cs="Times New Roman"/>
            <w:sz w:val="24"/>
            <w:szCs w:val="24"/>
            <w:highlight w:val="white"/>
          </w:rPr>
          <w:endnoteReference w:id="10"/>
        </w:r>
        <w:r w:rsidR="00F520DF" w:rsidRPr="00DB7C91">
          <w:rPr>
            <w:rFonts w:ascii="Times New Roman" w:eastAsia="Times New Roman" w:hAnsi="Times New Roman" w:cs="Times New Roman"/>
            <w:sz w:val="24"/>
            <w:szCs w:val="24"/>
            <w:highlight w:val="white"/>
          </w:rPr>
          <w:t xml:space="preserve"> </w:t>
        </w:r>
      </w:ins>
      <w:ins w:id="176" w:author="Rebecca Wiederhold" w:date="2020-12-30T17:25:00Z">
        <w:r w:rsidR="001827D4">
          <w:rPr>
            <w:rFonts w:ascii="Times New Roman" w:eastAsia="Times New Roman" w:hAnsi="Times New Roman" w:cs="Times New Roman"/>
            <w:sz w:val="24"/>
            <w:szCs w:val="24"/>
            <w:highlight w:val="white"/>
          </w:rPr>
          <w:t xml:space="preserve">He also emphasized the value of creating </w:t>
        </w:r>
        <w:r w:rsidR="001827D4">
          <w:rPr>
            <w:rFonts w:ascii="Times New Roman" w:eastAsia="Times New Roman" w:hAnsi="Times New Roman" w:cs="Times New Roman"/>
            <w:sz w:val="24"/>
            <w:szCs w:val="24"/>
            <w:highlight w:val="white"/>
          </w:rPr>
          <w:lastRenderedPageBreak/>
          <w:t>cross-references in the catalog to lead users to the authorized access point for collocation purposes.</w:t>
        </w:r>
      </w:ins>
      <w:ins w:id="177" w:author="Rebecca Wiederhold" w:date="2020-12-30T17:27:00Z">
        <w:r w:rsidR="001827D4">
          <w:rPr>
            <w:rStyle w:val="EndnoteReference"/>
            <w:rFonts w:ascii="Times New Roman" w:eastAsia="Times New Roman" w:hAnsi="Times New Roman" w:cs="Times New Roman"/>
            <w:sz w:val="24"/>
            <w:szCs w:val="24"/>
            <w:highlight w:val="white"/>
          </w:rPr>
          <w:endnoteReference w:id="11"/>
        </w:r>
      </w:ins>
      <w:ins w:id="191" w:author="Rebecca Wiederhold" w:date="2020-12-30T17:25:00Z">
        <w:r w:rsidR="001827D4">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The Statement of Principles adopted by the International Conference on Cataloguing Principles (ICCP) organized in Paris, France (also known as the "Paris Principles"</w:t>
      </w:r>
      <w:ins w:id="192" w:author="Rebecca Wiederhold" w:date="2020-12-30T17:28:00Z">
        <w:r w:rsidR="00FB12A0">
          <w:rPr>
            <w:rFonts w:ascii="Times New Roman" w:eastAsia="Times New Roman" w:hAnsi="Times New Roman" w:cs="Times New Roman"/>
            <w:sz w:val="24"/>
            <w:szCs w:val="24"/>
            <w:highlight w:val="white"/>
          </w:rPr>
          <w:t xml:space="preserve"> 1961</w:t>
        </w:r>
      </w:ins>
      <w:r w:rsidRPr="00DB7C9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12"/>
      </w:r>
      <w:r w:rsidRPr="00DB7C91">
        <w:rPr>
          <w:rFonts w:ascii="Times New Roman" w:eastAsia="Times New Roman" w:hAnsi="Times New Roman" w:cs="Times New Roman"/>
          <w:sz w:val="24"/>
          <w:szCs w:val="24"/>
          <w:highlight w:val="white"/>
        </w:rPr>
        <w:t xml:space="preserve"> </w:t>
      </w:r>
      <w:del w:id="193" w:author="Rebecca Wiederhold" w:date="2020-12-30T17:28:00Z">
        <w:r w:rsidRPr="00DB7C91" w:rsidDel="00FB12A0">
          <w:rPr>
            <w:rFonts w:ascii="Times New Roman" w:eastAsia="Times New Roman" w:hAnsi="Times New Roman" w:cs="Times New Roman"/>
            <w:sz w:val="24"/>
            <w:szCs w:val="24"/>
            <w:highlight w:val="white"/>
          </w:rPr>
          <w:delText>and Seymour Lubetzky</w:delText>
        </w:r>
        <w:r w:rsidRPr="00DB7C91" w:rsidDel="00FB12A0">
          <w:rPr>
            <w:rFonts w:ascii="Times New Roman" w:eastAsia="Times New Roman" w:hAnsi="Times New Roman" w:cs="Times New Roman"/>
            <w:sz w:val="24"/>
            <w:szCs w:val="24"/>
            <w:highlight w:val="white"/>
            <w:vertAlign w:val="superscript"/>
          </w:rPr>
          <w:endnoteReference w:id="13"/>
        </w:r>
      </w:del>
      <w:ins w:id="196" w:author="Rebecca Wiederhold" w:date="2020-12-30T17:28:00Z">
        <w:r w:rsidR="00FB12A0">
          <w:rPr>
            <w:rFonts w:ascii="Times New Roman" w:eastAsia="Times New Roman" w:hAnsi="Times New Roman" w:cs="Times New Roman"/>
            <w:sz w:val="24"/>
            <w:szCs w:val="24"/>
            <w:highlight w:val="white"/>
          </w:rPr>
          <w:t xml:space="preserve">expanded on cataloging principles identified by </w:t>
        </w:r>
        <w:proofErr w:type="spellStart"/>
        <w:r w:rsidR="00FB12A0">
          <w:rPr>
            <w:rFonts w:ascii="Times New Roman" w:eastAsia="Times New Roman" w:hAnsi="Times New Roman" w:cs="Times New Roman"/>
            <w:sz w:val="24"/>
            <w:szCs w:val="24"/>
            <w:highlight w:val="white"/>
          </w:rPr>
          <w:t>Lubetzky</w:t>
        </w:r>
        <w:proofErr w:type="spellEnd"/>
        <w:r w:rsidR="00FB12A0">
          <w:rPr>
            <w:rFonts w:ascii="Times New Roman" w:eastAsia="Times New Roman" w:hAnsi="Times New Roman" w:cs="Times New Roman"/>
            <w:sz w:val="24"/>
            <w:szCs w:val="24"/>
            <w:highlight w:val="white"/>
          </w:rPr>
          <w:t xml:space="preserve"> for creating access points in bibliographic description</w:t>
        </w:r>
      </w:ins>
      <w:del w:id="197" w:author="Rebecca Wiederhold" w:date="2020-12-30T17:24:00Z">
        <w:r w:rsidRPr="00DB7C91" w:rsidDel="00F520DF">
          <w:rPr>
            <w:rFonts w:ascii="Times New Roman" w:eastAsia="Times New Roman" w:hAnsi="Times New Roman" w:cs="Times New Roman"/>
            <w:sz w:val="24"/>
            <w:szCs w:val="24"/>
            <w:highlight w:val="white"/>
          </w:rPr>
          <w:delText xml:space="preserve"> showed the value of simplifying and standardizing cataloging rules to create a universal standard allowing interoperability between library catalogs</w:delText>
        </w:r>
      </w:del>
      <w:r w:rsidRPr="00DB7C91">
        <w:rPr>
          <w:rFonts w:ascii="Times New Roman" w:eastAsia="Times New Roman" w:hAnsi="Times New Roman" w:cs="Times New Roman"/>
          <w:sz w:val="24"/>
          <w:szCs w:val="24"/>
          <w:highlight w:val="white"/>
        </w:rPr>
        <w:t>.</w:t>
      </w:r>
      <w:ins w:id="198" w:author="Rebecca Wiederhold" w:date="2020-12-30T17:29:00Z">
        <w:r w:rsidR="00FB12A0">
          <w:rPr>
            <w:rFonts w:ascii="Times New Roman" w:eastAsia="Times New Roman" w:hAnsi="Times New Roman" w:cs="Times New Roman"/>
            <w:sz w:val="24"/>
            <w:szCs w:val="24"/>
            <w:highlight w:val="white"/>
          </w:rPr>
          <w:t xml:space="preserve"> Cutter’s rules and the Paris Principles identified two fundamental purposes of the catalog:  1) help users find known items and 2) collocate related resources either by author, title, edition, or subject. The catalog could only serve these core</w:t>
        </w:r>
      </w:ins>
      <w:del w:id="199" w:author="Rebecca Wiederhold" w:date="2020-12-30T17:29:00Z">
        <w:r w:rsidRPr="00DB7C91" w:rsidDel="00FB12A0">
          <w:rPr>
            <w:rFonts w:ascii="Times New Roman" w:eastAsia="Times New Roman" w:hAnsi="Times New Roman" w:cs="Times New Roman"/>
            <w:sz w:val="24"/>
            <w:szCs w:val="24"/>
            <w:highlight w:val="white"/>
          </w:rPr>
          <w:delText xml:space="preserve"> Authority control as practiced presently is rooted in these and other key figures and developments that pursued efficiency through consistency in the construction and use of the library catalog</w:delText>
        </w:r>
      </w:del>
      <w:ins w:id="200" w:author="Rebecca Wiederhold" w:date="2020-12-30T17:29:00Z">
        <w:r w:rsidR="00FB12A0">
          <w:rPr>
            <w:rFonts w:ascii="Times New Roman" w:eastAsia="Times New Roman" w:hAnsi="Times New Roman" w:cs="Times New Roman"/>
            <w:sz w:val="24"/>
            <w:szCs w:val="24"/>
            <w:highlight w:val="white"/>
          </w:rPr>
          <w:t xml:space="preserve"> roles by using consistent and unique acces</w:t>
        </w:r>
      </w:ins>
      <w:ins w:id="201" w:author="Rebecca Wiederhold" w:date="2020-12-30T17:30:00Z">
        <w:r w:rsidR="00FB12A0">
          <w:rPr>
            <w:rFonts w:ascii="Times New Roman" w:eastAsia="Times New Roman" w:hAnsi="Times New Roman" w:cs="Times New Roman"/>
            <w:sz w:val="24"/>
            <w:szCs w:val="24"/>
            <w:highlight w:val="white"/>
          </w:rPr>
          <w:t xml:space="preserve">s points </w:t>
        </w:r>
      </w:ins>
      <w:ins w:id="202" w:author="Rebecca Wiederhold" w:date="2020-12-30T17:31:00Z">
        <w:r w:rsidR="00FB12A0">
          <w:rPr>
            <w:rFonts w:ascii="Times New Roman" w:eastAsia="Times New Roman" w:hAnsi="Times New Roman" w:cs="Times New Roman"/>
            <w:sz w:val="24"/>
            <w:szCs w:val="24"/>
            <w:highlight w:val="white"/>
          </w:rPr>
          <w:t>for each item in the catalog. The Anglo-American Cataloging Rules (AACR) published in 1967 and its second edition published in 1978 provided</w:t>
        </w:r>
      </w:ins>
      <w:ins w:id="203" w:author="Rebecca Wiederhold" w:date="2020-12-30T17:32:00Z">
        <w:r w:rsidR="00FB12A0">
          <w:rPr>
            <w:rFonts w:ascii="Times New Roman" w:eastAsia="Times New Roman" w:hAnsi="Times New Roman" w:cs="Times New Roman"/>
            <w:sz w:val="24"/>
            <w:szCs w:val="24"/>
            <w:highlight w:val="white"/>
          </w:rPr>
          <w:t xml:space="preserve"> international rules for creating consistent and unique access points within bibliographic descriptions as well as cross references between access points. Where previous cataloging rules did not explicitly address authority control practices, AACR2 included detailed instructions in a chapter dedicated to forming access points</w:t>
        </w:r>
      </w:ins>
      <w:r w:rsidRPr="00DB7C91">
        <w:rPr>
          <w:rFonts w:ascii="Times New Roman" w:eastAsia="Times New Roman" w:hAnsi="Times New Roman" w:cs="Times New Roman"/>
          <w:sz w:val="24"/>
          <w:szCs w:val="24"/>
          <w:highlight w:val="white"/>
        </w:rPr>
        <w:t xml:space="preserve">. </w:t>
      </w:r>
    </w:p>
    <w:p w14:paraId="0000000D" w14:textId="2F9BF343" w:rsidR="00AD5499" w:rsidRPr="00FB12A0" w:rsidRDefault="00AD5499">
      <w:pPr>
        <w:spacing w:line="480" w:lineRule="auto"/>
        <w:ind w:firstLine="720"/>
        <w:rPr>
          <w:rFonts w:ascii="Times New Roman" w:eastAsia="Times New Roman" w:hAnsi="Times New Roman" w:cs="Times New Roman"/>
          <w:sz w:val="24"/>
          <w:szCs w:val="24"/>
          <w:highlight w:val="white"/>
        </w:rPr>
      </w:pPr>
      <w:del w:id="204" w:author="Rebecca Wiederhold" w:date="2020-12-30T17:33:00Z">
        <w:r w:rsidRPr="00DB7C91" w:rsidDel="00FB12A0">
          <w:rPr>
            <w:rFonts w:ascii="Times New Roman" w:eastAsia="Times New Roman" w:hAnsi="Times New Roman" w:cs="Times New Roman"/>
            <w:sz w:val="24"/>
            <w:szCs w:val="24"/>
            <w:highlight w:val="white"/>
          </w:rPr>
          <w:delText>Up until the late 20th century library catalogs were analog in form. These forms ranged from handwritten tablets, indexes and manuscripts to published books and files of index cards. Each form of the catalog listed library materials alphabetically by the author’s name, title, subject, or call number. These same analog forms for recording library materials stored the approved terms for names, titles, and subjects that were used as headings in the creation of catalog entries. For example, each card in a card catalog contained at the top the primary way the item could be found (i.e. the main entry heading) followed by other descriptive detail and physical location details to help patrons find the item they needed (</w:delText>
        </w:r>
        <w:r w:rsidR="004B4D8E" w:rsidDel="00FB12A0">
          <w:rPr>
            <w:rFonts w:ascii="Times New Roman" w:eastAsia="Times New Roman" w:hAnsi="Times New Roman" w:cs="Times New Roman"/>
            <w:sz w:val="24"/>
            <w:szCs w:val="24"/>
            <w:highlight w:val="white"/>
          </w:rPr>
          <w:delText>see Figure 1</w:delText>
        </w:r>
        <w:r w:rsidRPr="00DB7C91" w:rsidDel="00FB12A0">
          <w:rPr>
            <w:rFonts w:ascii="Times New Roman" w:eastAsia="Times New Roman" w:hAnsi="Times New Roman" w:cs="Times New Roman"/>
            <w:sz w:val="24"/>
            <w:szCs w:val="24"/>
            <w:highlight w:val="white"/>
          </w:rPr>
          <w:delText xml:space="preserve">). In these formats, items in the library catalog authored by the same person would be collocated together in the list or index card file because the form of the person’s name was consistently recorded and filed. Entries (either in a list or on a card) also contained references to other related headings and items, helping guide the patron to their desired item. </w:delText>
        </w:r>
      </w:del>
      <w:ins w:id="205" w:author="Rebecca Wiederhold" w:date="2020-12-30T17:33:00Z">
        <w:r w:rsidR="00FB12A0">
          <w:rPr>
            <w:rFonts w:ascii="Times New Roman" w:eastAsia="Times New Roman" w:hAnsi="Times New Roman" w:cs="Times New Roman"/>
            <w:sz w:val="24"/>
            <w:szCs w:val="24"/>
            <w:highlight w:val="white"/>
          </w:rPr>
          <w:t>Since the mid- to late-20</w:t>
        </w:r>
        <w:r w:rsidR="00FB12A0" w:rsidRPr="00FB12A0">
          <w:rPr>
            <w:rFonts w:ascii="Times New Roman" w:eastAsia="Times New Roman" w:hAnsi="Times New Roman" w:cs="Times New Roman"/>
            <w:sz w:val="24"/>
            <w:szCs w:val="24"/>
            <w:highlight w:val="white"/>
            <w:vertAlign w:val="superscript"/>
            <w:rPrChange w:id="206" w:author="Rebecca Wiederhold" w:date="2020-12-30T17:33:00Z">
              <w:rPr>
                <w:rFonts w:ascii="Times New Roman" w:eastAsia="Times New Roman" w:hAnsi="Times New Roman" w:cs="Times New Roman"/>
                <w:sz w:val="24"/>
                <w:szCs w:val="24"/>
                <w:highlight w:val="white"/>
              </w:rPr>
            </w:rPrChange>
          </w:rPr>
          <w:t>th</w:t>
        </w:r>
        <w:r w:rsidR="00FB12A0">
          <w:rPr>
            <w:rFonts w:ascii="Times New Roman" w:eastAsia="Times New Roman" w:hAnsi="Times New Roman" w:cs="Times New Roman"/>
            <w:sz w:val="24"/>
            <w:szCs w:val="24"/>
            <w:highlight w:val="white"/>
          </w:rPr>
          <w:t xml:space="preserve"> century, the International Federation of Library Associations</w:t>
        </w:r>
        <w:r w:rsidR="00FB12A0" w:rsidRPr="00FB12A0">
          <w:rPr>
            <w:rFonts w:ascii="Times New Roman" w:eastAsia="Times New Roman" w:hAnsi="Times New Roman" w:cs="Times New Roman"/>
            <w:sz w:val="24"/>
            <w:szCs w:val="24"/>
            <w:highlight w:val="white"/>
          </w:rPr>
          <w:t xml:space="preserve"> </w:t>
        </w:r>
        <w:r w:rsidR="00FB12A0" w:rsidRPr="00FB12A0">
          <w:rPr>
            <w:rFonts w:ascii="Times New Roman" w:hAnsi="Times New Roman" w:cs="Times New Roman"/>
            <w:color w:val="000000"/>
            <w:sz w:val="24"/>
            <w:szCs w:val="24"/>
            <w:shd w:val="clear" w:color="auto" w:fill="FFFFFF"/>
            <w:rPrChange w:id="207" w:author="Rebecca Wiederhold" w:date="2020-12-30T17:34:00Z">
              <w:rPr>
                <w:color w:val="000000"/>
                <w:shd w:val="clear" w:color="auto" w:fill="FFFFFF"/>
              </w:rPr>
            </w:rPrChange>
          </w:rPr>
          <w:t>and Institutions (IFLA) has been involved in exploring, through reports and working groups, how to create an international authority control system.</w:t>
        </w:r>
      </w:ins>
      <w:ins w:id="208" w:author="Rebecca Wiederhold" w:date="2020-12-30T17:34:00Z">
        <w:r w:rsidR="00FB12A0">
          <w:rPr>
            <w:rStyle w:val="EndnoteReference"/>
            <w:rFonts w:ascii="Times New Roman" w:hAnsi="Times New Roman" w:cs="Times New Roman"/>
            <w:color w:val="000000"/>
            <w:sz w:val="24"/>
            <w:szCs w:val="24"/>
            <w:shd w:val="clear" w:color="auto" w:fill="FFFFFF"/>
          </w:rPr>
          <w:endnoteReference w:id="14"/>
        </w:r>
      </w:ins>
      <w:ins w:id="217" w:author="Rebecca Wiederhold" w:date="2020-12-30T17:33:00Z">
        <w:r w:rsidR="00FB12A0" w:rsidRPr="00FB12A0">
          <w:rPr>
            <w:rFonts w:ascii="Times New Roman" w:hAnsi="Times New Roman" w:cs="Times New Roman"/>
            <w:color w:val="000000"/>
            <w:sz w:val="24"/>
            <w:szCs w:val="24"/>
            <w:shd w:val="clear" w:color="auto" w:fill="FFFFFF"/>
            <w:rPrChange w:id="218" w:author="Rebecca Wiederhold" w:date="2020-12-30T17:34:00Z">
              <w:rPr>
                <w:color w:val="000000"/>
                <w:shd w:val="clear" w:color="auto" w:fill="FFFFFF"/>
              </w:rPr>
            </w:rPrChange>
          </w:rPr>
          <w:t xml:space="preserve"> A culmination of this work was manifested in the Functional Requirements for Bibliographic Records (FRBR) developed by IFLA and released in 1998. This conceptual model for bibliographic metadata connects user tasks for information retrieval with bibliographic and authority metadata by defining entities and their relationships with other entities including work (a distinct intellectual or artistic creation), expression (an intellectual or artistic realization of a work), person, family, and corporate body. This data model was used as the basis for RDA, the successor to AACR2. Released in 2010, RDA revises sections from AACR2 on choosing access points, gives additional guidance for </w:t>
        </w:r>
        <w:r w:rsidR="00FB12A0" w:rsidRPr="00FB12A0">
          <w:rPr>
            <w:rFonts w:ascii="Times New Roman" w:hAnsi="Times New Roman" w:cs="Times New Roman"/>
            <w:color w:val="000000"/>
            <w:sz w:val="24"/>
            <w:szCs w:val="24"/>
            <w:shd w:val="clear" w:color="auto" w:fill="FFFFFF"/>
            <w:rPrChange w:id="219" w:author="Rebecca Wiederhold" w:date="2020-12-30T17:34:00Z">
              <w:rPr>
                <w:color w:val="000000"/>
                <w:shd w:val="clear" w:color="auto" w:fill="FFFFFF"/>
              </w:rPr>
            </w:rPrChange>
          </w:rPr>
          <w:lastRenderedPageBreak/>
          <w:t>controlling more types of entities than in previous cataloging rules, adds relationship designators, and introduces more attributes to help differentiate entities.</w:t>
        </w:r>
      </w:ins>
    </w:p>
    <w:p w14:paraId="0000000E" w14:textId="042DDA78" w:rsidR="00AD5499" w:rsidRPr="00DB7C91" w:rsidRDefault="00B048B1">
      <w:pPr>
        <w:spacing w:line="480" w:lineRule="auto"/>
        <w:ind w:firstLine="720"/>
        <w:rPr>
          <w:rFonts w:ascii="Times New Roman" w:eastAsia="Times New Roman" w:hAnsi="Times New Roman" w:cs="Times New Roman"/>
          <w:sz w:val="24"/>
          <w:szCs w:val="24"/>
          <w:highlight w:val="white"/>
        </w:rPr>
      </w:pPr>
      <w:ins w:id="220" w:author="Rebecca Wiederhold" w:date="2020-12-30T17:36:00Z">
        <w:r>
          <w:rPr>
            <w:rFonts w:ascii="Times New Roman" w:eastAsia="Times New Roman" w:hAnsi="Times New Roman" w:cs="Times New Roman"/>
            <w:sz w:val="24"/>
            <w:szCs w:val="24"/>
            <w:highlight w:val="white"/>
          </w:rPr>
          <w:t xml:space="preserve">Advances in, and adoption of, library </w:t>
        </w:r>
      </w:ins>
      <w:del w:id="221" w:author="Rebecca Wiederhold" w:date="2020-12-30T17:36:00Z">
        <w:r w:rsidR="00AD5499" w:rsidRPr="00DB7C91" w:rsidDel="00B048B1">
          <w:rPr>
            <w:rFonts w:ascii="Times New Roman" w:eastAsia="Times New Roman" w:hAnsi="Times New Roman" w:cs="Times New Roman"/>
            <w:sz w:val="24"/>
            <w:szCs w:val="24"/>
            <w:highlight w:val="white"/>
          </w:rPr>
          <w:delText xml:space="preserve">The development of </w:delText>
        </w:r>
      </w:del>
      <w:r w:rsidR="00AD5499" w:rsidRPr="00DB7C91">
        <w:rPr>
          <w:rFonts w:ascii="Times New Roman" w:eastAsia="Times New Roman" w:hAnsi="Times New Roman" w:cs="Times New Roman"/>
          <w:sz w:val="24"/>
          <w:szCs w:val="24"/>
          <w:highlight w:val="white"/>
        </w:rPr>
        <w:t>computer technolog</w:t>
      </w:r>
      <w:ins w:id="222" w:author="Rebecca Wiederhold" w:date="2020-12-30T17:36:00Z">
        <w:r>
          <w:rPr>
            <w:rFonts w:ascii="Times New Roman" w:eastAsia="Times New Roman" w:hAnsi="Times New Roman" w:cs="Times New Roman"/>
            <w:sz w:val="24"/>
            <w:szCs w:val="24"/>
            <w:highlight w:val="white"/>
          </w:rPr>
          <w:t>ies</w:t>
        </w:r>
      </w:ins>
      <w:del w:id="223" w:author="Rebecca Wiederhold" w:date="2020-12-30T17:36:00Z">
        <w:r w:rsidR="00AD5499" w:rsidRPr="00DB7C91" w:rsidDel="00B048B1">
          <w:rPr>
            <w:rFonts w:ascii="Times New Roman" w:eastAsia="Times New Roman" w:hAnsi="Times New Roman" w:cs="Times New Roman"/>
            <w:sz w:val="24"/>
            <w:szCs w:val="24"/>
            <w:highlight w:val="white"/>
          </w:rPr>
          <w:delText>y</w:delText>
        </w:r>
      </w:del>
      <w:r w:rsidR="00AD5499" w:rsidRPr="00DB7C91">
        <w:rPr>
          <w:rFonts w:ascii="Times New Roman" w:eastAsia="Times New Roman" w:hAnsi="Times New Roman" w:cs="Times New Roman"/>
          <w:sz w:val="24"/>
          <w:szCs w:val="24"/>
          <w:highlight w:val="white"/>
        </w:rPr>
        <w:t xml:space="preserve"> </w:t>
      </w:r>
      <w:del w:id="224" w:author="Rebecca Wiederhold" w:date="2020-12-30T17:37:00Z">
        <w:r w:rsidR="00AD5499" w:rsidRPr="00DB7C91" w:rsidDel="00B048B1">
          <w:rPr>
            <w:rFonts w:ascii="Times New Roman" w:eastAsia="Times New Roman" w:hAnsi="Times New Roman" w:cs="Times New Roman"/>
            <w:sz w:val="24"/>
            <w:szCs w:val="24"/>
            <w:highlight w:val="white"/>
          </w:rPr>
          <w:delText xml:space="preserve">enabled printing the analog catalog, making the production and maintenance of the catalog more efficient. These technological advances also </w:delText>
        </w:r>
      </w:del>
      <w:r w:rsidR="00AD5499" w:rsidRPr="00DB7C91">
        <w:rPr>
          <w:rFonts w:ascii="Times New Roman" w:eastAsia="Times New Roman" w:hAnsi="Times New Roman" w:cs="Times New Roman"/>
          <w:sz w:val="24"/>
          <w:szCs w:val="24"/>
          <w:highlight w:val="white"/>
        </w:rPr>
        <w:t xml:space="preserve">led to the development of </w:t>
      </w:r>
      <w:proofErr w:type="spellStart"/>
      <w:r w:rsidR="00AD5499" w:rsidRPr="00DB7C91">
        <w:rPr>
          <w:rFonts w:ascii="Times New Roman" w:eastAsia="Times New Roman" w:hAnsi="Times New Roman" w:cs="Times New Roman"/>
          <w:sz w:val="24"/>
          <w:szCs w:val="24"/>
          <w:highlight w:val="white"/>
        </w:rPr>
        <w:t>MA</w:t>
      </w:r>
      <w:ins w:id="225" w:author="Rebecca Wiederhold" w:date="2020-12-30T17:37:00Z">
        <w:r>
          <w:rPr>
            <w:rFonts w:ascii="Times New Roman" w:eastAsia="Times New Roman" w:hAnsi="Times New Roman" w:cs="Times New Roman"/>
            <w:sz w:val="24"/>
            <w:szCs w:val="24"/>
            <w:highlight w:val="white"/>
          </w:rPr>
          <w:t>chine</w:t>
        </w:r>
        <w:proofErr w:type="spellEnd"/>
        <w:r>
          <w:rPr>
            <w:rFonts w:ascii="Times New Roman" w:eastAsia="Times New Roman" w:hAnsi="Times New Roman" w:cs="Times New Roman"/>
            <w:sz w:val="24"/>
            <w:szCs w:val="24"/>
            <w:highlight w:val="white"/>
          </w:rPr>
          <w:t xml:space="preserve"> Readable Cataloging (MA</w:t>
        </w:r>
      </w:ins>
      <w:r w:rsidR="00AD5499" w:rsidRPr="00DB7C91">
        <w:rPr>
          <w:rFonts w:ascii="Times New Roman" w:eastAsia="Times New Roman" w:hAnsi="Times New Roman" w:cs="Times New Roman"/>
          <w:sz w:val="24"/>
          <w:szCs w:val="24"/>
          <w:highlight w:val="white"/>
        </w:rPr>
        <w:t>RC</w:t>
      </w:r>
      <w:ins w:id="226" w:author="Rebecca Wiederhold" w:date="2020-12-30T17:38:00Z">
        <w:r>
          <w:rPr>
            <w:rFonts w:ascii="Times New Roman" w:eastAsia="Times New Roman" w:hAnsi="Times New Roman" w:cs="Times New Roman"/>
            <w:sz w:val="24"/>
            <w:szCs w:val="24"/>
            <w:highlight w:val="white"/>
          </w:rPr>
          <w:t>)</w:t>
        </w:r>
      </w:ins>
      <w:del w:id="227" w:author="Rebecca Wiederhold" w:date="2020-12-30T17:45:00Z">
        <w:r w:rsidR="00AD5499" w:rsidRPr="00DB7C91" w:rsidDel="00EE5437">
          <w:rPr>
            <w:rFonts w:ascii="Times New Roman" w:eastAsia="Times New Roman" w:hAnsi="Times New Roman" w:cs="Times New Roman"/>
            <w:sz w:val="24"/>
            <w:szCs w:val="24"/>
            <w:highlight w:val="white"/>
            <w:vertAlign w:val="superscript"/>
          </w:rPr>
          <w:endnoteReference w:id="15"/>
        </w:r>
      </w:del>
      <w:r w:rsidR="00AD5499" w:rsidRPr="00DB7C91">
        <w:rPr>
          <w:rFonts w:ascii="Times New Roman" w:eastAsia="Times New Roman" w:hAnsi="Times New Roman" w:cs="Times New Roman"/>
          <w:sz w:val="24"/>
          <w:szCs w:val="24"/>
          <w:highlight w:val="white"/>
        </w:rPr>
        <w:t xml:space="preserve"> as an encoding standard for both bibliographic and authority metadata</w:t>
      </w:r>
      <w:ins w:id="230" w:author="Rebecca Wiederhold" w:date="2020-12-30T17:37:00Z">
        <w:r>
          <w:rPr>
            <w:rFonts w:ascii="Times New Roman" w:eastAsia="Times New Roman" w:hAnsi="Times New Roman" w:cs="Times New Roman"/>
            <w:sz w:val="24"/>
            <w:szCs w:val="24"/>
            <w:highlight w:val="white"/>
          </w:rPr>
          <w:t>.</w:t>
        </w:r>
      </w:ins>
      <w:r w:rsidR="00AD5499" w:rsidRPr="00DB7C91">
        <w:rPr>
          <w:rFonts w:ascii="Times New Roman" w:eastAsia="Times New Roman" w:hAnsi="Times New Roman" w:cs="Times New Roman"/>
          <w:sz w:val="24"/>
          <w:szCs w:val="24"/>
          <w:highlight w:val="white"/>
          <w:vertAlign w:val="superscript"/>
        </w:rPr>
        <w:endnoteReference w:id="16"/>
      </w:r>
      <w:del w:id="235" w:author="Rebecca Wiederhold" w:date="2020-12-30T17:37:00Z">
        <w:r w:rsidR="00AD5499" w:rsidRPr="00DB7C91" w:rsidDel="00B048B1">
          <w:rPr>
            <w:rFonts w:ascii="Times New Roman" w:eastAsia="Times New Roman" w:hAnsi="Times New Roman" w:cs="Times New Roman"/>
            <w:sz w:val="24"/>
            <w:szCs w:val="24"/>
            <w:highlight w:val="white"/>
          </w:rPr>
          <w:delText>.</w:delText>
        </w:r>
      </w:del>
      <w:r w:rsidR="00AD5499" w:rsidRPr="00DB7C91">
        <w:rPr>
          <w:rFonts w:ascii="Times New Roman" w:eastAsia="Times New Roman" w:hAnsi="Times New Roman" w:cs="Times New Roman"/>
          <w:sz w:val="24"/>
          <w:szCs w:val="24"/>
          <w:highlight w:val="white"/>
        </w:rPr>
        <w:t xml:space="preserve"> Developed by Henriette D. Avram in the 1960s while working for the Library of Congress</w:t>
      </w:r>
      <w:ins w:id="236" w:author="Rebecca Wiederhold" w:date="2020-12-30T17:38:00Z">
        <w:r>
          <w:rPr>
            <w:rFonts w:ascii="Times New Roman" w:eastAsia="Times New Roman" w:hAnsi="Times New Roman" w:cs="Times New Roman"/>
            <w:sz w:val="24"/>
            <w:szCs w:val="24"/>
            <w:highlight w:val="white"/>
          </w:rPr>
          <w:t xml:space="preserve"> (LC)</w:t>
        </w:r>
      </w:ins>
      <w:r w:rsidR="00AD5499" w:rsidRPr="00DB7C91">
        <w:rPr>
          <w:rFonts w:ascii="Times New Roman" w:eastAsia="Times New Roman" w:hAnsi="Times New Roman" w:cs="Times New Roman"/>
          <w:sz w:val="24"/>
          <w:szCs w:val="24"/>
          <w:highlight w:val="white"/>
        </w:rPr>
        <w:t>, MARC “attempted to both convert and manipulate the data stored on a catalog card.”</w:t>
      </w:r>
      <w:r w:rsidR="00AD5499" w:rsidRPr="00DB7C91">
        <w:rPr>
          <w:rFonts w:ascii="Times New Roman" w:eastAsia="Times New Roman" w:hAnsi="Times New Roman" w:cs="Times New Roman"/>
          <w:sz w:val="24"/>
          <w:szCs w:val="24"/>
          <w:highlight w:val="white"/>
          <w:vertAlign w:val="superscript"/>
        </w:rPr>
        <w:endnoteReference w:id="17"/>
      </w:r>
      <w:r w:rsidR="00AD5499" w:rsidRPr="00DB7C91">
        <w:rPr>
          <w:rFonts w:ascii="Times New Roman" w:eastAsia="Times New Roman" w:hAnsi="Times New Roman" w:cs="Times New Roman"/>
          <w:sz w:val="24"/>
          <w:szCs w:val="24"/>
          <w:highlight w:val="white"/>
        </w:rPr>
        <w:t xml:space="preserve"> In 1974</w:t>
      </w:r>
      <w:ins w:id="237" w:author="Rebecca Wiederhold" w:date="2020-12-30T17:38:00Z">
        <w:r>
          <w:rPr>
            <w:rFonts w:ascii="Times New Roman" w:eastAsia="Times New Roman" w:hAnsi="Times New Roman" w:cs="Times New Roman"/>
            <w:sz w:val="24"/>
            <w:szCs w:val="24"/>
            <w:highlight w:val="white"/>
          </w:rPr>
          <w:t>,</w:t>
        </w:r>
      </w:ins>
      <w:r w:rsidR="00AD5499" w:rsidRPr="00DB7C91">
        <w:rPr>
          <w:rFonts w:ascii="Times New Roman" w:eastAsia="Times New Roman" w:hAnsi="Times New Roman" w:cs="Times New Roman"/>
          <w:sz w:val="24"/>
          <w:szCs w:val="24"/>
          <w:highlight w:val="white"/>
        </w:rPr>
        <w:t xml:space="preserve"> </w:t>
      </w:r>
      <w:del w:id="238" w:author="Rebecca Wiederhold" w:date="2020-12-30T17:38:00Z">
        <w:r w:rsidR="00AD5499" w:rsidRPr="00DB7C91" w:rsidDel="00B048B1">
          <w:rPr>
            <w:rFonts w:ascii="Times New Roman" w:eastAsia="Times New Roman" w:hAnsi="Times New Roman" w:cs="Times New Roman"/>
            <w:sz w:val="24"/>
            <w:szCs w:val="24"/>
            <w:highlight w:val="white"/>
          </w:rPr>
          <w:delText>the Library of Congress</w:delText>
        </w:r>
      </w:del>
      <w:ins w:id="239" w:author="Rebecca Wiederhold" w:date="2020-12-30T17:38:00Z">
        <w:r>
          <w:rPr>
            <w:rFonts w:ascii="Times New Roman" w:eastAsia="Times New Roman" w:hAnsi="Times New Roman" w:cs="Times New Roman"/>
            <w:sz w:val="24"/>
            <w:szCs w:val="24"/>
            <w:highlight w:val="white"/>
          </w:rPr>
          <w:t>LC</w:t>
        </w:r>
      </w:ins>
      <w:r w:rsidR="00AD5499" w:rsidRPr="00DB7C91">
        <w:rPr>
          <w:rFonts w:ascii="Times New Roman" w:eastAsia="Times New Roman" w:hAnsi="Times New Roman" w:cs="Times New Roman"/>
          <w:sz w:val="24"/>
          <w:szCs w:val="24"/>
          <w:highlight w:val="white"/>
        </w:rPr>
        <w:t xml:space="preserve"> began issuing lists of newly created and updated name headings for use in other libraries. The first MARC-based authority records were created by </w:t>
      </w:r>
      <w:del w:id="240" w:author="Rebecca Wiederhold" w:date="2020-12-30T17:39:00Z">
        <w:r w:rsidR="00AD5499" w:rsidRPr="00DB7C91" w:rsidDel="00B048B1">
          <w:rPr>
            <w:rFonts w:ascii="Times New Roman" w:eastAsia="Times New Roman" w:hAnsi="Times New Roman" w:cs="Times New Roman"/>
            <w:sz w:val="24"/>
            <w:szCs w:val="24"/>
            <w:highlight w:val="white"/>
          </w:rPr>
          <w:delText>the Library of Congress</w:delText>
        </w:r>
      </w:del>
      <w:ins w:id="241" w:author="Rebecca Wiederhold" w:date="2020-12-30T17:39:00Z">
        <w:r>
          <w:rPr>
            <w:rFonts w:ascii="Times New Roman" w:eastAsia="Times New Roman" w:hAnsi="Times New Roman" w:cs="Times New Roman"/>
            <w:sz w:val="24"/>
            <w:szCs w:val="24"/>
            <w:highlight w:val="white"/>
          </w:rPr>
          <w:t>LC</w:t>
        </w:r>
      </w:ins>
      <w:r w:rsidR="00AD5499" w:rsidRPr="00DB7C91">
        <w:rPr>
          <w:rFonts w:ascii="Times New Roman" w:eastAsia="Times New Roman" w:hAnsi="Times New Roman" w:cs="Times New Roman"/>
          <w:sz w:val="24"/>
          <w:szCs w:val="24"/>
          <w:highlight w:val="white"/>
        </w:rPr>
        <w:t xml:space="preserve"> in 1977, and</w:t>
      </w:r>
      <w:ins w:id="242" w:author="Rebecca Wiederhold" w:date="2020-12-30T17:38:00Z">
        <w:r>
          <w:rPr>
            <w:rFonts w:ascii="Times New Roman" w:eastAsia="Times New Roman" w:hAnsi="Times New Roman" w:cs="Times New Roman"/>
            <w:sz w:val="24"/>
            <w:szCs w:val="24"/>
            <w:highlight w:val="white"/>
          </w:rPr>
          <w:t xml:space="preserve"> publication of</w:t>
        </w:r>
      </w:ins>
      <w:r w:rsidR="00AD5499" w:rsidRPr="00DB7C91">
        <w:rPr>
          <w:rFonts w:ascii="Times New Roman" w:eastAsia="Times New Roman" w:hAnsi="Times New Roman" w:cs="Times New Roman"/>
          <w:sz w:val="24"/>
          <w:szCs w:val="24"/>
          <w:highlight w:val="white"/>
        </w:rPr>
        <w:t xml:space="preserve"> the first edition of </w:t>
      </w:r>
      <w:r w:rsidR="00AD5499" w:rsidRPr="00DB7C91">
        <w:rPr>
          <w:rFonts w:ascii="Times New Roman" w:eastAsia="Times New Roman" w:hAnsi="Times New Roman" w:cs="Times New Roman"/>
          <w:i/>
          <w:sz w:val="24"/>
          <w:szCs w:val="24"/>
          <w:highlight w:val="white"/>
        </w:rPr>
        <w:t>Authorities: A MARC Format</w:t>
      </w:r>
      <w:r w:rsidR="00AD5499" w:rsidRPr="00DB7C91">
        <w:rPr>
          <w:rFonts w:ascii="Times New Roman" w:eastAsia="Times New Roman" w:hAnsi="Times New Roman" w:cs="Times New Roman"/>
          <w:sz w:val="24"/>
          <w:szCs w:val="24"/>
          <w:highlight w:val="white"/>
        </w:rPr>
        <w:t xml:space="preserve"> </w:t>
      </w:r>
      <w:ins w:id="243" w:author="Rebecca Wiederhold" w:date="2020-12-30T17:39:00Z">
        <w:r>
          <w:rPr>
            <w:rFonts w:ascii="Times New Roman" w:eastAsia="Times New Roman" w:hAnsi="Times New Roman" w:cs="Times New Roman"/>
            <w:sz w:val="24"/>
            <w:szCs w:val="24"/>
            <w:highlight w:val="white"/>
          </w:rPr>
          <w:t xml:space="preserve">soon followed </w:t>
        </w:r>
      </w:ins>
      <w:del w:id="244" w:author="Rebecca Wiederhold" w:date="2020-12-30T17:39:00Z">
        <w:r w:rsidR="00AD5499" w:rsidRPr="00DB7C91" w:rsidDel="00B048B1">
          <w:rPr>
            <w:rFonts w:ascii="Times New Roman" w:eastAsia="Times New Roman" w:hAnsi="Times New Roman" w:cs="Times New Roman"/>
            <w:sz w:val="24"/>
            <w:szCs w:val="24"/>
            <w:highlight w:val="white"/>
          </w:rPr>
          <w:delText xml:space="preserve">was published a few years later </w:delText>
        </w:r>
      </w:del>
      <w:r w:rsidR="00AD5499" w:rsidRPr="00DB7C91">
        <w:rPr>
          <w:rFonts w:ascii="Times New Roman" w:eastAsia="Times New Roman" w:hAnsi="Times New Roman" w:cs="Times New Roman"/>
          <w:sz w:val="24"/>
          <w:szCs w:val="24"/>
          <w:highlight w:val="white"/>
        </w:rPr>
        <w:t>in 1981, making available a national standard for recording, storing, and sharing electronic authority records. In a relatively short amount of time, MARC developed into an international standard that increased sharing and interoperability between libraries</w:t>
      </w:r>
      <w:del w:id="245" w:author="Rebecca Wiederhold" w:date="2020-12-30T17:39:00Z">
        <w:r w:rsidR="00AD5499" w:rsidRPr="00DB7C91" w:rsidDel="00B048B1">
          <w:rPr>
            <w:rFonts w:ascii="Times New Roman" w:eastAsia="Times New Roman" w:hAnsi="Times New Roman" w:cs="Times New Roman"/>
            <w:sz w:val="24"/>
            <w:szCs w:val="24"/>
            <w:highlight w:val="white"/>
          </w:rPr>
          <w:delText xml:space="preserve"> and their catalogs</w:delText>
        </w:r>
      </w:del>
      <w:r w:rsidR="00AD5499" w:rsidRPr="00DB7C91">
        <w:rPr>
          <w:rFonts w:ascii="Times New Roman" w:eastAsia="Times New Roman" w:hAnsi="Times New Roman" w:cs="Times New Roman"/>
          <w:sz w:val="24"/>
          <w:szCs w:val="24"/>
          <w:highlight w:val="white"/>
        </w:rPr>
        <w:t>.</w:t>
      </w:r>
      <w:r w:rsidR="00AD5499" w:rsidRPr="00DB7C91">
        <w:rPr>
          <w:rFonts w:ascii="Times New Roman" w:eastAsia="Times New Roman" w:hAnsi="Times New Roman" w:cs="Times New Roman"/>
          <w:sz w:val="24"/>
          <w:szCs w:val="24"/>
          <w:highlight w:val="white"/>
          <w:vertAlign w:val="superscript"/>
        </w:rPr>
        <w:endnoteReference w:id="18"/>
      </w:r>
    </w:p>
    <w:p w14:paraId="0000000F" w14:textId="102C0C12" w:rsidR="00AD5499" w:rsidRPr="00DB7C91" w:rsidRDefault="00B048B1">
      <w:pPr>
        <w:spacing w:line="480" w:lineRule="auto"/>
        <w:ind w:firstLine="720"/>
        <w:rPr>
          <w:rFonts w:ascii="Times New Roman" w:eastAsia="Times New Roman" w:hAnsi="Times New Roman" w:cs="Times New Roman"/>
          <w:sz w:val="24"/>
          <w:szCs w:val="24"/>
          <w:highlight w:val="white"/>
        </w:rPr>
      </w:pPr>
      <w:ins w:id="246" w:author="Rebecca Wiederhold" w:date="2020-12-30T17:40:00Z">
        <w:r>
          <w:rPr>
            <w:rFonts w:ascii="Times New Roman" w:eastAsia="Times New Roman" w:hAnsi="Times New Roman" w:cs="Times New Roman"/>
            <w:sz w:val="24"/>
            <w:szCs w:val="24"/>
            <w:highlight w:val="white"/>
          </w:rPr>
          <w:t>Converting</w:t>
        </w:r>
      </w:ins>
      <w:del w:id="247" w:author="Rebecca Wiederhold" w:date="2020-12-30T17:40:00Z">
        <w:r w:rsidR="00AD5499" w:rsidRPr="00DB7C91" w:rsidDel="00B048B1">
          <w:rPr>
            <w:rFonts w:ascii="Times New Roman" w:eastAsia="Times New Roman" w:hAnsi="Times New Roman" w:cs="Times New Roman"/>
            <w:sz w:val="24"/>
            <w:szCs w:val="24"/>
            <w:highlight w:val="white"/>
          </w:rPr>
          <w:delText>As computer technology improved and computer networking technology developed,</w:delText>
        </w:r>
      </w:del>
      <w:r w:rsidR="00AD5499" w:rsidRPr="00DB7C91">
        <w:rPr>
          <w:rFonts w:ascii="Times New Roman" w:eastAsia="Times New Roman" w:hAnsi="Times New Roman" w:cs="Times New Roman"/>
          <w:sz w:val="24"/>
          <w:szCs w:val="24"/>
          <w:highlight w:val="white"/>
        </w:rPr>
        <w:t xml:space="preserve"> the library catalog </w:t>
      </w:r>
      <w:del w:id="248" w:author="Rebecca Wiederhold" w:date="2020-12-30T17:40:00Z">
        <w:r w:rsidR="00AD5499" w:rsidRPr="00DB7C91" w:rsidDel="00B048B1">
          <w:rPr>
            <w:rFonts w:ascii="Times New Roman" w:eastAsia="Times New Roman" w:hAnsi="Times New Roman" w:cs="Times New Roman"/>
            <w:sz w:val="24"/>
            <w:szCs w:val="24"/>
            <w:highlight w:val="white"/>
          </w:rPr>
          <w:delText xml:space="preserve">was converted </w:delText>
        </w:r>
      </w:del>
      <w:r w:rsidR="00AD5499" w:rsidRPr="00DB7C91">
        <w:rPr>
          <w:rFonts w:ascii="Times New Roman" w:eastAsia="Times New Roman" w:hAnsi="Times New Roman" w:cs="Times New Roman"/>
          <w:sz w:val="24"/>
          <w:szCs w:val="24"/>
          <w:highlight w:val="white"/>
        </w:rPr>
        <w:t>to an electronic environment</w:t>
      </w:r>
      <w:del w:id="249" w:author="Rebecca Wiederhold" w:date="2020-12-30T17:40:00Z">
        <w:r w:rsidR="00AD5499" w:rsidRPr="00DB7C91" w:rsidDel="00B048B1">
          <w:rPr>
            <w:rFonts w:ascii="Times New Roman" w:eastAsia="Times New Roman" w:hAnsi="Times New Roman" w:cs="Times New Roman"/>
            <w:sz w:val="24"/>
            <w:szCs w:val="24"/>
            <w:highlight w:val="white"/>
          </w:rPr>
          <w:delText>,</w:delText>
        </w:r>
      </w:del>
      <w:r w:rsidR="00AD5499" w:rsidRPr="00DB7C91">
        <w:rPr>
          <w:rFonts w:ascii="Times New Roman" w:eastAsia="Times New Roman" w:hAnsi="Times New Roman" w:cs="Times New Roman"/>
          <w:sz w:val="24"/>
          <w:szCs w:val="24"/>
          <w:highlight w:val="white"/>
        </w:rPr>
        <w:t xml:space="preserve"> remov</w:t>
      </w:r>
      <w:ins w:id="250" w:author="Rebecca Wiederhold" w:date="2020-12-30T17:40:00Z">
        <w:r>
          <w:rPr>
            <w:rFonts w:ascii="Times New Roman" w:eastAsia="Times New Roman" w:hAnsi="Times New Roman" w:cs="Times New Roman"/>
            <w:sz w:val="24"/>
            <w:szCs w:val="24"/>
            <w:highlight w:val="white"/>
          </w:rPr>
          <w:t>ed</w:t>
        </w:r>
      </w:ins>
      <w:del w:id="251" w:author="Rebecca Wiederhold" w:date="2020-12-30T17:40:00Z">
        <w:r w:rsidR="00AD5499" w:rsidRPr="00DB7C91" w:rsidDel="00B048B1">
          <w:rPr>
            <w:rFonts w:ascii="Times New Roman" w:eastAsia="Times New Roman" w:hAnsi="Times New Roman" w:cs="Times New Roman"/>
            <w:sz w:val="24"/>
            <w:szCs w:val="24"/>
            <w:highlight w:val="white"/>
          </w:rPr>
          <w:delText>ing</w:delText>
        </w:r>
      </w:del>
      <w:r w:rsidR="00AD5499" w:rsidRPr="00DB7C91">
        <w:rPr>
          <w:rFonts w:ascii="Times New Roman" w:eastAsia="Times New Roman" w:hAnsi="Times New Roman" w:cs="Times New Roman"/>
          <w:sz w:val="24"/>
          <w:szCs w:val="24"/>
          <w:highlight w:val="white"/>
        </w:rPr>
        <w:t xml:space="preserve"> the need to publish an analog catalog list or card file. Files of authorized headings were also converted into this new digital environment</w:t>
      </w:r>
      <w:ins w:id="252" w:author="Rebecca Wiederhold" w:date="2020-12-30T17:40:00Z">
        <w:r>
          <w:rPr>
            <w:rFonts w:ascii="Times New Roman" w:eastAsia="Times New Roman" w:hAnsi="Times New Roman" w:cs="Times New Roman"/>
            <w:sz w:val="24"/>
            <w:szCs w:val="24"/>
            <w:highlight w:val="white"/>
          </w:rPr>
          <w:t xml:space="preserve">, allowing for </w:t>
        </w:r>
      </w:ins>
      <w:del w:id="253" w:author="Rebecca Wiederhold" w:date="2020-12-30T17:40:00Z">
        <w:r w:rsidR="00AD5499" w:rsidRPr="00DB7C91" w:rsidDel="00B048B1">
          <w:rPr>
            <w:rFonts w:ascii="Times New Roman" w:eastAsia="Times New Roman" w:hAnsi="Times New Roman" w:cs="Times New Roman"/>
            <w:sz w:val="24"/>
            <w:szCs w:val="24"/>
            <w:highlight w:val="white"/>
          </w:rPr>
          <w:delText xml:space="preserve">. In a computer environment that involves various networks, creating, updating, and sharing catalog metadata became much </w:delText>
        </w:r>
      </w:del>
      <w:r w:rsidR="00AD5499" w:rsidRPr="00DB7C91">
        <w:rPr>
          <w:rFonts w:ascii="Times New Roman" w:eastAsia="Times New Roman" w:hAnsi="Times New Roman" w:cs="Times New Roman"/>
          <w:sz w:val="24"/>
          <w:szCs w:val="24"/>
          <w:highlight w:val="white"/>
        </w:rPr>
        <w:t>more consistent and efficient</w:t>
      </w:r>
      <w:ins w:id="254" w:author="Rebecca Wiederhold" w:date="2020-12-30T17:40:00Z">
        <w:r>
          <w:rPr>
            <w:rFonts w:ascii="Times New Roman" w:eastAsia="Times New Roman" w:hAnsi="Times New Roman" w:cs="Times New Roman"/>
            <w:sz w:val="24"/>
            <w:szCs w:val="24"/>
            <w:highlight w:val="white"/>
          </w:rPr>
          <w:t xml:space="preserve"> creation, updating, and </w:t>
        </w:r>
      </w:ins>
      <w:ins w:id="255" w:author="Rebecca Wiederhold" w:date="2020-12-30T17:41:00Z">
        <w:r>
          <w:rPr>
            <w:rFonts w:ascii="Times New Roman" w:eastAsia="Times New Roman" w:hAnsi="Times New Roman" w:cs="Times New Roman"/>
            <w:sz w:val="24"/>
            <w:szCs w:val="24"/>
            <w:highlight w:val="white"/>
          </w:rPr>
          <w:t>sharing of catalog metadata</w:t>
        </w:r>
      </w:ins>
      <w:r w:rsidR="00AD5499" w:rsidRPr="00DB7C91">
        <w:rPr>
          <w:rFonts w:ascii="Times New Roman" w:eastAsia="Times New Roman" w:hAnsi="Times New Roman" w:cs="Times New Roman"/>
          <w:sz w:val="24"/>
          <w:szCs w:val="24"/>
          <w:highlight w:val="white"/>
        </w:rPr>
        <w:t xml:space="preserve">. Libraries adopted integrated library systems </w:t>
      </w:r>
      <w:ins w:id="256" w:author="Rebecca Wiederhold" w:date="2020-12-30T17:41:00Z">
        <w:r>
          <w:rPr>
            <w:rFonts w:ascii="Times New Roman" w:eastAsia="Times New Roman" w:hAnsi="Times New Roman" w:cs="Times New Roman"/>
            <w:sz w:val="24"/>
            <w:szCs w:val="24"/>
            <w:highlight w:val="white"/>
          </w:rPr>
          <w:t xml:space="preserve">(ILSs) </w:t>
        </w:r>
      </w:ins>
      <w:del w:id="257" w:author="Rebecca Wiederhold" w:date="2020-12-30T17:41:00Z">
        <w:r w:rsidR="00AD5499" w:rsidRPr="00DB7C91" w:rsidDel="00B048B1">
          <w:rPr>
            <w:rFonts w:ascii="Times New Roman" w:eastAsia="Times New Roman" w:hAnsi="Times New Roman" w:cs="Times New Roman"/>
            <w:sz w:val="24"/>
            <w:szCs w:val="24"/>
            <w:highlight w:val="white"/>
          </w:rPr>
          <w:delText xml:space="preserve">developed by 3rd-party software companies </w:delText>
        </w:r>
      </w:del>
      <w:r w:rsidR="00AD5499" w:rsidRPr="00DB7C91">
        <w:rPr>
          <w:rFonts w:ascii="Times New Roman" w:eastAsia="Times New Roman" w:hAnsi="Times New Roman" w:cs="Times New Roman"/>
          <w:sz w:val="24"/>
          <w:szCs w:val="24"/>
          <w:highlight w:val="white"/>
        </w:rPr>
        <w:t xml:space="preserve">that </w:t>
      </w:r>
      <w:del w:id="258" w:author="Rebecca Wiederhold" w:date="2020-12-30T17:41:00Z">
        <w:r w:rsidR="00AD5499" w:rsidRPr="00DB7C91" w:rsidDel="00B048B1">
          <w:rPr>
            <w:rFonts w:ascii="Times New Roman" w:eastAsia="Times New Roman" w:hAnsi="Times New Roman" w:cs="Times New Roman"/>
            <w:sz w:val="24"/>
            <w:szCs w:val="24"/>
            <w:highlight w:val="white"/>
          </w:rPr>
          <w:delText xml:space="preserve">connected the library’s many functions to the metadata in the catalog (e.g. acquisitions, circulation, and discovery). These systems </w:delText>
        </w:r>
      </w:del>
      <w:r w:rsidR="00AD5499" w:rsidRPr="00DB7C91">
        <w:rPr>
          <w:rFonts w:ascii="Times New Roman" w:eastAsia="Times New Roman" w:hAnsi="Times New Roman" w:cs="Times New Roman"/>
          <w:sz w:val="24"/>
          <w:szCs w:val="24"/>
          <w:highlight w:val="white"/>
        </w:rPr>
        <w:t xml:space="preserve">provide patrons a digital (or online) interface for searching and browsing the catalog. Authority metadata is utilized in these search interfaces to guide patrons to the preferred </w:t>
      </w:r>
      <w:ins w:id="259" w:author="Rebecca Wiederhold" w:date="2020-12-30T17:42:00Z">
        <w:r>
          <w:rPr>
            <w:rFonts w:ascii="Times New Roman" w:eastAsia="Times New Roman" w:hAnsi="Times New Roman" w:cs="Times New Roman"/>
            <w:sz w:val="24"/>
            <w:szCs w:val="24"/>
            <w:highlight w:val="white"/>
          </w:rPr>
          <w:t xml:space="preserve">access points </w:t>
        </w:r>
      </w:ins>
      <w:del w:id="260" w:author="Rebecca Wiederhold" w:date="2020-12-30T17:42:00Z">
        <w:r w:rsidR="00AD5499" w:rsidRPr="00DB7C91" w:rsidDel="00B048B1">
          <w:rPr>
            <w:rFonts w:ascii="Times New Roman" w:eastAsia="Times New Roman" w:hAnsi="Times New Roman" w:cs="Times New Roman"/>
            <w:sz w:val="24"/>
            <w:szCs w:val="24"/>
            <w:highlight w:val="white"/>
          </w:rPr>
          <w:delText xml:space="preserve">form of terms and headings that are </w:delText>
        </w:r>
      </w:del>
      <w:r w:rsidR="00AD5499" w:rsidRPr="00DB7C91">
        <w:rPr>
          <w:rFonts w:ascii="Times New Roman" w:eastAsia="Times New Roman" w:hAnsi="Times New Roman" w:cs="Times New Roman"/>
          <w:sz w:val="24"/>
          <w:szCs w:val="24"/>
          <w:highlight w:val="white"/>
        </w:rPr>
        <w:t xml:space="preserve">used in catalog records so that patrons know </w:t>
      </w:r>
      <w:del w:id="261" w:author="Rebecca Wiederhold" w:date="2020-12-30T17:42:00Z">
        <w:r w:rsidR="00AD5499" w:rsidRPr="00DB7C91" w:rsidDel="00B048B1">
          <w:rPr>
            <w:rFonts w:ascii="Times New Roman" w:eastAsia="Times New Roman" w:hAnsi="Times New Roman" w:cs="Times New Roman"/>
            <w:sz w:val="24"/>
            <w:szCs w:val="24"/>
            <w:highlight w:val="white"/>
          </w:rPr>
          <w:delText xml:space="preserve">how and </w:delText>
        </w:r>
      </w:del>
      <w:r w:rsidR="00AD5499" w:rsidRPr="00DB7C91">
        <w:rPr>
          <w:rFonts w:ascii="Times New Roman" w:eastAsia="Times New Roman" w:hAnsi="Times New Roman" w:cs="Times New Roman"/>
          <w:sz w:val="24"/>
          <w:szCs w:val="24"/>
          <w:highlight w:val="white"/>
        </w:rPr>
        <w:t>what to search to meet their information needs</w:t>
      </w:r>
      <w:ins w:id="262" w:author="Rebecca Wiederhold" w:date="2020-12-30T17:42:00Z">
        <w:r>
          <w:rPr>
            <w:rFonts w:ascii="Times New Roman" w:eastAsia="Times New Roman" w:hAnsi="Times New Roman" w:cs="Times New Roman"/>
            <w:sz w:val="24"/>
            <w:szCs w:val="24"/>
            <w:highlight w:val="white"/>
          </w:rPr>
          <w:t xml:space="preserve"> and to collocate related resources</w:t>
        </w:r>
      </w:ins>
      <w:r w:rsidR="00AD5499" w:rsidRPr="00DB7C91">
        <w:rPr>
          <w:rFonts w:ascii="Times New Roman" w:eastAsia="Times New Roman" w:hAnsi="Times New Roman" w:cs="Times New Roman"/>
          <w:sz w:val="24"/>
          <w:szCs w:val="24"/>
          <w:highlight w:val="white"/>
        </w:rPr>
        <w:t xml:space="preserve">. While enabling </w:t>
      </w:r>
      <w:ins w:id="263" w:author="Rebecca Wiederhold" w:date="2020-12-30T17:43:00Z">
        <w:r>
          <w:rPr>
            <w:rFonts w:ascii="Times New Roman" w:eastAsia="Times New Roman" w:hAnsi="Times New Roman" w:cs="Times New Roman"/>
            <w:sz w:val="24"/>
            <w:szCs w:val="24"/>
            <w:highlight w:val="white"/>
          </w:rPr>
          <w:t xml:space="preserve">better </w:t>
        </w:r>
      </w:ins>
      <w:r w:rsidR="00AD5499" w:rsidRPr="00DB7C91">
        <w:rPr>
          <w:rFonts w:ascii="Times New Roman" w:eastAsia="Times New Roman" w:hAnsi="Times New Roman" w:cs="Times New Roman"/>
          <w:sz w:val="24"/>
          <w:szCs w:val="24"/>
          <w:highlight w:val="white"/>
        </w:rPr>
        <w:t xml:space="preserve">access to vast quantities of information, the creation and growth of the </w:t>
      </w:r>
      <w:del w:id="264" w:author="Rebecca Wiederhold" w:date="2020-12-30T17:09:00Z">
        <w:r w:rsidR="00AD5499" w:rsidRPr="00DB7C91" w:rsidDel="00293723">
          <w:rPr>
            <w:rFonts w:ascii="Times New Roman" w:eastAsia="Times New Roman" w:hAnsi="Times New Roman" w:cs="Times New Roman"/>
            <w:sz w:val="24"/>
            <w:szCs w:val="24"/>
            <w:highlight w:val="white"/>
          </w:rPr>
          <w:delText xml:space="preserve">WWW </w:delText>
        </w:r>
      </w:del>
      <w:ins w:id="265" w:author="Rebecca Wiederhold" w:date="2020-12-30T17:09:00Z">
        <w:r w:rsidR="00293723" w:rsidRPr="00DB7C91">
          <w:rPr>
            <w:rFonts w:ascii="Times New Roman" w:eastAsia="Times New Roman" w:hAnsi="Times New Roman" w:cs="Times New Roman"/>
            <w:sz w:val="24"/>
            <w:szCs w:val="24"/>
            <w:highlight w:val="white"/>
          </w:rPr>
          <w:t>W</w:t>
        </w:r>
        <w:r w:rsidR="00293723">
          <w:rPr>
            <w:rFonts w:ascii="Times New Roman" w:eastAsia="Times New Roman" w:hAnsi="Times New Roman" w:cs="Times New Roman"/>
            <w:sz w:val="24"/>
            <w:szCs w:val="24"/>
            <w:highlight w:val="white"/>
          </w:rPr>
          <w:t>eb</w:t>
        </w:r>
        <w:r w:rsidR="00293723"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 xml:space="preserve">and online search engines are recent developments in the history of the library catalog, posing unique challenges and opportunities that continue to shape authority control today. </w:t>
      </w:r>
    </w:p>
    <w:p w14:paraId="3FAAE3D3" w14:textId="77E09E3F" w:rsidR="008B71B5" w:rsidRDefault="000D4FFC" w:rsidP="000D4FFC">
      <w:pPr>
        <w:spacing w:line="480" w:lineRule="auto"/>
        <w:rPr>
          <w:ins w:id="266" w:author="Rebecca Wiederhold" w:date="2020-12-29T20:21:00Z"/>
          <w:rFonts w:ascii="Times New Roman" w:eastAsia="Times New Roman" w:hAnsi="Times New Roman" w:cs="Times New Roman"/>
          <w:b/>
          <w:bCs/>
          <w:sz w:val="24"/>
          <w:szCs w:val="24"/>
          <w:highlight w:val="white"/>
        </w:rPr>
      </w:pPr>
      <w:ins w:id="267" w:author="Rebecca Wiederhold" w:date="2020-12-29T20:20:00Z">
        <w:r>
          <w:rPr>
            <w:rFonts w:ascii="Times New Roman" w:eastAsia="Times New Roman" w:hAnsi="Times New Roman" w:cs="Times New Roman"/>
            <w:b/>
            <w:bCs/>
            <w:sz w:val="24"/>
            <w:szCs w:val="24"/>
            <w:highlight w:val="white"/>
          </w:rPr>
          <w:lastRenderedPageBreak/>
          <w:t>Metadata content sta</w:t>
        </w:r>
      </w:ins>
      <w:ins w:id="268" w:author="Rebecca Wiederhold" w:date="2020-12-29T20:21:00Z">
        <w:r>
          <w:rPr>
            <w:rFonts w:ascii="Times New Roman" w:eastAsia="Times New Roman" w:hAnsi="Times New Roman" w:cs="Times New Roman"/>
            <w:b/>
            <w:bCs/>
            <w:sz w:val="24"/>
            <w:szCs w:val="24"/>
            <w:highlight w:val="white"/>
          </w:rPr>
          <w:t>ndards for authority records</w:t>
        </w:r>
      </w:ins>
    </w:p>
    <w:p w14:paraId="7F23C840" w14:textId="6061613F" w:rsidR="000D4FFC" w:rsidRDefault="000D4FFC" w:rsidP="000D4FFC">
      <w:pPr>
        <w:spacing w:line="480" w:lineRule="auto"/>
        <w:rPr>
          <w:ins w:id="269" w:author="Rebecca Wiederhold" w:date="2020-12-29T20:28:00Z"/>
          <w:rFonts w:ascii="Times New Roman" w:eastAsia="Times New Roman" w:hAnsi="Times New Roman" w:cs="Times New Roman"/>
          <w:sz w:val="24"/>
          <w:szCs w:val="24"/>
          <w:highlight w:val="white"/>
        </w:rPr>
      </w:pPr>
      <w:ins w:id="270" w:author="Rebecca Wiederhold" w:date="2020-12-29T20:21:00Z">
        <w:r>
          <w:rPr>
            <w:rFonts w:ascii="Times New Roman" w:eastAsia="Times New Roman" w:hAnsi="Times New Roman" w:cs="Times New Roman"/>
            <w:sz w:val="24"/>
            <w:szCs w:val="24"/>
            <w:highlight w:val="white"/>
          </w:rPr>
          <w:t xml:space="preserve">Metadata content standards govern what to record in a metadata element or record. </w:t>
        </w:r>
        <w:r w:rsidRPr="000D4FFC">
          <w:rPr>
            <w:rFonts w:ascii="Times New Roman" w:eastAsia="Times New Roman" w:hAnsi="Times New Roman" w:cs="Times New Roman"/>
            <w:i/>
            <w:iCs/>
            <w:sz w:val="24"/>
            <w:szCs w:val="24"/>
            <w:highlight w:val="white"/>
            <w:rPrChange w:id="271" w:author="Rebecca Wiederhold" w:date="2020-12-29T20:21:00Z">
              <w:rPr>
                <w:rFonts w:ascii="Times New Roman" w:eastAsia="Times New Roman" w:hAnsi="Times New Roman" w:cs="Times New Roman"/>
                <w:sz w:val="24"/>
                <w:szCs w:val="24"/>
                <w:highlight w:val="white"/>
              </w:rPr>
            </w:rPrChange>
          </w:rPr>
          <w:t xml:space="preserve">Resource Description and Access </w:t>
        </w:r>
        <w:r>
          <w:rPr>
            <w:rFonts w:ascii="Times New Roman" w:eastAsia="Times New Roman" w:hAnsi="Times New Roman" w:cs="Times New Roman"/>
            <w:sz w:val="24"/>
            <w:szCs w:val="24"/>
            <w:highlight w:val="white"/>
          </w:rPr>
          <w:t xml:space="preserve">(RDA) is an international metadata content standard providing guidelines and instructions to create and maintain well-formed bibliographic </w:t>
        </w:r>
      </w:ins>
      <w:ins w:id="272" w:author="Rebecca Wiederhold" w:date="2020-12-29T20:22:00Z">
        <w:r>
          <w:rPr>
            <w:rFonts w:ascii="Times New Roman" w:eastAsia="Times New Roman" w:hAnsi="Times New Roman" w:cs="Times New Roman"/>
            <w:sz w:val="24"/>
            <w:szCs w:val="24"/>
            <w:highlight w:val="white"/>
          </w:rPr>
          <w:t>and authority metadata. The development of RDA is controlled by the RDA Steering Committee (RSC). The guidelines in RDA are based on the International Federation of Library Associations and Institutions (IFLA) Library Reference Model (LRM)</w:t>
        </w:r>
        <w:r w:rsidR="00CF3AD1">
          <w:rPr>
            <w:rFonts w:ascii="Times New Roman" w:eastAsia="Times New Roman" w:hAnsi="Times New Roman" w:cs="Times New Roman"/>
            <w:sz w:val="24"/>
            <w:szCs w:val="24"/>
            <w:highlight w:val="white"/>
          </w:rPr>
          <w:t xml:space="preserve"> which provides an entity-relationship framework for describing information resources. The RDA</w:t>
        </w:r>
      </w:ins>
      <w:ins w:id="273" w:author="Rebecca Wiederhold" w:date="2020-12-29T20:23:00Z">
        <w:r w:rsidR="00CF3AD1">
          <w:rPr>
            <w:rFonts w:ascii="Times New Roman" w:eastAsia="Times New Roman" w:hAnsi="Times New Roman" w:cs="Times New Roman"/>
            <w:sz w:val="24"/>
            <w:szCs w:val="24"/>
            <w:highlight w:val="white"/>
          </w:rPr>
          <w:t xml:space="preserve"> Toolkit</w:t>
        </w:r>
        <w:r w:rsidR="00CF3AD1">
          <w:rPr>
            <w:rStyle w:val="EndnoteReference"/>
            <w:rFonts w:ascii="Times New Roman" w:eastAsia="Times New Roman" w:hAnsi="Times New Roman" w:cs="Times New Roman"/>
            <w:sz w:val="24"/>
            <w:szCs w:val="24"/>
            <w:highlight w:val="white"/>
          </w:rPr>
          <w:endnoteReference w:id="19"/>
        </w:r>
      </w:ins>
      <w:ins w:id="284" w:author="Rebecca Wiederhold" w:date="2020-12-29T20:24:00Z">
        <w:r w:rsidR="00CF3AD1">
          <w:rPr>
            <w:rFonts w:ascii="Times New Roman" w:eastAsia="Times New Roman" w:hAnsi="Times New Roman" w:cs="Times New Roman"/>
            <w:sz w:val="24"/>
            <w:szCs w:val="24"/>
            <w:highlight w:val="white"/>
          </w:rPr>
          <w:t xml:space="preserve"> is a web-based resource catalogers can use to view and reference RDA documentation and guidelines. The Descriptive Cataloging Manual (DCM) Z1 and the LC Guidelines Supplement to the MARC 21 Format for Authority Data are manuals made available by </w:t>
        </w:r>
        <w:commentRangeStart w:id="285"/>
        <w:r w:rsidR="00CF3AD1">
          <w:rPr>
            <w:rFonts w:ascii="Times New Roman" w:eastAsia="Times New Roman" w:hAnsi="Times New Roman" w:cs="Times New Roman"/>
            <w:sz w:val="24"/>
            <w:szCs w:val="24"/>
            <w:highlight w:val="white"/>
          </w:rPr>
          <w:t xml:space="preserve">the Library of Congress </w:t>
        </w:r>
      </w:ins>
      <w:ins w:id="286" w:author="Rebecca Wiederhold" w:date="2020-12-29T20:25:00Z">
        <w:r w:rsidR="00CF3AD1">
          <w:rPr>
            <w:rFonts w:ascii="Times New Roman" w:eastAsia="Times New Roman" w:hAnsi="Times New Roman" w:cs="Times New Roman"/>
            <w:sz w:val="24"/>
            <w:szCs w:val="24"/>
            <w:highlight w:val="white"/>
          </w:rPr>
          <w:t xml:space="preserve">(LC) </w:t>
        </w:r>
      </w:ins>
      <w:commentRangeEnd w:id="285"/>
      <w:r w:rsidR="00CF308B">
        <w:rPr>
          <w:rStyle w:val="CommentReference"/>
        </w:rPr>
        <w:commentReference w:id="285"/>
      </w:r>
      <w:ins w:id="287" w:author="Rebecca Wiederhold" w:date="2020-12-29T20:24:00Z">
        <w:r w:rsidR="00CF3AD1">
          <w:rPr>
            <w:rFonts w:ascii="Times New Roman" w:eastAsia="Times New Roman" w:hAnsi="Times New Roman" w:cs="Times New Roman"/>
            <w:sz w:val="24"/>
            <w:szCs w:val="24"/>
            <w:highlight w:val="white"/>
          </w:rPr>
          <w:t>to guide catalogers in creating and maintaining name and series authority re</w:t>
        </w:r>
      </w:ins>
      <w:ins w:id="288" w:author="Rebecca Wiederhold" w:date="2020-12-29T20:25:00Z">
        <w:r w:rsidR="00CF3AD1">
          <w:rPr>
            <w:rFonts w:ascii="Times New Roman" w:eastAsia="Times New Roman" w:hAnsi="Times New Roman" w:cs="Times New Roman"/>
            <w:sz w:val="24"/>
            <w:szCs w:val="24"/>
            <w:highlight w:val="white"/>
          </w:rPr>
          <w:t>cords. The LC Subject Headings Manual is another resource maintained by LC</w:t>
        </w:r>
      </w:ins>
      <w:ins w:id="289" w:author="Rebecca Wiederhold" w:date="2020-12-29T20:26:00Z">
        <w:r w:rsidR="00CF3AD1">
          <w:rPr>
            <w:rFonts w:ascii="Times New Roman" w:eastAsia="Times New Roman" w:hAnsi="Times New Roman" w:cs="Times New Roman"/>
            <w:sz w:val="24"/>
            <w:szCs w:val="24"/>
            <w:highlight w:val="white"/>
          </w:rPr>
          <w:t xml:space="preserve"> detailing standards for creating and using subject authority records. These content standards and manuals guide catalogers to create authority records for the following entities: person names, families, corporate bodies, places, works, expressions, series, and subjects. Newer LRM </w:t>
        </w:r>
      </w:ins>
      <w:ins w:id="290" w:author="Rebecca Wiederhold" w:date="2020-12-29T20:27:00Z">
        <w:r w:rsidR="00CF3AD1">
          <w:rPr>
            <w:rFonts w:ascii="Times New Roman" w:eastAsia="Times New Roman" w:hAnsi="Times New Roman" w:cs="Times New Roman"/>
            <w:sz w:val="24"/>
            <w:szCs w:val="24"/>
            <w:highlight w:val="white"/>
          </w:rPr>
          <w:t xml:space="preserve">entities such as timespan and </w:t>
        </w:r>
        <w:proofErr w:type="spellStart"/>
        <w:r w:rsidR="00CF3AD1">
          <w:rPr>
            <w:rFonts w:ascii="Times New Roman" w:eastAsia="Times New Roman" w:hAnsi="Times New Roman" w:cs="Times New Roman"/>
            <w:sz w:val="24"/>
            <w:szCs w:val="24"/>
            <w:highlight w:val="white"/>
          </w:rPr>
          <w:t>nomen</w:t>
        </w:r>
        <w:proofErr w:type="spellEnd"/>
        <w:r w:rsidR="00CF3AD1">
          <w:rPr>
            <w:rFonts w:ascii="Times New Roman" w:eastAsia="Times New Roman" w:hAnsi="Times New Roman" w:cs="Times New Roman"/>
            <w:sz w:val="24"/>
            <w:szCs w:val="24"/>
            <w:highlight w:val="white"/>
          </w:rPr>
          <w:t xml:space="preserve"> may in the future come under authority control, although they are not currently. An authority record constructed following these standards consists of five major components: the authorized access point, variant access points, related access points, associated</w:t>
        </w:r>
      </w:ins>
      <w:ins w:id="291" w:author="Rebecca Wiederhold" w:date="2020-12-29T20:28:00Z">
        <w:r w:rsidR="00CF3AD1">
          <w:rPr>
            <w:rFonts w:ascii="Times New Roman" w:eastAsia="Times New Roman" w:hAnsi="Times New Roman" w:cs="Times New Roman"/>
            <w:sz w:val="24"/>
            <w:szCs w:val="24"/>
            <w:highlight w:val="white"/>
          </w:rPr>
          <w:t xml:space="preserve"> attributes describing the entity, and source information.</w:t>
        </w:r>
      </w:ins>
    </w:p>
    <w:p w14:paraId="0B19F5B0" w14:textId="5FA17D57" w:rsidR="00CF3AD1" w:rsidRDefault="00CF3AD1" w:rsidP="000D4FFC">
      <w:pPr>
        <w:spacing w:line="480" w:lineRule="auto"/>
        <w:rPr>
          <w:ins w:id="292" w:author="Rebecca Wiederhold" w:date="2020-12-29T20:28:00Z"/>
          <w:rFonts w:ascii="Times New Roman" w:eastAsia="Times New Roman" w:hAnsi="Times New Roman" w:cs="Times New Roman"/>
          <w:i/>
          <w:iCs/>
          <w:sz w:val="24"/>
          <w:szCs w:val="24"/>
          <w:highlight w:val="white"/>
        </w:rPr>
      </w:pPr>
      <w:ins w:id="293" w:author="Rebecca Wiederhold" w:date="2020-12-29T20:28:00Z">
        <w:r>
          <w:rPr>
            <w:rFonts w:ascii="Times New Roman" w:eastAsia="Times New Roman" w:hAnsi="Times New Roman" w:cs="Times New Roman"/>
            <w:i/>
            <w:iCs/>
            <w:sz w:val="24"/>
            <w:szCs w:val="24"/>
            <w:highlight w:val="white"/>
          </w:rPr>
          <w:t>Authorized access point</w:t>
        </w:r>
      </w:ins>
    </w:p>
    <w:p w14:paraId="51525EF3" w14:textId="172CBAE9" w:rsidR="00CF3AD1" w:rsidRDefault="00CF3AD1" w:rsidP="000D4FFC">
      <w:pPr>
        <w:spacing w:line="480" w:lineRule="auto"/>
        <w:rPr>
          <w:ins w:id="294" w:author="Rebecca Wiederhold" w:date="2020-12-29T20:33:00Z"/>
          <w:rFonts w:ascii="Times New Roman" w:eastAsia="Times New Roman" w:hAnsi="Times New Roman" w:cs="Times New Roman"/>
          <w:sz w:val="24"/>
          <w:szCs w:val="24"/>
          <w:highlight w:val="white"/>
        </w:rPr>
      </w:pPr>
      <w:ins w:id="295" w:author="Rebecca Wiederhold" w:date="2020-12-29T20:28:00Z">
        <w:r>
          <w:rPr>
            <w:rFonts w:ascii="Times New Roman" w:eastAsia="Times New Roman" w:hAnsi="Times New Roman" w:cs="Times New Roman"/>
            <w:sz w:val="24"/>
            <w:szCs w:val="24"/>
            <w:highlight w:val="white"/>
          </w:rPr>
          <w:t>The authorized access point is the preferred form for referring to an entity. RDA guides the cataloger in determining the preferred name or title for the entity based on the information resource being described. For example, if cataloging</w:t>
        </w:r>
      </w:ins>
      <w:ins w:id="296" w:author="Rebecca Wiederhold" w:date="2020-12-29T20:29:00Z">
        <w:r>
          <w:rPr>
            <w:rFonts w:ascii="Times New Roman" w:eastAsia="Times New Roman" w:hAnsi="Times New Roman" w:cs="Times New Roman"/>
            <w:sz w:val="24"/>
            <w:szCs w:val="24"/>
            <w:highlight w:val="white"/>
          </w:rPr>
          <w:t xml:space="preserve"> a monograph about the American actor </w:t>
        </w:r>
        <w:r>
          <w:rPr>
            <w:rFonts w:ascii="Times New Roman" w:eastAsia="Times New Roman" w:hAnsi="Times New Roman" w:cs="Times New Roman"/>
            <w:sz w:val="24"/>
            <w:szCs w:val="24"/>
            <w:highlight w:val="white"/>
          </w:rPr>
          <w:lastRenderedPageBreak/>
          <w:t>James Stewart, the authorized access point could be established as “Stewart, James, 1908-1997” rather than “James Stewart,” “Stewart, James,” “Stewart, James Maitland,” or any o</w:t>
        </w:r>
      </w:ins>
      <w:ins w:id="297" w:author="Rebecca Wiederhold" w:date="2020-12-29T20:30:00Z">
        <w:r>
          <w:rPr>
            <w:rFonts w:ascii="Times New Roman" w:eastAsia="Times New Roman" w:hAnsi="Times New Roman" w:cs="Times New Roman"/>
            <w:sz w:val="24"/>
            <w:szCs w:val="24"/>
            <w:highlight w:val="white"/>
          </w:rPr>
          <w:t>ther possible form or variation used. Using one and only one form of his name ensures all resources authored by, contributed by, or about this American actor can be collocated together. This authorized access point also differentiates this James Stewart from other people using the same or similar name by including his birth and death dates. (For a sampling of various p</w:t>
        </w:r>
      </w:ins>
      <w:ins w:id="298" w:author="Rebecca Wiederhold" w:date="2020-12-29T20:31:00Z">
        <w:r>
          <w:rPr>
            <w:rFonts w:ascii="Times New Roman" w:eastAsia="Times New Roman" w:hAnsi="Times New Roman" w:cs="Times New Roman"/>
            <w:sz w:val="24"/>
            <w:szCs w:val="24"/>
            <w:highlight w:val="white"/>
          </w:rPr>
          <w:t>eople with the name James Stewart see Figure 2). Authorized access points for works (i.e., distinct intellectual or artistic creations) are established by choosing the preferred title of the work. For an entity representing the work “Moby Dick” written by Herman Melvill</w:t>
        </w:r>
      </w:ins>
      <w:ins w:id="299" w:author="Rebecca Wiederhold" w:date="2020-12-29T20:32:00Z">
        <w:r>
          <w:rPr>
            <w:rFonts w:ascii="Times New Roman" w:eastAsia="Times New Roman" w:hAnsi="Times New Roman" w:cs="Times New Roman"/>
            <w:sz w:val="24"/>
            <w:szCs w:val="24"/>
            <w:highlight w:val="white"/>
          </w:rPr>
          <w:t>e, an authorized access point could be “Melville, Herman, 1819-1891. Moby Dick.” Any edition, translation, or manifestation of this work could be found together if organized under this authorized access point. Authorized access points recorded in the authority record can be used within bibliographic records in the descriptio</w:t>
        </w:r>
      </w:ins>
      <w:ins w:id="300" w:author="Rebecca Wiederhold" w:date="2020-12-29T20:33:00Z">
        <w:r>
          <w:rPr>
            <w:rFonts w:ascii="Times New Roman" w:eastAsia="Times New Roman" w:hAnsi="Times New Roman" w:cs="Times New Roman"/>
            <w:sz w:val="24"/>
            <w:szCs w:val="24"/>
            <w:highlight w:val="white"/>
          </w:rPr>
          <w:t>n and subject analysis of an information resource acquired by a library. Using these controlled terms creates predictable and consistent metadata used to better collocate related resources and differentiate similar entities.</w:t>
        </w:r>
      </w:ins>
    </w:p>
    <w:p w14:paraId="7C96DBC3" w14:textId="320349C4" w:rsidR="00544A1C" w:rsidRDefault="00544A1C" w:rsidP="000D4FFC">
      <w:pPr>
        <w:spacing w:line="480" w:lineRule="auto"/>
        <w:rPr>
          <w:ins w:id="301" w:author="Rebecca Wiederhold" w:date="2020-12-29T20:33:00Z"/>
          <w:rFonts w:ascii="Times New Roman" w:eastAsia="Times New Roman" w:hAnsi="Times New Roman" w:cs="Times New Roman"/>
          <w:sz w:val="24"/>
          <w:szCs w:val="24"/>
          <w:highlight w:val="white"/>
        </w:rPr>
      </w:pPr>
      <w:ins w:id="302" w:author="Rebecca Wiederhold" w:date="2020-12-29T20:33:00Z">
        <w:r>
          <w:rPr>
            <w:rFonts w:ascii="Times New Roman" w:eastAsia="Times New Roman" w:hAnsi="Times New Roman" w:cs="Times New Roman"/>
            <w:color w:val="FF66FF"/>
            <w:sz w:val="24"/>
            <w:szCs w:val="24"/>
            <w:highlight w:val="white"/>
          </w:rPr>
          <w:t>[Figure 2 near here]</w:t>
        </w:r>
      </w:ins>
    </w:p>
    <w:p w14:paraId="4331AF48" w14:textId="4B398FE1" w:rsidR="00544A1C" w:rsidRDefault="00544A1C" w:rsidP="000D4FFC">
      <w:pPr>
        <w:spacing w:line="480" w:lineRule="auto"/>
        <w:rPr>
          <w:ins w:id="303" w:author="Rebecca Wiederhold" w:date="2020-12-29T20:34:00Z"/>
          <w:rFonts w:ascii="Times New Roman" w:eastAsia="Times New Roman" w:hAnsi="Times New Roman" w:cs="Times New Roman"/>
          <w:i/>
          <w:iCs/>
          <w:sz w:val="24"/>
          <w:szCs w:val="24"/>
          <w:highlight w:val="white"/>
        </w:rPr>
      </w:pPr>
      <w:ins w:id="304" w:author="Rebecca Wiederhold" w:date="2020-12-29T20:33:00Z">
        <w:r>
          <w:rPr>
            <w:rFonts w:ascii="Times New Roman" w:eastAsia="Times New Roman" w:hAnsi="Times New Roman" w:cs="Times New Roman"/>
            <w:i/>
            <w:iCs/>
            <w:sz w:val="24"/>
            <w:szCs w:val="24"/>
            <w:highlight w:val="white"/>
          </w:rPr>
          <w:t>Variant acc</w:t>
        </w:r>
      </w:ins>
      <w:ins w:id="305" w:author="Rebecca Wiederhold" w:date="2020-12-29T20:34:00Z">
        <w:r>
          <w:rPr>
            <w:rFonts w:ascii="Times New Roman" w:eastAsia="Times New Roman" w:hAnsi="Times New Roman" w:cs="Times New Roman"/>
            <w:i/>
            <w:iCs/>
            <w:sz w:val="24"/>
            <w:szCs w:val="24"/>
            <w:highlight w:val="white"/>
          </w:rPr>
          <w:t>ess points</w:t>
        </w:r>
      </w:ins>
    </w:p>
    <w:p w14:paraId="7A51876C" w14:textId="5F855F77" w:rsidR="00544A1C" w:rsidRDefault="00544A1C" w:rsidP="000D4FFC">
      <w:pPr>
        <w:spacing w:line="480" w:lineRule="auto"/>
        <w:rPr>
          <w:ins w:id="306" w:author="Rebecca Wiederhold" w:date="2020-12-29T20:37:00Z"/>
          <w:rFonts w:ascii="Times New Roman" w:eastAsia="Times New Roman" w:hAnsi="Times New Roman" w:cs="Times New Roman"/>
          <w:sz w:val="24"/>
          <w:szCs w:val="24"/>
          <w:highlight w:val="white"/>
        </w:rPr>
      </w:pPr>
      <w:ins w:id="307" w:author="Rebecca Wiederhold" w:date="2020-12-29T20:34:00Z">
        <w:r>
          <w:rPr>
            <w:rFonts w:ascii="Times New Roman" w:eastAsia="Times New Roman" w:hAnsi="Times New Roman" w:cs="Times New Roman"/>
            <w:sz w:val="24"/>
            <w:szCs w:val="24"/>
            <w:highlight w:val="white"/>
          </w:rPr>
          <w:t>If an entity can be identified by more than one form, variant access points can be recorded. These access points guide library users to the authorized access point in search and retrieval. RDA provides instruction for when and how to record variant access points for the various authority entity types. For example, resources authored b</w:t>
        </w:r>
      </w:ins>
      <w:ins w:id="308" w:author="Rebecca Wiederhold" w:date="2020-12-29T20:35:00Z">
        <w:r>
          <w:rPr>
            <w:rFonts w:ascii="Times New Roman" w:eastAsia="Times New Roman" w:hAnsi="Times New Roman" w:cs="Times New Roman"/>
            <w:sz w:val="24"/>
            <w:szCs w:val="24"/>
            <w:highlight w:val="white"/>
          </w:rPr>
          <w:t>y or about English playwright, poet, and actor William Shakespeare can manifest spelling variation in his last name (</w:t>
        </w:r>
      </w:ins>
      <w:ins w:id="309" w:author="Rebecca Wiederhold" w:date="2020-12-30T13:02:00Z">
        <w:r w:rsidR="00B76337">
          <w:rPr>
            <w:rFonts w:ascii="Times New Roman" w:eastAsia="Times New Roman" w:hAnsi="Times New Roman" w:cs="Times New Roman"/>
            <w:sz w:val="24"/>
            <w:szCs w:val="24"/>
            <w:highlight w:val="white"/>
          </w:rPr>
          <w:t>e</w:t>
        </w:r>
      </w:ins>
      <w:ins w:id="310" w:author="Rebecca Wiederhold" w:date="2020-12-29T20:35:00Z">
        <w:r>
          <w:rPr>
            <w:rFonts w:ascii="Times New Roman" w:eastAsia="Times New Roman" w:hAnsi="Times New Roman" w:cs="Times New Roman"/>
            <w:sz w:val="24"/>
            <w:szCs w:val="24"/>
            <w:highlight w:val="white"/>
          </w:rPr>
          <w:t>.</w:t>
        </w:r>
      </w:ins>
      <w:ins w:id="311" w:author="Rebecca Wiederhold" w:date="2020-12-30T13:02:00Z">
        <w:r w:rsidR="00B76337">
          <w:rPr>
            <w:rFonts w:ascii="Times New Roman" w:eastAsia="Times New Roman" w:hAnsi="Times New Roman" w:cs="Times New Roman"/>
            <w:sz w:val="24"/>
            <w:szCs w:val="24"/>
            <w:highlight w:val="white"/>
          </w:rPr>
          <w:t>g</w:t>
        </w:r>
      </w:ins>
      <w:ins w:id="312" w:author="Rebecca Wiederhold" w:date="2020-12-29T20:35:00Z">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Shakespear</w:t>
        </w:r>
        <w:proofErr w:type="spellEnd"/>
        <w:r>
          <w:rPr>
            <w:rFonts w:ascii="Times New Roman" w:eastAsia="Times New Roman" w:hAnsi="Times New Roman" w:cs="Times New Roman"/>
            <w:sz w:val="24"/>
            <w:szCs w:val="24"/>
            <w:highlight w:val="white"/>
          </w:rPr>
          <w:t xml:space="preserve"> vs. Shakespeare) as well as variation in non-English language resources. Corporate bodies can also </w:t>
        </w:r>
        <w:r>
          <w:rPr>
            <w:rFonts w:ascii="Times New Roman" w:eastAsia="Times New Roman" w:hAnsi="Times New Roman" w:cs="Times New Roman"/>
            <w:sz w:val="24"/>
            <w:szCs w:val="24"/>
            <w:highlight w:val="white"/>
          </w:rPr>
          <w:lastRenderedPageBreak/>
          <w:t>be known by various forms. For example, if “J.</w:t>
        </w:r>
      </w:ins>
      <w:ins w:id="313" w:author="Rebecca Wiederhold" w:date="2020-12-29T20:36:00Z">
        <w:r>
          <w:rPr>
            <w:rFonts w:ascii="Times New Roman" w:eastAsia="Times New Roman" w:hAnsi="Times New Roman" w:cs="Times New Roman"/>
            <w:sz w:val="24"/>
            <w:szCs w:val="24"/>
            <w:highlight w:val="white"/>
          </w:rPr>
          <w:t>P. Morgan Chase and Co.” is used as the authorized access point for this international bank, variant access points could be recorded for “JPMorgan Chase Bank” and “Chase Bank” so that a user would find the access point used to describe information resources about or by this bank. Variant access points can also be recorded for works. For example, J.</w:t>
        </w:r>
      </w:ins>
      <w:ins w:id="314" w:author="Rebecca Wiederhold" w:date="2020-12-29T20:37:00Z">
        <w:r>
          <w:rPr>
            <w:rFonts w:ascii="Times New Roman" w:eastAsia="Times New Roman" w:hAnsi="Times New Roman" w:cs="Times New Roman"/>
            <w:sz w:val="24"/>
            <w:szCs w:val="24"/>
            <w:highlight w:val="white"/>
          </w:rPr>
          <w:t xml:space="preserve"> R. R. Tolkien wrote a work called “The Hobbit, or There and Back Again.” If the authorized access point for this work was established as “Tolkien, J. R. R. (John Ronald Reuel), 1892-1973. Hobbit,</w:t>
        </w:r>
      </w:ins>
      <w:ins w:id="315" w:author="Rebecca Wiederhold" w:date="2020-12-30T13:43:00Z">
        <w:r w:rsidR="00E76DE5">
          <w:rPr>
            <w:rFonts w:ascii="Times New Roman" w:eastAsia="Times New Roman" w:hAnsi="Times New Roman" w:cs="Times New Roman"/>
            <w:sz w:val="24"/>
            <w:szCs w:val="24"/>
            <w:highlight w:val="white"/>
          </w:rPr>
          <w:t>” a variant access point could be created for the fuller title: “Tolkien, J. R. R. (John Ronald Reuel), 1892-1973. Hobbit,</w:t>
        </w:r>
      </w:ins>
      <w:ins w:id="316" w:author="Rebecca Wiederhold" w:date="2020-12-29T20:37:00Z">
        <w:r>
          <w:rPr>
            <w:rFonts w:ascii="Times New Roman" w:eastAsia="Times New Roman" w:hAnsi="Times New Roman" w:cs="Times New Roman"/>
            <w:sz w:val="24"/>
            <w:szCs w:val="24"/>
            <w:highlight w:val="white"/>
          </w:rPr>
          <w:t xml:space="preserve"> or, There and back again.”</w:t>
        </w:r>
      </w:ins>
    </w:p>
    <w:p w14:paraId="505A59D6" w14:textId="3A0ED560" w:rsidR="00544A1C" w:rsidRDefault="00544A1C" w:rsidP="000D4FFC">
      <w:pPr>
        <w:spacing w:line="480" w:lineRule="auto"/>
        <w:rPr>
          <w:ins w:id="317" w:author="Rebecca Wiederhold" w:date="2020-12-29T20:37:00Z"/>
          <w:rFonts w:ascii="Times New Roman" w:eastAsia="Times New Roman" w:hAnsi="Times New Roman" w:cs="Times New Roman"/>
          <w:sz w:val="24"/>
          <w:szCs w:val="24"/>
          <w:highlight w:val="white"/>
        </w:rPr>
      </w:pPr>
      <w:ins w:id="318" w:author="Rebecca Wiederhold" w:date="2020-12-29T20:37:00Z">
        <w:r>
          <w:rPr>
            <w:rFonts w:ascii="Times New Roman" w:eastAsia="Times New Roman" w:hAnsi="Times New Roman" w:cs="Times New Roman"/>
            <w:i/>
            <w:iCs/>
            <w:sz w:val="24"/>
            <w:szCs w:val="24"/>
            <w:highlight w:val="white"/>
          </w:rPr>
          <w:t>Related access points</w:t>
        </w:r>
      </w:ins>
    </w:p>
    <w:p w14:paraId="661CA7E7" w14:textId="164121D3" w:rsidR="00544A1C" w:rsidRDefault="00544A1C" w:rsidP="000D4FFC">
      <w:pPr>
        <w:spacing w:line="480" w:lineRule="auto"/>
        <w:rPr>
          <w:ins w:id="319" w:author="Rebecca Wiederhold" w:date="2020-12-29T20:42:00Z"/>
          <w:rFonts w:ascii="Times New Roman" w:eastAsia="Times New Roman" w:hAnsi="Times New Roman" w:cs="Times New Roman"/>
          <w:sz w:val="24"/>
          <w:szCs w:val="24"/>
          <w:highlight w:val="white"/>
        </w:rPr>
      </w:pPr>
      <w:ins w:id="320" w:author="Rebecca Wiederhold" w:date="2020-12-29T20:38:00Z">
        <w:r>
          <w:rPr>
            <w:rFonts w:ascii="Times New Roman" w:eastAsia="Times New Roman" w:hAnsi="Times New Roman" w:cs="Times New Roman"/>
            <w:sz w:val="24"/>
            <w:szCs w:val="24"/>
            <w:highlight w:val="white"/>
          </w:rPr>
          <w:t>Each entity represented by their authorized access point can have relationships with other entities and their authorized access points. Guidelines in RDA help catalogers determine when and how to record these relationships. For example, consider the authorized access point of “Yes (Musical group)” for the English progressive rock ba</w:t>
        </w:r>
      </w:ins>
      <w:ins w:id="321" w:author="Rebecca Wiederhold" w:date="2020-12-29T20:39:00Z">
        <w:r>
          <w:rPr>
            <w:rFonts w:ascii="Times New Roman" w:eastAsia="Times New Roman" w:hAnsi="Times New Roman" w:cs="Times New Roman"/>
            <w:sz w:val="24"/>
            <w:szCs w:val="24"/>
            <w:highlight w:val="white"/>
          </w:rPr>
          <w:t>nd Yes. The authority record for this band could include a related access point for the original lead singer of the group “Anderson, Jon, 1944-”. Conversely, an authority record for “Anderson, John, 19</w:t>
        </w:r>
      </w:ins>
      <w:ins w:id="322" w:author="Rebecca Wiederhold" w:date="2020-12-29T20:40:00Z">
        <w:r>
          <w:rPr>
            <w:rFonts w:ascii="Times New Roman" w:eastAsia="Times New Roman" w:hAnsi="Times New Roman" w:cs="Times New Roman"/>
            <w:sz w:val="24"/>
            <w:szCs w:val="24"/>
            <w:highlight w:val="white"/>
          </w:rPr>
          <w:t>44-” could contain a related access point relating him to the band “Yes (Musical group).” Related access points can also be used to show pseudonyms used by a person. For example, an authority record for the murder mystery author Agatha Christie with the authorized access point “Christie, Agatha, 1890-</w:t>
        </w:r>
      </w:ins>
      <w:ins w:id="323" w:author="Rebecca Wiederhold" w:date="2020-12-29T20:41:00Z">
        <w:r>
          <w:rPr>
            <w:rFonts w:ascii="Times New Roman" w:eastAsia="Times New Roman" w:hAnsi="Times New Roman" w:cs="Times New Roman"/>
            <w:sz w:val="24"/>
            <w:szCs w:val="24"/>
            <w:highlight w:val="white"/>
          </w:rPr>
          <w:t>1976” could contain a related access point to her pseudonym Mary Westmacott in the following form: “Westmacott, Mary, 1890-1976.” Searching for resources by “Christie, Agatha, 1890-1976” would also direct patrons to search for other works authored under “Westmacott, Mary, 1890-1976.” Searching for sources by “Christie, Agatha, 1890-1976”</w:t>
        </w:r>
      </w:ins>
      <w:ins w:id="324" w:author="Rebecca Wiederhold" w:date="2020-12-29T20:42:00Z">
        <w:r>
          <w:rPr>
            <w:rFonts w:ascii="Times New Roman" w:eastAsia="Times New Roman" w:hAnsi="Times New Roman" w:cs="Times New Roman"/>
            <w:sz w:val="24"/>
            <w:szCs w:val="24"/>
            <w:highlight w:val="white"/>
          </w:rPr>
          <w:t xml:space="preserve"> would also direct patrons to search for other works authored under “Westmacott, Mary, 1890-1976.”</w:t>
        </w:r>
      </w:ins>
    </w:p>
    <w:p w14:paraId="5BBB5772" w14:textId="79BC3EBA" w:rsidR="00544A1C" w:rsidRDefault="00544A1C" w:rsidP="000D4FFC">
      <w:pPr>
        <w:spacing w:line="480" w:lineRule="auto"/>
        <w:rPr>
          <w:ins w:id="325" w:author="Rebecca Wiederhold" w:date="2020-12-29T20:42:00Z"/>
          <w:rFonts w:ascii="Times New Roman" w:eastAsia="Times New Roman" w:hAnsi="Times New Roman" w:cs="Times New Roman"/>
          <w:sz w:val="24"/>
          <w:szCs w:val="24"/>
          <w:highlight w:val="white"/>
        </w:rPr>
      </w:pPr>
      <w:ins w:id="326" w:author="Rebecca Wiederhold" w:date="2020-12-29T20:42:00Z">
        <w:r>
          <w:rPr>
            <w:rFonts w:ascii="Times New Roman" w:eastAsia="Times New Roman" w:hAnsi="Times New Roman" w:cs="Times New Roman"/>
            <w:i/>
            <w:iCs/>
            <w:sz w:val="24"/>
            <w:szCs w:val="24"/>
            <w:highlight w:val="white"/>
          </w:rPr>
          <w:lastRenderedPageBreak/>
          <w:t>Associated attributes</w:t>
        </w:r>
      </w:ins>
    </w:p>
    <w:p w14:paraId="45BF694B" w14:textId="668F4C0E" w:rsidR="00544A1C" w:rsidRDefault="00544A1C" w:rsidP="000D4FFC">
      <w:pPr>
        <w:spacing w:line="480" w:lineRule="auto"/>
        <w:rPr>
          <w:ins w:id="327" w:author="Rebecca Wiederhold" w:date="2020-12-29T20:46:00Z"/>
          <w:rFonts w:ascii="Times New Roman" w:eastAsia="Times New Roman" w:hAnsi="Times New Roman" w:cs="Times New Roman"/>
          <w:sz w:val="24"/>
          <w:szCs w:val="24"/>
          <w:highlight w:val="white"/>
        </w:rPr>
      </w:pPr>
      <w:ins w:id="328" w:author="Rebecca Wiederhold" w:date="2020-12-29T20:42:00Z">
        <w:r>
          <w:rPr>
            <w:rFonts w:ascii="Times New Roman" w:eastAsia="Times New Roman" w:hAnsi="Times New Roman" w:cs="Times New Roman"/>
            <w:sz w:val="24"/>
            <w:szCs w:val="24"/>
            <w:highlight w:val="white"/>
          </w:rPr>
          <w:t xml:space="preserve">In addition to the authorized access point, variant access point, and related access points, entities can have additional attributes that help differentiate </w:t>
        </w:r>
      </w:ins>
      <w:ins w:id="329" w:author="Rebecca Wiederhold" w:date="2020-12-29T20:43:00Z">
        <w:r>
          <w:rPr>
            <w:rFonts w:ascii="Times New Roman" w:eastAsia="Times New Roman" w:hAnsi="Times New Roman" w:cs="Times New Roman"/>
            <w:sz w:val="24"/>
            <w:szCs w:val="24"/>
            <w:highlight w:val="white"/>
          </w:rPr>
          <w:t xml:space="preserve">similar entities. RDA and other standards specify what attributes can be recorded when known and when to use those attributes in helping distinguish an entity from another in an access point. Related attributes can include associated dates, fuller form of name, associated place, </w:t>
        </w:r>
      </w:ins>
      <w:ins w:id="330" w:author="Rebecca Wiederhold" w:date="2020-12-29T20:44:00Z">
        <w:r>
          <w:rPr>
            <w:rFonts w:ascii="Times New Roman" w:eastAsia="Times New Roman" w:hAnsi="Times New Roman" w:cs="Times New Roman"/>
            <w:sz w:val="24"/>
            <w:szCs w:val="24"/>
            <w:highlight w:val="white"/>
          </w:rPr>
          <w:t>occupation, associated group, type of corporate body, creator and audience characteristics, or form of work. For example</w:t>
        </w:r>
        <w:r w:rsidR="00070033">
          <w:rPr>
            <w:rFonts w:ascii="Times New Roman" w:eastAsia="Times New Roman" w:hAnsi="Times New Roman" w:cs="Times New Roman"/>
            <w:sz w:val="24"/>
            <w:szCs w:val="24"/>
            <w:highlight w:val="white"/>
          </w:rPr>
          <w:t>, a name authority record for “Savage, C. R. (Charles Roscoe), 1832-1909” includes his birth date (1832), death date (1909), and fuller form of his name (Charles Roscoe). It also includes attribu</w:t>
        </w:r>
      </w:ins>
      <w:ins w:id="331" w:author="Rebecca Wiederhold" w:date="2020-12-29T20:45:00Z">
        <w:r w:rsidR="00070033">
          <w:rPr>
            <w:rFonts w:ascii="Times New Roman" w:eastAsia="Times New Roman" w:hAnsi="Times New Roman" w:cs="Times New Roman"/>
            <w:sz w:val="24"/>
            <w:szCs w:val="24"/>
            <w:highlight w:val="white"/>
          </w:rPr>
          <w:t>tes showing he was associated with Utah and worked as a photographer. An authority record for the city “Seattle (Wash.)” could include an attribute describing the type of jurisdiction using the term “Cities and towns.” An authority record for the series of important classic and contemporary</w:t>
        </w:r>
      </w:ins>
      <w:ins w:id="332" w:author="Rebecca Wiederhold" w:date="2020-12-29T20:46:00Z">
        <w:r w:rsidR="00070033">
          <w:rPr>
            <w:rFonts w:ascii="Times New Roman" w:eastAsia="Times New Roman" w:hAnsi="Times New Roman" w:cs="Times New Roman"/>
            <w:sz w:val="24"/>
            <w:szCs w:val="24"/>
            <w:highlight w:val="white"/>
          </w:rPr>
          <w:t xml:space="preserve"> films “Criterion collection” could include attributes showing the form of the series (e.g., “Series (Publications)” and “Monographic series”).</w:t>
        </w:r>
      </w:ins>
    </w:p>
    <w:p w14:paraId="2265B19E" w14:textId="3759DA5F" w:rsidR="00070033" w:rsidRDefault="00070033" w:rsidP="000D4FFC">
      <w:pPr>
        <w:spacing w:line="480" w:lineRule="auto"/>
        <w:rPr>
          <w:ins w:id="333" w:author="Rebecca Wiederhold" w:date="2020-12-29T20:46:00Z"/>
          <w:rFonts w:ascii="Times New Roman" w:eastAsia="Times New Roman" w:hAnsi="Times New Roman" w:cs="Times New Roman"/>
          <w:sz w:val="24"/>
          <w:szCs w:val="24"/>
          <w:highlight w:val="white"/>
        </w:rPr>
      </w:pPr>
      <w:ins w:id="334" w:author="Rebecca Wiederhold" w:date="2020-12-29T20:46:00Z">
        <w:r>
          <w:rPr>
            <w:rFonts w:ascii="Times New Roman" w:eastAsia="Times New Roman" w:hAnsi="Times New Roman" w:cs="Times New Roman"/>
            <w:i/>
            <w:iCs/>
            <w:sz w:val="24"/>
            <w:szCs w:val="24"/>
            <w:highlight w:val="white"/>
          </w:rPr>
          <w:t>Source information</w:t>
        </w:r>
      </w:ins>
    </w:p>
    <w:p w14:paraId="0D1B3F23" w14:textId="1614D714" w:rsidR="00070033" w:rsidRDefault="00070033" w:rsidP="00F42946">
      <w:pPr>
        <w:pStyle w:val="NormalWeb"/>
        <w:spacing w:before="0" w:beforeAutospacing="0" w:after="0" w:afterAutospacing="0" w:line="480" w:lineRule="auto"/>
        <w:rPr>
          <w:ins w:id="335" w:author="Rebecca Wiederhold" w:date="2020-12-29T20:56:00Z"/>
          <w:color w:val="000000"/>
          <w:shd w:val="clear" w:color="auto" w:fill="FFFFFF"/>
        </w:rPr>
      </w:pPr>
      <w:ins w:id="336" w:author="Rebecca Wiederhold" w:date="2020-12-29T20:46:00Z">
        <w:r>
          <w:rPr>
            <w:highlight w:val="white"/>
          </w:rPr>
          <w:t>In addition to establishing th</w:t>
        </w:r>
      </w:ins>
      <w:ins w:id="337" w:author="Rebecca Wiederhold" w:date="2020-12-29T20:47:00Z">
        <w:r>
          <w:rPr>
            <w:highlight w:val="white"/>
          </w:rPr>
          <w:t xml:space="preserve">e </w:t>
        </w:r>
      </w:ins>
      <w:ins w:id="338" w:author="Rebecca Wiederhold" w:date="2020-12-29T20:48:00Z">
        <w:r>
          <w:rPr>
            <w:highlight w:val="white"/>
          </w:rPr>
          <w:t xml:space="preserve">authorized </w:t>
        </w:r>
      </w:ins>
      <w:ins w:id="339" w:author="Rebecca Wiederhold" w:date="2020-12-29T20:46:00Z">
        <w:r>
          <w:rPr>
            <w:highlight w:val="white"/>
          </w:rPr>
          <w:t>access point</w:t>
        </w:r>
      </w:ins>
      <w:ins w:id="340" w:author="Rebecca Wiederhold" w:date="2020-12-29T20:47:00Z">
        <w:r>
          <w:rPr>
            <w:highlight w:val="white"/>
          </w:rPr>
          <w:t xml:space="preserve"> for a given entity, the authority record acts as documentation showing what decisions were made when the authority metadata was created and why. RDA and </w:t>
        </w:r>
      </w:ins>
      <w:ins w:id="341" w:author="Rebecca Wiederhold" w:date="2020-12-29T20:49:00Z">
        <w:r>
          <w:rPr>
            <w:highlight w:val="white"/>
          </w:rPr>
          <w:t xml:space="preserve">the </w:t>
        </w:r>
      </w:ins>
      <w:ins w:id="342" w:author="Rebecca Wiederhold" w:date="2020-12-29T20:47:00Z">
        <w:r>
          <w:rPr>
            <w:highlight w:val="white"/>
          </w:rPr>
          <w:t>DCM Z1 instruct catalogers to record reference sources used in establishing access points</w:t>
        </w:r>
      </w:ins>
      <w:ins w:id="343" w:author="Rebecca Wiederhold" w:date="2020-12-29T20:48:00Z">
        <w:r>
          <w:rPr>
            <w:highlight w:val="white"/>
          </w:rPr>
          <w:t xml:space="preserve"> and </w:t>
        </w:r>
      </w:ins>
      <w:ins w:id="344" w:author="Rebecca Wiederhold" w:date="2020-12-29T20:49:00Z">
        <w:r>
          <w:rPr>
            <w:highlight w:val="white"/>
          </w:rPr>
          <w:t xml:space="preserve">recording related attributes. These sources include the name of the source, when it was published or accessed, and the evidence found that supports the decisions made in the authority record. For example, when creating an authority record for David </w:t>
        </w:r>
        <w:proofErr w:type="spellStart"/>
        <w:r>
          <w:rPr>
            <w:highlight w:val="white"/>
          </w:rPr>
          <w:t>Eddings</w:t>
        </w:r>
        <w:proofErr w:type="spellEnd"/>
        <w:r>
          <w:rPr>
            <w:highlight w:val="white"/>
          </w:rPr>
          <w:t xml:space="preserve">’ </w:t>
        </w:r>
        <w:proofErr w:type="spellStart"/>
        <w:r>
          <w:rPr>
            <w:highlight w:val="white"/>
          </w:rPr>
          <w:t>Belgariad</w:t>
        </w:r>
        <w:proofErr w:type="spellEnd"/>
        <w:r>
          <w:rPr>
            <w:highlight w:val="white"/>
          </w:rPr>
          <w:t xml:space="preserve"> series whi</w:t>
        </w:r>
      </w:ins>
      <w:ins w:id="345" w:author="Rebecca Wiederhold" w:date="2020-12-29T20:50:00Z">
        <w:r>
          <w:rPr>
            <w:highlight w:val="white"/>
          </w:rPr>
          <w:t xml:space="preserve">le cataloging the third book in the series, the following reference note could be created providing evidence for the choices made in the record: “Magician’s gambit, 1983: title </w:t>
        </w:r>
        <w:r>
          <w:rPr>
            <w:highlight w:val="white"/>
          </w:rPr>
          <w:lastRenderedPageBreak/>
          <w:t xml:space="preserve">page (Book Three of The </w:t>
        </w:r>
        <w:proofErr w:type="spellStart"/>
        <w:r>
          <w:rPr>
            <w:highlight w:val="white"/>
          </w:rPr>
          <w:t>Belgariad</w:t>
        </w:r>
        <w:proofErr w:type="spellEnd"/>
        <w:r>
          <w:rPr>
            <w:highlight w:val="white"/>
          </w:rPr>
          <w:t xml:space="preserve">) title page verso (The </w:t>
        </w:r>
        <w:proofErr w:type="spellStart"/>
        <w:r>
          <w:rPr>
            <w:highlight w:val="white"/>
          </w:rPr>
          <w:t>Belgariad</w:t>
        </w:r>
        <w:proofErr w:type="spellEnd"/>
        <w:r>
          <w:rPr>
            <w:highlight w:val="white"/>
          </w:rPr>
          <w:t xml:space="preserve"> / Book Three).” An authority record representing an expression</w:t>
        </w:r>
      </w:ins>
      <w:ins w:id="346" w:author="Rebecca Wiederhold" w:date="2020-12-29T20:51:00Z">
        <w:r>
          <w:rPr>
            <w:highlight w:val="white"/>
          </w:rPr>
          <w:t xml:space="preserve"> (i.e., an intellectual or artistic realization of a work) of the English translation of Albert Camus’ The Stranger could include a source note for the English translation by Stuart Gilbert published in New York by Alfred A. Knopf in 1946: “The</w:t>
        </w:r>
      </w:ins>
      <w:ins w:id="347" w:author="Rebecca Wiederhold" w:date="2020-12-29T20:52:00Z">
        <w:r>
          <w:rPr>
            <w:highlight w:val="white"/>
          </w:rPr>
          <w:t xml:space="preserve"> stranger, 1946: title page (The stranger by Albert Camus; English translation by Stuart Gilbert).” Source</w:t>
        </w:r>
      </w:ins>
      <w:ins w:id="348" w:author="Rebecca Wiederhold" w:date="2020-12-29T20:53:00Z">
        <w:r>
          <w:rPr>
            <w:highlight w:val="white"/>
          </w:rPr>
          <w:t xml:space="preserve"> information also includes notes about the entity that are helpful to other catalogers or patrons. For example, the author and illustrator “Gorey, Edward, 1925-</w:t>
        </w:r>
      </w:ins>
      <w:ins w:id="349" w:author="Rebecca Wiederhold" w:date="2020-12-29T20:54:00Z">
        <w:r>
          <w:rPr>
            <w:highlight w:val="white"/>
          </w:rPr>
          <w:t xml:space="preserve">2000” could have a complex see also reference note directing patrons to search under his pseudonyms: “For works of this author written under other names, search also under: Dowdy, </w:t>
        </w:r>
        <w:proofErr w:type="spellStart"/>
        <w:r>
          <w:rPr>
            <w:highlight w:val="white"/>
          </w:rPr>
          <w:t>Regera</w:t>
        </w:r>
        <w:proofErr w:type="spellEnd"/>
        <w:r>
          <w:rPr>
            <w:highlight w:val="white"/>
          </w:rPr>
          <w:t xml:space="preserve">, 1925-2000; </w:t>
        </w:r>
      </w:ins>
      <w:ins w:id="350" w:author="Rebecca Wiederhold" w:date="2020-12-29T20:55:00Z">
        <w:r w:rsidR="00F42946">
          <w:rPr>
            <w:color w:val="000000"/>
            <w:shd w:val="clear" w:color="auto" w:fill="FFFFFF"/>
          </w:rPr>
          <w:t xml:space="preserve">Goré, </w:t>
        </w:r>
        <w:proofErr w:type="spellStart"/>
        <w:r w:rsidR="00F42946">
          <w:rPr>
            <w:color w:val="000000"/>
            <w:shd w:val="clear" w:color="auto" w:fill="FFFFFF"/>
          </w:rPr>
          <w:t>Ædwyrd</w:t>
        </w:r>
        <w:proofErr w:type="spellEnd"/>
        <w:r w:rsidR="00F42946">
          <w:rPr>
            <w:color w:val="000000"/>
            <w:shd w:val="clear" w:color="auto" w:fill="FFFFFF"/>
          </w:rPr>
          <w:t xml:space="preserve">, 1925-2000; </w:t>
        </w:r>
        <w:proofErr w:type="spellStart"/>
        <w:r w:rsidR="00F42946">
          <w:rPr>
            <w:color w:val="000000"/>
            <w:shd w:val="clear" w:color="auto" w:fill="FFFFFF"/>
          </w:rPr>
          <w:t>Mude</w:t>
        </w:r>
        <w:proofErr w:type="spellEnd"/>
        <w:r w:rsidR="00F42946">
          <w:rPr>
            <w:color w:val="000000"/>
            <w:shd w:val="clear" w:color="auto" w:fill="FFFFFF"/>
          </w:rPr>
          <w:t xml:space="preserve">, O., 1925-2000; </w:t>
        </w:r>
        <w:r w:rsidR="00F42946" w:rsidRPr="0052540B">
          <w:rPr>
            <w:color w:val="000000"/>
            <w:shd w:val="clear" w:color="auto" w:fill="FFFFFF"/>
          </w:rPr>
          <w:t>Ward, E. D., 1925-2000</w:t>
        </w:r>
        <w:r w:rsidR="00F42946">
          <w:rPr>
            <w:color w:val="000000"/>
            <w:shd w:val="clear" w:color="auto" w:fill="FFFFFF"/>
          </w:rPr>
          <w:t xml:space="preserve">; Weary, </w:t>
        </w:r>
        <w:proofErr w:type="spellStart"/>
        <w:r w:rsidR="00F42946">
          <w:rPr>
            <w:color w:val="000000"/>
            <w:shd w:val="clear" w:color="auto" w:fill="FFFFFF"/>
          </w:rPr>
          <w:t>Ogdred</w:t>
        </w:r>
        <w:proofErr w:type="spellEnd"/>
        <w:r w:rsidR="00F42946">
          <w:rPr>
            <w:color w:val="000000"/>
            <w:shd w:val="clear" w:color="auto" w:fill="FFFFFF"/>
          </w:rPr>
          <w:t xml:space="preserve">, 1925-2000; Weedy, </w:t>
        </w:r>
        <w:proofErr w:type="spellStart"/>
        <w:r w:rsidR="00F42946">
          <w:rPr>
            <w:color w:val="000000"/>
            <w:shd w:val="clear" w:color="auto" w:fill="FFFFFF"/>
          </w:rPr>
          <w:t>Garrod</w:t>
        </w:r>
        <w:proofErr w:type="spellEnd"/>
        <w:r w:rsidR="00F42946">
          <w:rPr>
            <w:color w:val="000000"/>
            <w:shd w:val="clear" w:color="auto" w:fill="FFFFFF"/>
          </w:rPr>
          <w:t xml:space="preserve">, 1925-2000; </w:t>
        </w:r>
        <w:proofErr w:type="spellStart"/>
        <w:r w:rsidR="00F42946" w:rsidRPr="0052540B">
          <w:rPr>
            <w:color w:val="000000"/>
            <w:shd w:val="clear" w:color="auto" w:fill="FFFFFF"/>
          </w:rPr>
          <w:t>Wryde</w:t>
        </w:r>
        <w:proofErr w:type="spellEnd"/>
        <w:r w:rsidR="00F42946" w:rsidRPr="0052540B">
          <w:rPr>
            <w:color w:val="000000"/>
            <w:shd w:val="clear" w:color="auto" w:fill="FFFFFF"/>
          </w:rPr>
          <w:t xml:space="preserve">, </w:t>
        </w:r>
        <w:proofErr w:type="spellStart"/>
        <w:r w:rsidR="00F42946" w:rsidRPr="0052540B">
          <w:rPr>
            <w:color w:val="000000"/>
            <w:shd w:val="clear" w:color="auto" w:fill="FFFFFF"/>
          </w:rPr>
          <w:t>Dogear</w:t>
        </w:r>
        <w:proofErr w:type="spellEnd"/>
        <w:r w:rsidR="00F42946" w:rsidRPr="0052540B">
          <w:rPr>
            <w:color w:val="000000"/>
            <w:shd w:val="clear" w:color="auto" w:fill="FFFFFF"/>
          </w:rPr>
          <w:t>, 1925-2000</w:t>
        </w:r>
        <w:r w:rsidR="00F42946">
          <w:rPr>
            <w:color w:val="000000"/>
            <w:shd w:val="clear" w:color="auto" w:fill="FFFFFF"/>
          </w:rPr>
          <w:t>.” An authority record for the event “</w:t>
        </w:r>
        <w:r w:rsidR="00F42946" w:rsidRPr="004477A7">
          <w:rPr>
            <w:color w:val="000000"/>
            <w:shd w:val="clear" w:color="auto" w:fill="FFFFFF"/>
          </w:rPr>
          <w:t>South by Southwest Music and Media Conference</w:t>
        </w:r>
        <w:r w:rsidR="00F42946">
          <w:rPr>
            <w:color w:val="000000"/>
            <w:shd w:val="clear" w:color="auto" w:fill="FFFFFF"/>
          </w:rPr>
          <w:t>” may have the non-public note “</w:t>
        </w:r>
        <w:r w:rsidR="00F42946" w:rsidRPr="004477A7">
          <w:rPr>
            <w:color w:val="000000"/>
            <w:shd w:val="clear" w:color="auto" w:fill="FFFFFF"/>
          </w:rPr>
          <w:t>See also related access points for individual instances of this conference which include specific information about the number, date, or place of the individual conference.</w:t>
        </w:r>
        <w:r w:rsidR="00F42946">
          <w:rPr>
            <w:color w:val="000000"/>
            <w:shd w:val="clear" w:color="auto" w:fill="FFFFFF"/>
          </w:rPr>
          <w:t>” This note tells catalogers that this authority record is for the collective conference and that individual instances of the conference are established in separate authority records.</w:t>
        </w:r>
      </w:ins>
    </w:p>
    <w:p w14:paraId="388BDF46" w14:textId="5543D6F5" w:rsidR="00F42946" w:rsidRPr="00F42946" w:rsidRDefault="00F42946">
      <w:pPr>
        <w:pStyle w:val="NormalWeb"/>
        <w:spacing w:before="0" w:beforeAutospacing="0" w:after="0" w:afterAutospacing="0" w:line="480" w:lineRule="auto"/>
        <w:rPr>
          <w:b/>
          <w:bCs/>
          <w:color w:val="000000"/>
          <w:rPrChange w:id="351" w:author="Rebecca Wiederhold" w:date="2020-12-29T20:56:00Z">
            <w:rPr>
              <w:rFonts w:ascii="Times New Roman" w:eastAsia="Times New Roman" w:hAnsi="Times New Roman" w:cs="Times New Roman"/>
              <w:sz w:val="24"/>
              <w:szCs w:val="24"/>
              <w:highlight w:val="white"/>
            </w:rPr>
          </w:rPrChange>
        </w:rPr>
        <w:pPrChange w:id="352" w:author="Rebecca Wiederhold" w:date="2020-12-29T20:55:00Z">
          <w:pPr>
            <w:spacing w:line="480" w:lineRule="auto"/>
            <w:ind w:firstLine="720"/>
          </w:pPr>
        </w:pPrChange>
      </w:pPr>
      <w:ins w:id="353" w:author="Rebecca Wiederhold" w:date="2020-12-29T20:56:00Z">
        <w:r>
          <w:rPr>
            <w:b/>
            <w:bCs/>
            <w:color w:val="000000"/>
            <w:shd w:val="clear" w:color="auto" w:fill="FFFFFF"/>
          </w:rPr>
          <w:t>Metadata encoding standards for authority records</w:t>
        </w:r>
      </w:ins>
    </w:p>
    <w:p w14:paraId="00000013" w14:textId="5A6A9BC3" w:rsidR="00AD5499" w:rsidRDefault="00AD5499" w:rsidP="00CD74B6">
      <w:pPr>
        <w:spacing w:line="480" w:lineRule="auto"/>
        <w:rPr>
          <w:ins w:id="354" w:author="Rebecca Wiederhold" w:date="2020-12-30T12:43:00Z"/>
          <w:rFonts w:ascii="Times New Roman" w:eastAsia="Times New Roman" w:hAnsi="Times New Roman" w:cs="Times New Roman"/>
          <w:sz w:val="24"/>
          <w:szCs w:val="24"/>
          <w:highlight w:val="white"/>
        </w:rPr>
      </w:pPr>
      <w:del w:id="355" w:author="Rebecca Wiederhold" w:date="2020-12-29T20:59:00Z">
        <w:r w:rsidRPr="00DB7C91" w:rsidDel="00CD74B6">
          <w:rPr>
            <w:rFonts w:ascii="Times New Roman" w:eastAsia="Times New Roman" w:hAnsi="Times New Roman" w:cs="Times New Roman"/>
            <w:sz w:val="24"/>
            <w:szCs w:val="24"/>
            <w:highlight w:val="white"/>
          </w:rPr>
          <w:delText xml:space="preserve">Authority records consist of four major components: the authorized form of the entity, variant forms (i.e. synonyms), attributes and information about the entity, and source information to support the choices made in establishing the entity. </w:delText>
        </w:r>
      </w:del>
      <w:r w:rsidRPr="00DB7C91">
        <w:rPr>
          <w:rFonts w:ascii="Times New Roman" w:eastAsia="Times New Roman" w:hAnsi="Times New Roman" w:cs="Times New Roman"/>
          <w:sz w:val="24"/>
          <w:szCs w:val="24"/>
          <w:highlight w:val="white"/>
        </w:rPr>
        <w:t xml:space="preserve">Authority records can be formatted </w:t>
      </w:r>
      <w:ins w:id="356" w:author="Rebecca Wiederhold" w:date="2020-12-29T20:59:00Z">
        <w:r w:rsidR="00CD74B6">
          <w:rPr>
            <w:rFonts w:ascii="Times New Roman" w:eastAsia="Times New Roman" w:hAnsi="Times New Roman" w:cs="Times New Roman"/>
            <w:sz w:val="24"/>
            <w:szCs w:val="24"/>
            <w:highlight w:val="white"/>
          </w:rPr>
          <w:t xml:space="preserve">for electronic storage, transmission, and retrieval </w:t>
        </w:r>
      </w:ins>
      <w:r w:rsidRPr="00DB7C91">
        <w:rPr>
          <w:rFonts w:ascii="Times New Roman" w:eastAsia="Times New Roman" w:hAnsi="Times New Roman" w:cs="Times New Roman"/>
          <w:sz w:val="24"/>
          <w:szCs w:val="24"/>
          <w:highlight w:val="white"/>
        </w:rPr>
        <w:t>using various metadata encoding standards. Libraries primarily encode authority records using the MARC 21 format for authority data</w:t>
      </w:r>
      <w:ins w:id="357" w:author="Rebecca Wiederhold" w:date="2020-12-29T20:59:00Z">
        <w:r w:rsidR="00CD74B6">
          <w:rPr>
            <w:rFonts w:ascii="Times New Roman" w:eastAsia="Times New Roman" w:hAnsi="Times New Roman" w:cs="Times New Roman"/>
            <w:sz w:val="24"/>
            <w:szCs w:val="24"/>
            <w:highlight w:val="white"/>
          </w:rPr>
          <w:t>.</w:t>
        </w:r>
      </w:ins>
      <w:r w:rsidRPr="00DB7C91">
        <w:rPr>
          <w:rFonts w:ascii="Times New Roman" w:eastAsia="Times New Roman" w:hAnsi="Times New Roman" w:cs="Times New Roman"/>
          <w:sz w:val="24"/>
          <w:szCs w:val="24"/>
          <w:highlight w:val="white"/>
          <w:vertAlign w:val="superscript"/>
        </w:rPr>
        <w:endnoteReference w:id="20"/>
      </w:r>
      <w:del w:id="358" w:author="Rebecca Wiederhold" w:date="2020-12-29T20:59:00Z">
        <w:r w:rsidRPr="00DB7C91" w:rsidDel="00CD74B6">
          <w:rPr>
            <w:rFonts w:ascii="Times New Roman" w:eastAsia="Times New Roman" w:hAnsi="Times New Roman" w:cs="Times New Roman"/>
            <w:sz w:val="24"/>
            <w:szCs w:val="24"/>
            <w:highlight w:val="white"/>
          </w:rPr>
          <w:delText>.</w:delText>
        </w:r>
      </w:del>
      <w:del w:id="359" w:author="Rebecca Wiederhold" w:date="2020-12-30T12:35:00Z">
        <w:r w:rsidRPr="00DB7C91" w:rsidDel="00377041">
          <w:rPr>
            <w:rFonts w:ascii="Times New Roman" w:eastAsia="Times New Roman" w:hAnsi="Times New Roman" w:cs="Times New Roman"/>
            <w:sz w:val="24"/>
            <w:szCs w:val="24"/>
            <w:highlight w:val="white"/>
          </w:rPr>
          <w:delText xml:space="preserve"> Figure </w:delText>
        </w:r>
        <w:r w:rsidR="004B4D8E" w:rsidDel="00377041">
          <w:rPr>
            <w:rFonts w:ascii="Times New Roman" w:eastAsia="Times New Roman" w:hAnsi="Times New Roman" w:cs="Times New Roman"/>
            <w:sz w:val="24"/>
            <w:szCs w:val="24"/>
            <w:highlight w:val="white"/>
          </w:rPr>
          <w:delText xml:space="preserve">2 </w:delText>
        </w:r>
        <w:r w:rsidRPr="00DB7C91" w:rsidDel="00377041">
          <w:rPr>
            <w:rFonts w:ascii="Times New Roman" w:eastAsia="Times New Roman" w:hAnsi="Times New Roman" w:cs="Times New Roman"/>
            <w:sz w:val="24"/>
            <w:szCs w:val="24"/>
            <w:highlight w:val="white"/>
          </w:rPr>
          <w:delText>illustrates a MARC authority record for a person entity.</w:delText>
        </w:r>
      </w:del>
      <w:r w:rsidRPr="00DB7C91">
        <w:rPr>
          <w:rFonts w:ascii="Times New Roman" w:eastAsia="Times New Roman" w:hAnsi="Times New Roman" w:cs="Times New Roman"/>
          <w:sz w:val="24"/>
          <w:szCs w:val="24"/>
          <w:highlight w:val="white"/>
        </w:rPr>
        <w:t xml:space="preserve"> </w:t>
      </w:r>
      <w:ins w:id="360" w:author="Rebecca Wiederhold" w:date="2020-12-30T12:35:00Z">
        <w:r w:rsidR="00377041">
          <w:rPr>
            <w:rFonts w:ascii="Times New Roman" w:eastAsia="Times New Roman" w:hAnsi="Times New Roman" w:cs="Times New Roman"/>
            <w:sz w:val="24"/>
            <w:szCs w:val="24"/>
            <w:highlight w:val="white"/>
          </w:rPr>
          <w:t xml:space="preserve">The </w:t>
        </w:r>
      </w:ins>
      <w:del w:id="361" w:author="Rebecca Wiederhold" w:date="2020-12-30T12:36:00Z">
        <w:r w:rsidRPr="00DB7C91" w:rsidDel="00377041">
          <w:rPr>
            <w:rFonts w:ascii="Times New Roman" w:eastAsia="Times New Roman" w:hAnsi="Times New Roman" w:cs="Times New Roman"/>
            <w:sz w:val="24"/>
            <w:szCs w:val="24"/>
            <w:highlight w:val="white"/>
          </w:rPr>
          <w:delText xml:space="preserve">Each piece of information in the </w:delText>
        </w:r>
      </w:del>
      <w:r w:rsidRPr="00DB7C91">
        <w:rPr>
          <w:rFonts w:ascii="Times New Roman" w:eastAsia="Times New Roman" w:hAnsi="Times New Roman" w:cs="Times New Roman"/>
          <w:sz w:val="24"/>
          <w:szCs w:val="24"/>
          <w:highlight w:val="white"/>
        </w:rPr>
        <w:t xml:space="preserve">MARC </w:t>
      </w:r>
      <w:ins w:id="362" w:author="Rebecca Wiederhold" w:date="2020-12-30T12:36:00Z">
        <w:r w:rsidR="00377041">
          <w:rPr>
            <w:rFonts w:ascii="Times New Roman" w:eastAsia="Times New Roman" w:hAnsi="Times New Roman" w:cs="Times New Roman"/>
            <w:sz w:val="24"/>
            <w:szCs w:val="24"/>
            <w:highlight w:val="white"/>
          </w:rPr>
          <w:t xml:space="preserve">encoding standard uses </w:t>
        </w:r>
      </w:ins>
      <w:del w:id="363" w:author="Rebecca Wiederhold" w:date="2020-12-30T12:36:00Z">
        <w:r w:rsidRPr="00DB7C91" w:rsidDel="00377041">
          <w:rPr>
            <w:rFonts w:ascii="Times New Roman" w:eastAsia="Times New Roman" w:hAnsi="Times New Roman" w:cs="Times New Roman"/>
            <w:sz w:val="24"/>
            <w:szCs w:val="24"/>
            <w:highlight w:val="white"/>
          </w:rPr>
          <w:delText xml:space="preserve">record is housed in a numeric tag that is </w:delText>
        </w:r>
      </w:del>
      <w:r w:rsidRPr="00DB7C91">
        <w:rPr>
          <w:rFonts w:ascii="Times New Roman" w:eastAsia="Times New Roman" w:hAnsi="Times New Roman" w:cs="Times New Roman"/>
          <w:sz w:val="24"/>
          <w:szCs w:val="24"/>
          <w:highlight w:val="white"/>
        </w:rPr>
        <w:t>machine-readable</w:t>
      </w:r>
      <w:ins w:id="364" w:author="Rebecca Wiederhold" w:date="2020-12-30T12:36:00Z">
        <w:r w:rsidR="00377041">
          <w:rPr>
            <w:rFonts w:ascii="Times New Roman" w:eastAsia="Times New Roman" w:hAnsi="Times New Roman" w:cs="Times New Roman"/>
            <w:sz w:val="24"/>
            <w:szCs w:val="24"/>
            <w:highlight w:val="white"/>
          </w:rPr>
          <w:t xml:space="preserve"> numeric tags to record various kinds of metadata. The numeric tags recorded in a MARC authority record are organized into classes as shown in Figure 3.</w:t>
        </w:r>
      </w:ins>
      <w:del w:id="365" w:author="Rebecca Wiederhold" w:date="2020-12-30T12:36:00Z">
        <w:r w:rsidR="004B4D8E" w:rsidDel="00377041">
          <w:rPr>
            <w:rFonts w:ascii="Times New Roman" w:eastAsia="Times New Roman" w:hAnsi="Times New Roman" w:cs="Times New Roman"/>
            <w:sz w:val="24"/>
            <w:szCs w:val="24"/>
            <w:highlight w:val="white"/>
          </w:rPr>
          <w:delText xml:space="preserve"> (see Figure 5)</w:delText>
        </w:r>
        <w:r w:rsidRPr="00DB7C91" w:rsidDel="00377041">
          <w:rPr>
            <w:rFonts w:ascii="Times New Roman" w:eastAsia="Times New Roman" w:hAnsi="Times New Roman" w:cs="Times New Roman"/>
            <w:sz w:val="24"/>
            <w:szCs w:val="24"/>
            <w:highlight w:val="white"/>
          </w:rPr>
          <w:delText>.</w:delText>
        </w:r>
      </w:del>
      <w:r w:rsidRPr="00DB7C91">
        <w:rPr>
          <w:rFonts w:ascii="Times New Roman" w:eastAsia="Times New Roman" w:hAnsi="Times New Roman" w:cs="Times New Roman"/>
          <w:sz w:val="24"/>
          <w:szCs w:val="24"/>
          <w:highlight w:val="white"/>
        </w:rPr>
        <w:t xml:space="preserve"> </w:t>
      </w:r>
      <w:ins w:id="366" w:author="Rebecca Wiederhold" w:date="2020-12-30T12:37:00Z">
        <w:r w:rsidR="00377041">
          <w:rPr>
            <w:rFonts w:ascii="Times New Roman" w:eastAsia="Times New Roman" w:hAnsi="Times New Roman" w:cs="Times New Roman"/>
            <w:sz w:val="24"/>
            <w:szCs w:val="24"/>
            <w:highlight w:val="white"/>
          </w:rPr>
          <w:t xml:space="preserve">In a MARC name authority record for a person entity (see Figure 4), </w:t>
        </w:r>
      </w:ins>
      <w:del w:id="367" w:author="Rebecca Wiederhold" w:date="2020-12-30T12:37:00Z">
        <w:r w:rsidRPr="00DB7C91" w:rsidDel="00377041">
          <w:rPr>
            <w:rFonts w:ascii="Times New Roman" w:eastAsia="Times New Roman" w:hAnsi="Times New Roman" w:cs="Times New Roman"/>
            <w:sz w:val="24"/>
            <w:szCs w:val="24"/>
            <w:highlight w:val="white"/>
          </w:rPr>
          <w:delText xml:space="preserve">The form of the personal name established in the 100 tag is </w:delText>
        </w:r>
      </w:del>
      <w:r w:rsidRPr="00DB7C91">
        <w:rPr>
          <w:rFonts w:ascii="Times New Roman" w:eastAsia="Times New Roman" w:hAnsi="Times New Roman" w:cs="Times New Roman"/>
          <w:sz w:val="24"/>
          <w:szCs w:val="24"/>
          <w:highlight w:val="white"/>
        </w:rPr>
        <w:t xml:space="preserve">the authorized </w:t>
      </w:r>
      <w:ins w:id="368" w:author="Rebecca Wiederhold" w:date="2020-12-30T12:37:00Z">
        <w:r w:rsidR="00377041">
          <w:rPr>
            <w:rFonts w:ascii="Times New Roman" w:eastAsia="Times New Roman" w:hAnsi="Times New Roman" w:cs="Times New Roman"/>
            <w:sz w:val="24"/>
            <w:szCs w:val="24"/>
            <w:highlight w:val="white"/>
          </w:rPr>
          <w:t>access point is recorded</w:t>
        </w:r>
      </w:ins>
      <w:ins w:id="369" w:author="Rebecca Wiederhold" w:date="2020-12-30T12:38:00Z">
        <w:r w:rsidR="00377041">
          <w:rPr>
            <w:rFonts w:ascii="Times New Roman" w:eastAsia="Times New Roman" w:hAnsi="Times New Roman" w:cs="Times New Roman"/>
            <w:sz w:val="24"/>
            <w:szCs w:val="24"/>
            <w:highlight w:val="white"/>
          </w:rPr>
          <w:t xml:space="preserve"> in the 100 tag. </w:t>
        </w:r>
        <w:r w:rsidR="00377041">
          <w:rPr>
            <w:rFonts w:ascii="Times New Roman" w:eastAsia="Times New Roman" w:hAnsi="Times New Roman" w:cs="Times New Roman"/>
            <w:sz w:val="24"/>
            <w:szCs w:val="24"/>
            <w:highlight w:val="white"/>
          </w:rPr>
          <w:lastRenderedPageBreak/>
          <w:t>The authorized access point is the established form for an entity</w:t>
        </w:r>
      </w:ins>
      <w:del w:id="370" w:author="Rebecca Wiederhold" w:date="2020-12-30T12:39:00Z">
        <w:r w:rsidRPr="00DB7C91" w:rsidDel="00377041">
          <w:rPr>
            <w:rFonts w:ascii="Times New Roman" w:eastAsia="Times New Roman" w:hAnsi="Times New Roman" w:cs="Times New Roman"/>
            <w:sz w:val="24"/>
            <w:szCs w:val="24"/>
            <w:highlight w:val="white"/>
          </w:rPr>
          <w:delText>form for this person, meaning that</w:delText>
        </w:r>
      </w:del>
      <w:ins w:id="371" w:author="Rebecca Wiederhold" w:date="2020-12-30T12:39:00Z">
        <w:r w:rsidR="00377041">
          <w:rPr>
            <w:rFonts w:ascii="Times New Roman" w:eastAsia="Times New Roman" w:hAnsi="Times New Roman" w:cs="Times New Roman"/>
            <w:sz w:val="24"/>
            <w:szCs w:val="24"/>
            <w:highlight w:val="white"/>
          </w:rPr>
          <w:t xml:space="preserve"> that would be recorded in a bibliographic record</w:t>
        </w:r>
      </w:ins>
      <w:r w:rsidRPr="00DB7C91">
        <w:rPr>
          <w:rFonts w:ascii="Times New Roman" w:eastAsia="Times New Roman" w:hAnsi="Times New Roman" w:cs="Times New Roman"/>
          <w:sz w:val="24"/>
          <w:szCs w:val="24"/>
          <w:highlight w:val="white"/>
        </w:rPr>
        <w:t xml:space="preserve"> anytime an information resource by</w:t>
      </w:r>
      <w:ins w:id="372" w:author="Rebecca Wiederhold" w:date="2020-12-30T12:39:00Z">
        <w:r w:rsidR="00377041">
          <w:rPr>
            <w:rFonts w:ascii="Times New Roman" w:eastAsia="Times New Roman" w:hAnsi="Times New Roman" w:cs="Times New Roman"/>
            <w:sz w:val="24"/>
            <w:szCs w:val="24"/>
            <w:highlight w:val="white"/>
          </w:rPr>
          <w:t>,</w:t>
        </w:r>
      </w:ins>
      <w:del w:id="373" w:author="Rebecca Wiederhold" w:date="2020-12-30T12:39:00Z">
        <w:r w:rsidRPr="00DB7C91" w:rsidDel="00377041">
          <w:rPr>
            <w:rFonts w:ascii="Times New Roman" w:eastAsia="Times New Roman" w:hAnsi="Times New Roman" w:cs="Times New Roman"/>
            <w:sz w:val="24"/>
            <w:szCs w:val="24"/>
            <w:highlight w:val="white"/>
          </w:rPr>
          <w:delText xml:space="preserve"> or</w:delText>
        </w:r>
      </w:del>
      <w:r w:rsidRPr="00DB7C91">
        <w:rPr>
          <w:rFonts w:ascii="Times New Roman" w:eastAsia="Times New Roman" w:hAnsi="Times New Roman" w:cs="Times New Roman"/>
          <w:sz w:val="24"/>
          <w:szCs w:val="24"/>
          <w:highlight w:val="white"/>
        </w:rPr>
        <w:t xml:space="preserve"> about</w:t>
      </w:r>
      <w:ins w:id="374" w:author="Rebecca Wiederhold" w:date="2020-12-30T12:39:00Z">
        <w:r w:rsidR="00377041">
          <w:rPr>
            <w:rFonts w:ascii="Times New Roman" w:eastAsia="Times New Roman" w:hAnsi="Times New Roman" w:cs="Times New Roman"/>
            <w:sz w:val="24"/>
            <w:szCs w:val="24"/>
            <w:highlight w:val="white"/>
          </w:rPr>
          <w:t xml:space="preserve">, or otherwise associated with </w:t>
        </w:r>
      </w:ins>
      <w:del w:id="375" w:author="Rebecca Wiederhold" w:date="2020-12-30T12:39:00Z">
        <w:r w:rsidRPr="00DB7C91" w:rsidDel="00377041">
          <w:rPr>
            <w:rFonts w:ascii="Times New Roman" w:eastAsia="Times New Roman" w:hAnsi="Times New Roman" w:cs="Times New Roman"/>
            <w:sz w:val="24"/>
            <w:szCs w:val="24"/>
            <w:highlight w:val="white"/>
          </w:rPr>
          <w:delText xml:space="preserve"> </w:delText>
        </w:r>
      </w:del>
      <w:r w:rsidRPr="00DB7C91">
        <w:rPr>
          <w:rFonts w:ascii="Times New Roman" w:eastAsia="Times New Roman" w:hAnsi="Times New Roman" w:cs="Times New Roman"/>
          <w:sz w:val="24"/>
          <w:szCs w:val="24"/>
          <w:highlight w:val="white"/>
        </w:rPr>
        <w:t>this person is added to the library catalog</w:t>
      </w:r>
      <w:ins w:id="376" w:author="Rebecca Wiederhold" w:date="2020-12-30T12:40:00Z">
        <w:r w:rsidR="00377041">
          <w:rPr>
            <w:rFonts w:ascii="Times New Roman" w:eastAsia="Times New Roman" w:hAnsi="Times New Roman" w:cs="Times New Roman"/>
            <w:sz w:val="24"/>
            <w:szCs w:val="24"/>
            <w:highlight w:val="white"/>
          </w:rPr>
          <w:t xml:space="preserve">. (See Figure 5 for an example bibliographic record using authorized access points). Variant access points are recorded in </w:t>
        </w:r>
      </w:ins>
      <w:del w:id="377" w:author="Rebecca Wiederhold" w:date="2020-12-30T12:40:00Z">
        <w:r w:rsidRPr="00DB7C91" w:rsidDel="00377041">
          <w:rPr>
            <w:rFonts w:ascii="Times New Roman" w:eastAsia="Times New Roman" w:hAnsi="Times New Roman" w:cs="Times New Roman"/>
            <w:sz w:val="24"/>
            <w:szCs w:val="24"/>
            <w:highlight w:val="white"/>
          </w:rPr>
          <w:delText xml:space="preserve"> the metadata description for the item will use this exact form of their name. T</w:delText>
        </w:r>
      </w:del>
      <w:ins w:id="378" w:author="Rebecca Wiederhold" w:date="2020-12-30T12:40:00Z">
        <w:r w:rsidR="00377041">
          <w:rPr>
            <w:rFonts w:ascii="Times New Roman" w:eastAsia="Times New Roman" w:hAnsi="Times New Roman" w:cs="Times New Roman"/>
            <w:sz w:val="24"/>
            <w:szCs w:val="24"/>
            <w:highlight w:val="white"/>
          </w:rPr>
          <w:t>t</w:t>
        </w:r>
      </w:ins>
      <w:r w:rsidRPr="00DB7C91">
        <w:rPr>
          <w:rFonts w:ascii="Times New Roman" w:eastAsia="Times New Roman" w:hAnsi="Times New Roman" w:cs="Times New Roman"/>
          <w:sz w:val="24"/>
          <w:szCs w:val="24"/>
          <w:highlight w:val="white"/>
        </w:rPr>
        <w:t xml:space="preserve">he 4XX tags </w:t>
      </w:r>
      <w:ins w:id="379" w:author="Rebecca Wiederhold" w:date="2020-12-30T12:40:00Z">
        <w:r w:rsidR="00377041">
          <w:rPr>
            <w:rFonts w:ascii="Times New Roman" w:eastAsia="Times New Roman" w:hAnsi="Times New Roman" w:cs="Times New Roman"/>
            <w:sz w:val="24"/>
            <w:szCs w:val="24"/>
            <w:highlight w:val="white"/>
          </w:rPr>
          <w:t>(the “X” referring to any nu</w:t>
        </w:r>
      </w:ins>
      <w:ins w:id="380" w:author="Rebecca Wiederhold" w:date="2020-12-30T12:41:00Z">
        <w:r w:rsidR="00377041">
          <w:rPr>
            <w:rFonts w:ascii="Times New Roman" w:eastAsia="Times New Roman" w:hAnsi="Times New Roman" w:cs="Times New Roman"/>
            <w:sz w:val="24"/>
            <w:szCs w:val="24"/>
            <w:highlight w:val="white"/>
          </w:rPr>
          <w:t xml:space="preserve">meral; e.g., 410, 411, or 430) </w:t>
        </w:r>
      </w:ins>
      <w:del w:id="381" w:author="Rebecca Wiederhold" w:date="2020-12-30T12:41:00Z">
        <w:r w:rsidRPr="00DB7C91" w:rsidDel="00377041">
          <w:rPr>
            <w:rFonts w:ascii="Times New Roman" w:eastAsia="Times New Roman" w:hAnsi="Times New Roman" w:cs="Times New Roman"/>
            <w:sz w:val="24"/>
            <w:szCs w:val="24"/>
            <w:highlight w:val="white"/>
          </w:rPr>
          <w:delText>contain variant forms of the name that</w:delText>
        </w:r>
      </w:del>
      <w:ins w:id="382" w:author="Rebecca Wiederhold" w:date="2020-12-30T12:41:00Z">
        <w:r w:rsidR="00377041">
          <w:rPr>
            <w:rFonts w:ascii="Times New Roman" w:eastAsia="Times New Roman" w:hAnsi="Times New Roman" w:cs="Times New Roman"/>
            <w:sz w:val="24"/>
            <w:szCs w:val="24"/>
            <w:highlight w:val="white"/>
          </w:rPr>
          <w:t>and</w:t>
        </w:r>
      </w:ins>
      <w:r w:rsidRPr="00DB7C91">
        <w:rPr>
          <w:rFonts w:ascii="Times New Roman" w:eastAsia="Times New Roman" w:hAnsi="Times New Roman" w:cs="Times New Roman"/>
          <w:sz w:val="24"/>
          <w:szCs w:val="24"/>
          <w:highlight w:val="white"/>
        </w:rPr>
        <w:t xml:space="preserve"> provide “see from” references to guide patrons and staff to the </w:t>
      </w:r>
      <w:ins w:id="383" w:author="Rebecca Wiederhold" w:date="2020-12-30T12:41:00Z">
        <w:r w:rsidR="00377041">
          <w:rPr>
            <w:rFonts w:ascii="Times New Roman" w:eastAsia="Times New Roman" w:hAnsi="Times New Roman" w:cs="Times New Roman"/>
            <w:sz w:val="24"/>
            <w:szCs w:val="24"/>
            <w:highlight w:val="white"/>
          </w:rPr>
          <w:t>authorized access point</w:t>
        </w:r>
      </w:ins>
      <w:del w:id="384" w:author="Rebecca Wiederhold" w:date="2020-12-30T12:41:00Z">
        <w:r w:rsidRPr="00DB7C91" w:rsidDel="00377041">
          <w:rPr>
            <w:rFonts w:ascii="Times New Roman" w:eastAsia="Times New Roman" w:hAnsi="Times New Roman" w:cs="Times New Roman"/>
            <w:sz w:val="24"/>
            <w:szCs w:val="24"/>
            <w:highlight w:val="white"/>
          </w:rPr>
          <w:delText>established form</w:delText>
        </w:r>
      </w:del>
      <w:r w:rsidRPr="00DB7C91">
        <w:rPr>
          <w:rFonts w:ascii="Times New Roman" w:eastAsia="Times New Roman" w:hAnsi="Times New Roman" w:cs="Times New Roman"/>
          <w:sz w:val="24"/>
          <w:szCs w:val="24"/>
          <w:highlight w:val="white"/>
        </w:rPr>
        <w:t xml:space="preserve"> in the 1XX tag. </w:t>
      </w:r>
      <w:ins w:id="385" w:author="Rebecca Wiederhold" w:date="2020-12-30T12:41:00Z">
        <w:r w:rsidR="00377041">
          <w:rPr>
            <w:rFonts w:ascii="Times New Roman" w:eastAsia="Times New Roman" w:hAnsi="Times New Roman" w:cs="Times New Roman"/>
            <w:sz w:val="24"/>
            <w:szCs w:val="24"/>
            <w:highlight w:val="white"/>
          </w:rPr>
          <w:t xml:space="preserve">Relationships from one entity to another are recorded in the </w:t>
        </w:r>
      </w:ins>
      <w:r w:rsidRPr="00DB7C91">
        <w:rPr>
          <w:rFonts w:ascii="Times New Roman" w:eastAsia="Times New Roman" w:hAnsi="Times New Roman" w:cs="Times New Roman"/>
          <w:sz w:val="24"/>
          <w:szCs w:val="24"/>
          <w:highlight w:val="white"/>
        </w:rPr>
        <w:t xml:space="preserve">5XX tags </w:t>
      </w:r>
      <w:ins w:id="386" w:author="Rebecca Wiederhold" w:date="2020-12-30T12:41:00Z">
        <w:r w:rsidR="00377041">
          <w:rPr>
            <w:rFonts w:ascii="Times New Roman" w:eastAsia="Times New Roman" w:hAnsi="Times New Roman" w:cs="Times New Roman"/>
            <w:sz w:val="24"/>
            <w:szCs w:val="24"/>
            <w:highlight w:val="white"/>
          </w:rPr>
          <w:t xml:space="preserve">and </w:t>
        </w:r>
      </w:ins>
      <w:r w:rsidRPr="00DB7C91">
        <w:rPr>
          <w:rFonts w:ascii="Times New Roman" w:eastAsia="Times New Roman" w:hAnsi="Times New Roman" w:cs="Times New Roman"/>
          <w:sz w:val="24"/>
          <w:szCs w:val="24"/>
          <w:highlight w:val="white"/>
        </w:rPr>
        <w:t>generate “see also” references</w:t>
      </w:r>
      <w:ins w:id="387" w:author="Rebecca Wiederhold" w:date="2020-12-30T12:41:00Z">
        <w:r w:rsidR="00377041">
          <w:rPr>
            <w:rFonts w:ascii="Times New Roman" w:eastAsia="Times New Roman" w:hAnsi="Times New Roman" w:cs="Times New Roman"/>
            <w:sz w:val="24"/>
            <w:szCs w:val="24"/>
            <w:highlight w:val="white"/>
          </w:rPr>
          <w:t>,</w:t>
        </w:r>
      </w:ins>
      <w:r w:rsidRPr="00DB7C91">
        <w:rPr>
          <w:rFonts w:ascii="Times New Roman" w:eastAsia="Times New Roman" w:hAnsi="Times New Roman" w:cs="Times New Roman"/>
          <w:sz w:val="24"/>
          <w:szCs w:val="24"/>
          <w:highlight w:val="white"/>
        </w:rPr>
        <w:t xml:space="preserve"> </w:t>
      </w:r>
      <w:del w:id="388" w:author="Rebecca Wiederhold" w:date="2020-12-30T12:42:00Z">
        <w:r w:rsidRPr="00DB7C91" w:rsidDel="00377041">
          <w:rPr>
            <w:rFonts w:ascii="Times New Roman" w:eastAsia="Times New Roman" w:hAnsi="Times New Roman" w:cs="Times New Roman"/>
            <w:sz w:val="24"/>
            <w:szCs w:val="24"/>
            <w:highlight w:val="white"/>
          </w:rPr>
          <w:delText xml:space="preserve">that represent a relationship between the entity in the authority record and another established entity </w:delText>
        </w:r>
      </w:del>
      <w:r w:rsidRPr="00DB7C91">
        <w:rPr>
          <w:rFonts w:ascii="Times New Roman" w:eastAsia="Times New Roman" w:hAnsi="Times New Roman" w:cs="Times New Roman"/>
          <w:sz w:val="24"/>
          <w:szCs w:val="24"/>
          <w:highlight w:val="white"/>
        </w:rPr>
        <w:t xml:space="preserve">such as a </w:t>
      </w:r>
      <w:ins w:id="389" w:author="Rebecca Wiederhold" w:date="2020-12-30T12:42:00Z">
        <w:r w:rsidR="00377041">
          <w:rPr>
            <w:rFonts w:ascii="Times New Roman" w:eastAsia="Times New Roman" w:hAnsi="Times New Roman" w:cs="Times New Roman"/>
            <w:sz w:val="24"/>
            <w:szCs w:val="24"/>
            <w:highlight w:val="white"/>
          </w:rPr>
          <w:t xml:space="preserve">related corporate body or a </w:t>
        </w:r>
      </w:ins>
      <w:r w:rsidRPr="00DB7C91">
        <w:rPr>
          <w:rFonts w:ascii="Times New Roman" w:eastAsia="Times New Roman" w:hAnsi="Times New Roman" w:cs="Times New Roman"/>
          <w:sz w:val="24"/>
          <w:szCs w:val="24"/>
          <w:highlight w:val="white"/>
        </w:rPr>
        <w:t xml:space="preserve">recognized pseudonym under which </w:t>
      </w:r>
      <w:del w:id="390" w:author="Rebecca Wiederhold" w:date="2020-12-30T12:43:00Z">
        <w:r w:rsidRPr="00DB7C91" w:rsidDel="00377041">
          <w:rPr>
            <w:rFonts w:ascii="Times New Roman" w:eastAsia="Times New Roman" w:hAnsi="Times New Roman" w:cs="Times New Roman"/>
            <w:sz w:val="24"/>
            <w:szCs w:val="24"/>
            <w:highlight w:val="white"/>
          </w:rPr>
          <w:delText xml:space="preserve">the </w:delText>
        </w:r>
      </w:del>
      <w:ins w:id="391" w:author="Rebecca Wiederhold" w:date="2020-12-30T12:43:00Z">
        <w:r w:rsidR="00377041">
          <w:rPr>
            <w:rFonts w:ascii="Times New Roman" w:eastAsia="Times New Roman" w:hAnsi="Times New Roman" w:cs="Times New Roman"/>
            <w:sz w:val="24"/>
            <w:szCs w:val="24"/>
            <w:highlight w:val="white"/>
          </w:rPr>
          <w:t>an</w:t>
        </w:r>
        <w:r w:rsidR="00377041"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author also writes. </w:t>
      </w:r>
    </w:p>
    <w:p w14:paraId="46E6783B" w14:textId="0CBB1374" w:rsidR="00377041" w:rsidRDefault="00377041" w:rsidP="00CD74B6">
      <w:pPr>
        <w:spacing w:line="480" w:lineRule="auto"/>
        <w:rPr>
          <w:ins w:id="392" w:author="Rebecca Wiederhold" w:date="2020-12-30T12:43:00Z"/>
          <w:rFonts w:ascii="Times New Roman" w:eastAsia="Times New Roman" w:hAnsi="Times New Roman" w:cs="Times New Roman"/>
          <w:color w:val="FF66FF"/>
          <w:sz w:val="24"/>
          <w:szCs w:val="24"/>
          <w:highlight w:val="white"/>
        </w:rPr>
      </w:pPr>
      <w:ins w:id="393" w:author="Rebecca Wiederhold" w:date="2020-12-30T12:43:00Z">
        <w:r>
          <w:rPr>
            <w:rFonts w:ascii="Times New Roman" w:eastAsia="Times New Roman" w:hAnsi="Times New Roman" w:cs="Times New Roman"/>
            <w:color w:val="FF66FF"/>
            <w:sz w:val="24"/>
            <w:szCs w:val="24"/>
            <w:highlight w:val="white"/>
          </w:rPr>
          <w:t>[Figure 3 near here]</w:t>
        </w:r>
      </w:ins>
    </w:p>
    <w:p w14:paraId="7FE60887" w14:textId="10CF1D19" w:rsidR="00377041" w:rsidRDefault="00377041" w:rsidP="00CD74B6">
      <w:pPr>
        <w:spacing w:line="480" w:lineRule="auto"/>
        <w:rPr>
          <w:ins w:id="394" w:author="Rebecca Wiederhold" w:date="2020-12-30T12:43:00Z"/>
          <w:rFonts w:ascii="Times New Roman" w:eastAsia="Times New Roman" w:hAnsi="Times New Roman" w:cs="Times New Roman"/>
          <w:color w:val="FF66FF"/>
          <w:sz w:val="24"/>
          <w:szCs w:val="24"/>
          <w:highlight w:val="white"/>
        </w:rPr>
      </w:pPr>
      <w:ins w:id="395" w:author="Rebecca Wiederhold" w:date="2020-12-30T12:43:00Z">
        <w:r>
          <w:rPr>
            <w:rFonts w:ascii="Times New Roman" w:eastAsia="Times New Roman" w:hAnsi="Times New Roman" w:cs="Times New Roman"/>
            <w:color w:val="FF66FF"/>
            <w:sz w:val="24"/>
            <w:szCs w:val="24"/>
            <w:highlight w:val="white"/>
          </w:rPr>
          <w:t>[Figure 4 near here]</w:t>
        </w:r>
      </w:ins>
    </w:p>
    <w:p w14:paraId="749C03A6" w14:textId="05B08BE5" w:rsidR="00377041" w:rsidRPr="00377041" w:rsidRDefault="00377041">
      <w:pPr>
        <w:spacing w:line="480" w:lineRule="auto"/>
        <w:rPr>
          <w:rFonts w:ascii="Times New Roman" w:eastAsia="Times New Roman" w:hAnsi="Times New Roman" w:cs="Times New Roman"/>
          <w:color w:val="FF66FF"/>
          <w:sz w:val="24"/>
          <w:szCs w:val="24"/>
          <w:highlight w:val="white"/>
          <w:rPrChange w:id="396" w:author="Rebecca Wiederhold" w:date="2020-12-30T12:43:00Z">
            <w:rPr>
              <w:rFonts w:ascii="Times New Roman" w:eastAsia="Times New Roman" w:hAnsi="Times New Roman" w:cs="Times New Roman"/>
              <w:sz w:val="24"/>
              <w:szCs w:val="24"/>
              <w:highlight w:val="white"/>
            </w:rPr>
          </w:rPrChange>
        </w:rPr>
        <w:pPrChange w:id="397" w:author="Rebecca Wiederhold" w:date="2020-12-29T20:59:00Z">
          <w:pPr>
            <w:spacing w:line="480" w:lineRule="auto"/>
            <w:ind w:firstLine="720"/>
          </w:pPr>
        </w:pPrChange>
      </w:pPr>
      <w:ins w:id="398" w:author="Rebecca Wiederhold" w:date="2020-12-30T12:43:00Z">
        <w:r>
          <w:rPr>
            <w:rFonts w:ascii="Times New Roman" w:eastAsia="Times New Roman" w:hAnsi="Times New Roman" w:cs="Times New Roman"/>
            <w:color w:val="FF66FF"/>
            <w:sz w:val="24"/>
            <w:szCs w:val="24"/>
            <w:highlight w:val="white"/>
          </w:rPr>
          <w:t>[Figure 5 near here]</w:t>
        </w:r>
      </w:ins>
    </w:p>
    <w:p w14:paraId="00000014" w14:textId="775BAEA8" w:rsidR="00AD5499"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Within the </w:t>
      </w:r>
      <w:ins w:id="399" w:author="Rebecca Wiederhold" w:date="2020-12-30T12:46:00Z">
        <w:r w:rsidR="00085F2D">
          <w:rPr>
            <w:rFonts w:ascii="Times New Roman" w:eastAsia="Times New Roman" w:hAnsi="Times New Roman" w:cs="Times New Roman"/>
            <w:sz w:val="24"/>
            <w:szCs w:val="24"/>
            <w:highlight w:val="white"/>
          </w:rPr>
          <w:t xml:space="preserve">MARC </w:t>
        </w:r>
      </w:ins>
      <w:r w:rsidRPr="00DB7C91">
        <w:rPr>
          <w:rFonts w:ascii="Times New Roman" w:eastAsia="Times New Roman" w:hAnsi="Times New Roman" w:cs="Times New Roman"/>
          <w:sz w:val="24"/>
          <w:szCs w:val="24"/>
          <w:highlight w:val="white"/>
        </w:rPr>
        <w:t>authority record, 3XX tags contain attributes associated with the person including related locations (e.g.</w:t>
      </w:r>
      <w:ins w:id="400" w:author="Rebecca Wiederhold" w:date="2020-12-30T13:03:00Z">
        <w:r w:rsidR="00B76337">
          <w:rPr>
            <w:rFonts w:ascii="Times New Roman" w:eastAsia="Times New Roman" w:hAnsi="Times New Roman" w:cs="Times New Roman"/>
            <w:sz w:val="24"/>
            <w:szCs w:val="24"/>
            <w:highlight w:val="white"/>
          </w:rPr>
          <w:t>,</w:t>
        </w:r>
      </w:ins>
      <w:r w:rsidRPr="00DB7C91">
        <w:rPr>
          <w:rFonts w:ascii="Times New Roman" w:eastAsia="Times New Roman" w:hAnsi="Times New Roman" w:cs="Times New Roman"/>
          <w:sz w:val="24"/>
          <w:szCs w:val="24"/>
          <w:highlight w:val="white"/>
        </w:rPr>
        <w:t xml:space="preserve">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w:t>
      </w:r>
      <w:ins w:id="401" w:author="Rebecca Wiederhold" w:date="2020-12-30T12:47:00Z">
        <w:r w:rsidR="00085F2D">
          <w:rPr>
            <w:rFonts w:ascii="Times New Roman" w:eastAsia="Times New Roman" w:hAnsi="Times New Roman" w:cs="Times New Roman"/>
            <w:sz w:val="24"/>
            <w:szCs w:val="24"/>
            <w:highlight w:val="white"/>
          </w:rPr>
          <w:t>s</w:t>
        </w:r>
      </w:ins>
      <w:ins w:id="402" w:author="Rebecca Wiederhold" w:date="2020-12-30T12:48:00Z">
        <w:r w:rsidR="00085F2D">
          <w:rPr>
            <w:rFonts w:ascii="Times New Roman" w:eastAsia="Times New Roman" w:hAnsi="Times New Roman" w:cs="Times New Roman"/>
            <w:sz w:val="24"/>
            <w:szCs w:val="24"/>
            <w:highlight w:val="white"/>
          </w:rPr>
          <w:t xml:space="preserve"> </w:t>
        </w:r>
      </w:ins>
      <w:del w:id="403" w:author="Rebecca Wiederhold" w:date="2020-12-30T12:49:00Z">
        <w:r w:rsidRPr="00DB7C91" w:rsidDel="00085F2D">
          <w:rPr>
            <w:rFonts w:ascii="Times New Roman" w:eastAsia="Times New Roman" w:hAnsi="Times New Roman" w:cs="Times New Roman"/>
            <w:sz w:val="24"/>
            <w:szCs w:val="24"/>
            <w:highlight w:val="white"/>
          </w:rPr>
          <w:delText xml:space="preserve"> of the name </w:delText>
        </w:r>
      </w:del>
      <w:r w:rsidRPr="00DB7C91">
        <w:rPr>
          <w:rFonts w:ascii="Times New Roman" w:eastAsia="Times New Roman" w:hAnsi="Times New Roman" w:cs="Times New Roman"/>
          <w:sz w:val="24"/>
          <w:szCs w:val="24"/>
          <w:highlight w:val="white"/>
        </w:rPr>
        <w:t xml:space="preserve">chosen in the 1XX </w:t>
      </w:r>
      <w:ins w:id="404" w:author="Rebecca Wiederhold" w:date="2020-12-30T12:49:00Z">
        <w:r w:rsidR="00085F2D">
          <w:rPr>
            <w:rFonts w:ascii="Times New Roman" w:eastAsia="Times New Roman" w:hAnsi="Times New Roman" w:cs="Times New Roman"/>
            <w:sz w:val="24"/>
            <w:szCs w:val="24"/>
            <w:highlight w:val="white"/>
          </w:rPr>
          <w:t xml:space="preserve">and 4XX </w:t>
        </w:r>
      </w:ins>
      <w:r w:rsidRPr="00DB7C91">
        <w:rPr>
          <w:rFonts w:ascii="Times New Roman" w:eastAsia="Times New Roman" w:hAnsi="Times New Roman" w:cs="Times New Roman"/>
          <w:sz w:val="24"/>
          <w:szCs w:val="24"/>
          <w:highlight w:val="white"/>
        </w:rPr>
        <w:t>field</w:t>
      </w:r>
      <w:ins w:id="405" w:author="Rebecca Wiederhold" w:date="2020-12-30T12:49:00Z">
        <w:r w:rsidR="00085F2D">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w:t>
      </w:r>
      <w:r w:rsidRPr="00DB7C91">
        <w:rPr>
          <w:rFonts w:ascii="Times New Roman" w:eastAsia="Times New Roman" w:hAnsi="Times New Roman" w:cs="Times New Roman"/>
          <w:sz w:val="24"/>
          <w:szCs w:val="24"/>
          <w:highlight w:val="white"/>
        </w:rPr>
        <w:lastRenderedPageBreak/>
        <w:t xml:space="preserve">record. Dates related to the entity, including birth and death dates, are coded in the 046 tag. Any 9XX tags store local information specific to the source database for the record. In addition to personal names, </w:t>
      </w:r>
      <w:ins w:id="406" w:author="Rebecca Wiederhold" w:date="2020-12-30T13:47:00Z">
        <w:r w:rsidR="00A4533E">
          <w:rPr>
            <w:rFonts w:ascii="Times New Roman" w:eastAsia="Times New Roman" w:hAnsi="Times New Roman" w:cs="Times New Roman"/>
            <w:sz w:val="24"/>
            <w:szCs w:val="24"/>
            <w:highlight w:val="white"/>
          </w:rPr>
          <w:t xml:space="preserve">MARC </w:t>
        </w:r>
      </w:ins>
      <w:r w:rsidRPr="00DB7C91">
        <w:rPr>
          <w:rFonts w:ascii="Times New Roman" w:eastAsia="Times New Roman" w:hAnsi="Times New Roman" w:cs="Times New Roman"/>
          <w:sz w:val="24"/>
          <w:szCs w:val="24"/>
          <w:highlight w:val="white"/>
        </w:rPr>
        <w:t>authority records are created for place names, corporate bodies, families, series, works, expressions, topical and geographic subjects, and genres</w:t>
      </w:r>
      <w:ins w:id="407" w:author="Rebecca Wiederhold" w:date="2020-12-30T12:51:00Z">
        <w:r w:rsidR="00085F2D">
          <w:rPr>
            <w:rFonts w:ascii="Times New Roman" w:eastAsia="Times New Roman" w:hAnsi="Times New Roman" w:cs="Times New Roman"/>
            <w:sz w:val="24"/>
            <w:szCs w:val="24"/>
            <w:highlight w:val="white"/>
          </w:rPr>
          <w:t>.</w:t>
        </w:r>
      </w:ins>
      <w:r w:rsidRPr="00DB7C91">
        <w:rPr>
          <w:rFonts w:ascii="Times New Roman" w:eastAsia="Times New Roman" w:hAnsi="Times New Roman" w:cs="Times New Roman"/>
          <w:sz w:val="24"/>
          <w:szCs w:val="24"/>
          <w:highlight w:val="white"/>
          <w:vertAlign w:val="superscript"/>
        </w:rPr>
        <w:endnoteReference w:id="21"/>
      </w:r>
      <w:del w:id="408" w:author="Rebecca Wiederhold" w:date="2020-12-30T12:51:00Z">
        <w:r w:rsidRPr="00DB7C91" w:rsidDel="00085F2D">
          <w:rPr>
            <w:rFonts w:ascii="Times New Roman" w:eastAsia="Times New Roman" w:hAnsi="Times New Roman" w:cs="Times New Roman"/>
            <w:sz w:val="24"/>
            <w:szCs w:val="24"/>
            <w:highlight w:val="white"/>
          </w:rPr>
          <w:delText>.</w:delText>
        </w:r>
      </w:del>
      <w:r w:rsidRPr="00DB7C91">
        <w:rPr>
          <w:rFonts w:ascii="Times New Roman" w:eastAsia="Times New Roman" w:hAnsi="Times New Roman" w:cs="Times New Roman"/>
          <w:sz w:val="24"/>
          <w:szCs w:val="24"/>
          <w:highlight w:val="white"/>
        </w:rPr>
        <w:t xml:space="preserve"> The MARC </w:t>
      </w:r>
      <w:ins w:id="409" w:author="Rebecca Wiederhold" w:date="2020-12-30T12:52:00Z">
        <w:r w:rsidR="00085F2D">
          <w:rPr>
            <w:rFonts w:ascii="Times New Roman" w:eastAsia="Times New Roman" w:hAnsi="Times New Roman" w:cs="Times New Roman"/>
            <w:sz w:val="24"/>
            <w:szCs w:val="24"/>
            <w:highlight w:val="white"/>
          </w:rPr>
          <w:t xml:space="preserve">21 </w:t>
        </w:r>
      </w:ins>
      <w:r w:rsidRPr="00DB7C91">
        <w:rPr>
          <w:rFonts w:ascii="Times New Roman" w:eastAsia="Times New Roman" w:hAnsi="Times New Roman" w:cs="Times New Roman"/>
          <w:sz w:val="24"/>
          <w:szCs w:val="24"/>
          <w:highlight w:val="white"/>
        </w:rPr>
        <w:t xml:space="preserve">format </w:t>
      </w:r>
      <w:ins w:id="410" w:author="Rebecca Wiederhold" w:date="2020-12-30T12:52:00Z">
        <w:r w:rsidR="00085F2D">
          <w:rPr>
            <w:rFonts w:ascii="Times New Roman" w:eastAsia="Times New Roman" w:hAnsi="Times New Roman" w:cs="Times New Roman"/>
            <w:sz w:val="24"/>
            <w:szCs w:val="24"/>
            <w:highlight w:val="white"/>
          </w:rPr>
          <w:t xml:space="preserve">for authority data </w:t>
        </w:r>
      </w:ins>
      <w:r w:rsidRPr="00DB7C91">
        <w:rPr>
          <w:rFonts w:ascii="Times New Roman" w:eastAsia="Times New Roman" w:hAnsi="Times New Roman" w:cs="Times New Roman"/>
          <w:sz w:val="24"/>
          <w:szCs w:val="24"/>
          <w:highlight w:val="white"/>
        </w:rPr>
        <w:t>provides a sophisticated encoding standard for recording, maintaining, and sharing authority metadata.</w:t>
      </w:r>
    </w:p>
    <w:p w14:paraId="470941DF" w14:textId="77777777" w:rsidR="008B71B5" w:rsidRPr="00DB7C91" w:rsidRDefault="008B71B5" w:rsidP="008B71B5">
      <w:pPr>
        <w:spacing w:line="480" w:lineRule="auto"/>
        <w:rPr>
          <w:rFonts w:ascii="Times New Roman" w:hAnsi="Times New Roman" w:cs="Times New Roman"/>
          <w:b/>
        </w:rPr>
      </w:pPr>
      <w:r w:rsidRPr="00DB7C91">
        <w:rPr>
          <w:rFonts w:ascii="Times New Roman" w:hAnsi="Times New Roman" w:cs="Times New Roman"/>
          <w:b/>
          <w:sz w:val="24"/>
          <w:szCs w:val="24"/>
          <w:highlight w:val="white"/>
        </w:rPr>
        <w:t>How authority control is used in libraries</w:t>
      </w:r>
    </w:p>
    <w:p w14:paraId="4930EA3E" w14:textId="15A9CFB6" w:rsidR="008B71B5" w:rsidRDefault="008B71B5" w:rsidP="008B71B5">
      <w:pPr>
        <w:spacing w:line="480" w:lineRule="auto"/>
        <w:rPr>
          <w:ins w:id="411" w:author="Rebecca Wiederhold" w:date="2020-12-30T13:54:00Z"/>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process of cataloging an information resource the cataloger chooses </w:t>
      </w:r>
      <w:ins w:id="412" w:author="Rebecca Wiederhold" w:date="2020-12-30T13:48:00Z">
        <w:r w:rsidR="007353F6">
          <w:rPr>
            <w:rFonts w:ascii="Times New Roman" w:eastAsia="Times New Roman" w:hAnsi="Times New Roman" w:cs="Times New Roman"/>
            <w:sz w:val="24"/>
            <w:szCs w:val="24"/>
            <w:highlight w:val="white"/>
          </w:rPr>
          <w:t xml:space="preserve">access points </w:t>
        </w:r>
      </w:ins>
      <w:del w:id="413" w:author="Rebecca Wiederhold" w:date="2020-12-30T13:49:00Z">
        <w:r w:rsidRPr="00DB7C91" w:rsidDel="007353F6">
          <w:rPr>
            <w:rFonts w:ascii="Times New Roman" w:eastAsia="Times New Roman" w:hAnsi="Times New Roman" w:cs="Times New Roman"/>
            <w:sz w:val="24"/>
            <w:szCs w:val="24"/>
            <w:highlight w:val="white"/>
          </w:rPr>
          <w:delText xml:space="preserve">main entry headings to provide a predictable heading for access, </w:delText>
        </w:r>
      </w:del>
      <w:r w:rsidRPr="00DB7C91">
        <w:rPr>
          <w:rFonts w:ascii="Times New Roman" w:eastAsia="Times New Roman" w:hAnsi="Times New Roman" w:cs="Times New Roman"/>
          <w:sz w:val="24"/>
          <w:szCs w:val="24"/>
          <w:highlight w:val="white"/>
        </w:rPr>
        <w:t xml:space="preserve">to uniquely identify the resource </w:t>
      </w:r>
      <w:del w:id="414" w:author="Rebecca Wiederhold" w:date="2020-12-30T13:49:00Z">
        <w:r w:rsidRPr="00DB7C91" w:rsidDel="007353F6">
          <w:rPr>
            <w:rFonts w:ascii="Times New Roman" w:eastAsia="Times New Roman" w:hAnsi="Times New Roman" w:cs="Times New Roman"/>
            <w:sz w:val="24"/>
            <w:szCs w:val="24"/>
            <w:highlight w:val="white"/>
          </w:rPr>
          <w:delText xml:space="preserve">(e.g. by choosing the item’s author, series title, subject, additional contributors, etc.) </w:delText>
        </w:r>
      </w:del>
      <w:r w:rsidRPr="00DB7C91">
        <w:rPr>
          <w:rFonts w:ascii="Times New Roman" w:eastAsia="Times New Roman" w:hAnsi="Times New Roman" w:cs="Times New Roman"/>
          <w:sz w:val="24"/>
          <w:szCs w:val="24"/>
          <w:highlight w:val="white"/>
        </w:rPr>
        <w:t xml:space="preserve">and to collocate related resources. </w:t>
      </w:r>
      <w:ins w:id="415" w:author="Rebecca Wiederhold" w:date="2020-12-30T13:49:00Z">
        <w:r w:rsidR="007353F6">
          <w:rPr>
            <w:rFonts w:ascii="Times New Roman" w:eastAsia="Times New Roman" w:hAnsi="Times New Roman" w:cs="Times New Roman"/>
            <w:sz w:val="24"/>
            <w:szCs w:val="24"/>
            <w:highlight w:val="white"/>
          </w:rPr>
          <w:t>Access points represent a unique</w:t>
        </w:r>
      </w:ins>
      <w:ins w:id="416" w:author="Rebecca Wiederhold" w:date="2020-12-30T13:50:00Z">
        <w:r w:rsidR="007353F6">
          <w:rPr>
            <w:rFonts w:ascii="Times New Roman" w:eastAsia="Times New Roman" w:hAnsi="Times New Roman" w:cs="Times New Roman"/>
            <w:sz w:val="24"/>
            <w:szCs w:val="24"/>
            <w:highlight w:val="white"/>
          </w:rPr>
          <w:t xml:space="preserve"> entity and are recorded in authority records. Authority records are stored and maintained within an authority database or authority file. </w:t>
        </w:r>
      </w:ins>
      <w:del w:id="417" w:author="Rebecca Wiederhold" w:date="2020-12-30T13:50:00Z">
        <w:r w:rsidRPr="00DB7C91" w:rsidDel="007353F6">
          <w:rPr>
            <w:rFonts w:ascii="Times New Roman" w:eastAsia="Times New Roman" w:hAnsi="Times New Roman" w:cs="Times New Roman"/>
            <w:sz w:val="24"/>
            <w:szCs w:val="24"/>
            <w:highlight w:val="white"/>
          </w:rPr>
          <w:delText xml:space="preserve">The terms chosen for these headings are selected from an authority database. </w:delText>
        </w:r>
      </w:del>
      <w:r w:rsidRPr="00DB7C91">
        <w:rPr>
          <w:rFonts w:ascii="Times New Roman" w:eastAsia="Times New Roman" w:hAnsi="Times New Roman" w:cs="Times New Roman"/>
          <w:sz w:val="24"/>
          <w:szCs w:val="24"/>
          <w:highlight w:val="white"/>
        </w:rPr>
        <w:t xml:space="preserve">If </w:t>
      </w:r>
      <w:ins w:id="418" w:author="Rebecca Wiederhold" w:date="2020-12-30T13:50:00Z">
        <w:r w:rsidR="007353F6">
          <w:rPr>
            <w:rFonts w:ascii="Times New Roman" w:eastAsia="Times New Roman" w:hAnsi="Times New Roman" w:cs="Times New Roman"/>
            <w:sz w:val="24"/>
            <w:szCs w:val="24"/>
            <w:highlight w:val="white"/>
          </w:rPr>
          <w:t>an authority record for a</w:t>
        </w:r>
      </w:ins>
      <w:del w:id="419" w:author="Rebecca Wiederhold" w:date="2020-12-30T13:50:00Z">
        <w:r w:rsidRPr="00DB7C91" w:rsidDel="007353F6">
          <w:rPr>
            <w:rFonts w:ascii="Times New Roman" w:eastAsia="Times New Roman" w:hAnsi="Times New Roman" w:cs="Times New Roman"/>
            <w:sz w:val="24"/>
            <w:szCs w:val="24"/>
            <w:highlight w:val="white"/>
          </w:rPr>
          <w:delText>the</w:delText>
        </w:r>
      </w:del>
      <w:r w:rsidRPr="00DB7C91">
        <w:rPr>
          <w:rFonts w:ascii="Times New Roman" w:eastAsia="Times New Roman" w:hAnsi="Times New Roman" w:cs="Times New Roman"/>
          <w:sz w:val="24"/>
          <w:szCs w:val="24"/>
          <w:highlight w:val="white"/>
        </w:rPr>
        <w:t xml:space="preserve"> chosen </w:t>
      </w:r>
      <w:ins w:id="420" w:author="Rebecca Wiederhold" w:date="2020-12-30T13:50:00Z">
        <w:r w:rsidR="007353F6">
          <w:rPr>
            <w:rFonts w:ascii="Times New Roman" w:eastAsia="Times New Roman" w:hAnsi="Times New Roman" w:cs="Times New Roman"/>
            <w:sz w:val="24"/>
            <w:szCs w:val="24"/>
            <w:highlight w:val="white"/>
          </w:rPr>
          <w:t>entity</w:t>
        </w:r>
      </w:ins>
      <w:del w:id="421" w:author="Rebecca Wiederhold" w:date="2020-12-30T13:51:00Z">
        <w:r w:rsidRPr="00DB7C91" w:rsidDel="007353F6">
          <w:rPr>
            <w:rFonts w:ascii="Times New Roman" w:eastAsia="Times New Roman" w:hAnsi="Times New Roman" w:cs="Times New Roman"/>
            <w:sz w:val="24"/>
            <w:szCs w:val="24"/>
            <w:highlight w:val="white"/>
          </w:rPr>
          <w:delText>heading to best represent the information resource</w:delText>
        </w:r>
      </w:del>
      <w:r w:rsidRPr="00DB7C91">
        <w:rPr>
          <w:rFonts w:ascii="Times New Roman" w:eastAsia="Times New Roman" w:hAnsi="Times New Roman" w:cs="Times New Roman"/>
          <w:sz w:val="24"/>
          <w:szCs w:val="24"/>
          <w:highlight w:val="white"/>
        </w:rPr>
        <w:t xml:space="preserve"> exists in </w:t>
      </w:r>
      <w:ins w:id="422" w:author="Rebecca Wiederhold" w:date="2020-12-30T13:51:00Z">
        <w:r w:rsidR="007353F6">
          <w:rPr>
            <w:rFonts w:ascii="Times New Roman" w:eastAsia="Times New Roman" w:hAnsi="Times New Roman" w:cs="Times New Roman"/>
            <w:sz w:val="24"/>
            <w:szCs w:val="24"/>
            <w:highlight w:val="white"/>
          </w:rPr>
          <w:t>an</w:t>
        </w:r>
      </w:ins>
      <w:del w:id="423" w:author="Rebecca Wiederhold" w:date="2020-12-30T13:51:00Z">
        <w:r w:rsidRPr="00DB7C91" w:rsidDel="007353F6">
          <w:rPr>
            <w:rFonts w:ascii="Times New Roman" w:eastAsia="Times New Roman" w:hAnsi="Times New Roman" w:cs="Times New Roman"/>
            <w:sz w:val="24"/>
            <w:szCs w:val="24"/>
            <w:highlight w:val="white"/>
          </w:rPr>
          <w:delText>the library's local</w:delText>
        </w:r>
      </w:del>
      <w:r w:rsidRPr="00DB7C91">
        <w:rPr>
          <w:rFonts w:ascii="Times New Roman" w:eastAsia="Times New Roman" w:hAnsi="Times New Roman" w:cs="Times New Roman"/>
          <w:sz w:val="24"/>
          <w:szCs w:val="24"/>
          <w:highlight w:val="white"/>
        </w:rPr>
        <w:t xml:space="preserve"> authority database, the cataloger </w:t>
      </w:r>
      <w:del w:id="424" w:author="Rebecca Wiederhold" w:date="2020-12-30T13:51:00Z">
        <w:r w:rsidRPr="00DB7C91" w:rsidDel="007353F6">
          <w:rPr>
            <w:rFonts w:ascii="Times New Roman" w:eastAsia="Times New Roman" w:hAnsi="Times New Roman" w:cs="Times New Roman"/>
            <w:sz w:val="24"/>
            <w:szCs w:val="24"/>
            <w:highlight w:val="white"/>
          </w:rPr>
          <w:delText>may simply</w:delText>
        </w:r>
      </w:del>
      <w:ins w:id="425" w:author="Rebecca Wiederhold" w:date="2020-12-30T13:51:00Z">
        <w:r w:rsidR="007353F6">
          <w:rPr>
            <w:rFonts w:ascii="Times New Roman" w:eastAsia="Times New Roman" w:hAnsi="Times New Roman" w:cs="Times New Roman"/>
            <w:sz w:val="24"/>
            <w:szCs w:val="24"/>
            <w:highlight w:val="white"/>
          </w:rPr>
          <w:t>can</w:t>
        </w:r>
      </w:ins>
      <w:r w:rsidRPr="00DB7C91">
        <w:rPr>
          <w:rFonts w:ascii="Times New Roman" w:eastAsia="Times New Roman" w:hAnsi="Times New Roman" w:cs="Times New Roman"/>
          <w:sz w:val="24"/>
          <w:szCs w:val="24"/>
          <w:highlight w:val="white"/>
        </w:rPr>
        <w:t xml:space="preserve"> re-use th</w:t>
      </w:r>
      <w:ins w:id="426" w:author="Rebecca Wiederhold" w:date="2020-12-30T13:51:00Z">
        <w:r w:rsidR="007353F6">
          <w:rPr>
            <w:rFonts w:ascii="Times New Roman" w:eastAsia="Times New Roman" w:hAnsi="Times New Roman" w:cs="Times New Roman"/>
            <w:sz w:val="24"/>
            <w:szCs w:val="24"/>
            <w:highlight w:val="white"/>
          </w:rPr>
          <w:t>e authorized access point from the authority record</w:t>
        </w:r>
      </w:ins>
      <w:del w:id="427" w:author="Rebecca Wiederhold" w:date="2020-12-30T13:51:00Z">
        <w:r w:rsidRPr="00DB7C91" w:rsidDel="007353F6">
          <w:rPr>
            <w:rFonts w:ascii="Times New Roman" w:eastAsia="Times New Roman" w:hAnsi="Times New Roman" w:cs="Times New Roman"/>
            <w:sz w:val="24"/>
            <w:szCs w:val="24"/>
            <w:highlight w:val="white"/>
          </w:rPr>
          <w:delText>at existing heading</w:delText>
        </w:r>
      </w:del>
      <w:r w:rsidRPr="00DB7C91">
        <w:rPr>
          <w:rFonts w:ascii="Times New Roman" w:eastAsia="Times New Roman" w:hAnsi="Times New Roman" w:cs="Times New Roman"/>
          <w:sz w:val="24"/>
          <w:szCs w:val="24"/>
          <w:highlight w:val="white"/>
        </w:rPr>
        <w:t xml:space="preserve">. If </w:t>
      </w:r>
      <w:ins w:id="428" w:author="Rebecca Wiederhold" w:date="2020-12-30T13:51:00Z">
        <w:r w:rsidR="007353F6">
          <w:rPr>
            <w:rFonts w:ascii="Times New Roman" w:eastAsia="Times New Roman" w:hAnsi="Times New Roman" w:cs="Times New Roman"/>
            <w:sz w:val="24"/>
            <w:szCs w:val="24"/>
            <w:highlight w:val="white"/>
          </w:rPr>
          <w:t xml:space="preserve">an authority record for </w:t>
        </w:r>
      </w:ins>
      <w:r w:rsidRPr="00DB7C91">
        <w:rPr>
          <w:rFonts w:ascii="Times New Roman" w:eastAsia="Times New Roman" w:hAnsi="Times New Roman" w:cs="Times New Roman"/>
          <w:sz w:val="24"/>
          <w:szCs w:val="24"/>
          <w:highlight w:val="white"/>
        </w:rPr>
        <w:t xml:space="preserve">the </w:t>
      </w:r>
      <w:del w:id="429" w:author="Rebecca Wiederhold" w:date="2020-12-30T13:51:00Z">
        <w:r w:rsidRPr="00DB7C91" w:rsidDel="007353F6">
          <w:rPr>
            <w:rFonts w:ascii="Times New Roman" w:eastAsia="Times New Roman" w:hAnsi="Times New Roman" w:cs="Times New Roman"/>
            <w:sz w:val="24"/>
            <w:szCs w:val="24"/>
            <w:highlight w:val="white"/>
          </w:rPr>
          <w:delText xml:space="preserve">author </w:delText>
        </w:r>
      </w:del>
      <w:r w:rsidRPr="00DB7C91">
        <w:rPr>
          <w:rFonts w:ascii="Times New Roman" w:eastAsia="Times New Roman" w:hAnsi="Times New Roman" w:cs="Times New Roman"/>
          <w:sz w:val="24"/>
          <w:szCs w:val="24"/>
          <w:highlight w:val="white"/>
        </w:rPr>
        <w:t xml:space="preserve">entity does not yet exist in the </w:t>
      </w:r>
      <w:del w:id="430" w:author="Rebecca Wiederhold" w:date="2020-12-30T13:52:00Z">
        <w:r w:rsidRPr="00DB7C91" w:rsidDel="007353F6">
          <w:rPr>
            <w:rFonts w:ascii="Times New Roman" w:eastAsia="Times New Roman" w:hAnsi="Times New Roman" w:cs="Times New Roman"/>
            <w:sz w:val="24"/>
            <w:szCs w:val="24"/>
            <w:highlight w:val="white"/>
          </w:rPr>
          <w:delText xml:space="preserve">local </w:delText>
        </w:r>
      </w:del>
      <w:r w:rsidRPr="00DB7C91">
        <w:rPr>
          <w:rFonts w:ascii="Times New Roman" w:eastAsia="Times New Roman" w:hAnsi="Times New Roman" w:cs="Times New Roman"/>
          <w:sz w:val="24"/>
          <w:szCs w:val="24"/>
          <w:highlight w:val="white"/>
        </w:rPr>
        <w:t xml:space="preserve">authority database, the cataloger </w:t>
      </w:r>
      <w:ins w:id="431" w:author="Rebecca Wiederhold" w:date="2020-12-30T13:52:00Z">
        <w:r w:rsidR="007353F6">
          <w:rPr>
            <w:rFonts w:ascii="Times New Roman" w:eastAsia="Times New Roman" w:hAnsi="Times New Roman" w:cs="Times New Roman"/>
            <w:sz w:val="24"/>
            <w:szCs w:val="24"/>
            <w:highlight w:val="white"/>
          </w:rPr>
          <w:t>can</w:t>
        </w:r>
      </w:ins>
      <w:del w:id="432" w:author="Rebecca Wiederhold" w:date="2020-12-30T13:52:00Z">
        <w:r w:rsidRPr="00DB7C91" w:rsidDel="007353F6">
          <w:rPr>
            <w:rFonts w:ascii="Times New Roman" w:eastAsia="Times New Roman" w:hAnsi="Times New Roman" w:cs="Times New Roman"/>
            <w:sz w:val="24"/>
            <w:szCs w:val="24"/>
            <w:highlight w:val="white"/>
          </w:rPr>
          <w:delText>will</w:delText>
        </w:r>
      </w:del>
      <w:r w:rsidRPr="00DB7C91">
        <w:rPr>
          <w:rFonts w:ascii="Times New Roman" w:eastAsia="Times New Roman" w:hAnsi="Times New Roman" w:cs="Times New Roman"/>
          <w:sz w:val="24"/>
          <w:szCs w:val="24"/>
          <w:highlight w:val="white"/>
        </w:rPr>
        <w:t xml:space="preserve"> add a new authority record to the file, whether by creating a new record or downloading an existing authority record from an external source. </w:t>
      </w:r>
      <w:ins w:id="433" w:author="Rebecca Wiederhold" w:date="2020-12-30T13:52:00Z">
        <w:r w:rsidR="007353F6">
          <w:rPr>
            <w:rFonts w:ascii="Times New Roman" w:eastAsia="Times New Roman" w:hAnsi="Times New Roman" w:cs="Times New Roman"/>
            <w:sz w:val="24"/>
            <w:szCs w:val="24"/>
            <w:highlight w:val="white"/>
          </w:rPr>
          <w:t xml:space="preserve">Authority databases can be categorized into two main kinds: local and cooperative. A local authority database refers </w:t>
        </w:r>
      </w:ins>
      <w:ins w:id="434" w:author="Rebecca Wiederhold" w:date="2020-12-30T13:53:00Z">
        <w:r w:rsidR="007353F6">
          <w:rPr>
            <w:rFonts w:ascii="Times New Roman" w:eastAsia="Times New Roman" w:hAnsi="Times New Roman" w:cs="Times New Roman"/>
            <w:sz w:val="24"/>
            <w:szCs w:val="24"/>
            <w:highlight w:val="white"/>
          </w:rPr>
          <w:t xml:space="preserve">to an authority file stored and maintained by an individual information organization. A </w:t>
        </w:r>
      </w:ins>
      <w:del w:id="435" w:author="Rebecca Wiederhold" w:date="2020-12-30T13:53:00Z">
        <w:r w:rsidRPr="00DB7C91" w:rsidDel="007353F6">
          <w:rPr>
            <w:rFonts w:ascii="Times New Roman" w:eastAsia="Times New Roman" w:hAnsi="Times New Roman" w:cs="Times New Roman"/>
            <w:sz w:val="24"/>
            <w:szCs w:val="24"/>
            <w:highlight w:val="white"/>
          </w:rPr>
          <w:delText xml:space="preserve">If the library participates in a </w:delText>
        </w:r>
      </w:del>
      <w:r w:rsidRPr="00DB7C91">
        <w:rPr>
          <w:rFonts w:ascii="Times New Roman" w:eastAsia="Times New Roman" w:hAnsi="Times New Roman" w:cs="Times New Roman"/>
          <w:sz w:val="24"/>
          <w:szCs w:val="24"/>
          <w:highlight w:val="white"/>
        </w:rPr>
        <w:t>cooperative</w:t>
      </w:r>
      <w:del w:id="436" w:author="Rebecca Wiederhold" w:date="2020-12-30T13:53:00Z">
        <w:r w:rsidRPr="00DB7C91" w:rsidDel="007353F6">
          <w:rPr>
            <w:rFonts w:ascii="Times New Roman" w:eastAsia="Times New Roman" w:hAnsi="Times New Roman" w:cs="Times New Roman"/>
            <w:sz w:val="24"/>
            <w:szCs w:val="24"/>
            <w:highlight w:val="white"/>
          </w:rPr>
          <w:delText xml:space="preserve"> cataloging program, they may also establish the named entity in the cooperative</w:delText>
        </w:r>
      </w:del>
      <w:r w:rsidRPr="00DB7C91">
        <w:rPr>
          <w:rFonts w:ascii="Times New Roman" w:eastAsia="Times New Roman" w:hAnsi="Times New Roman" w:cs="Times New Roman"/>
          <w:sz w:val="24"/>
          <w:szCs w:val="24"/>
          <w:highlight w:val="white"/>
        </w:rPr>
        <w:t xml:space="preserve"> authority database</w:t>
      </w:r>
      <w:ins w:id="437" w:author="Rebecca Wiederhold" w:date="2020-12-30T13:53:00Z">
        <w:r w:rsidR="007353F6">
          <w:rPr>
            <w:rFonts w:ascii="Times New Roman" w:eastAsia="Times New Roman" w:hAnsi="Times New Roman" w:cs="Times New Roman"/>
            <w:sz w:val="24"/>
            <w:szCs w:val="24"/>
            <w:highlight w:val="white"/>
          </w:rPr>
          <w:t xml:space="preserve"> refers to an authority file stored and maintained by a community of information organizations </w:t>
        </w:r>
      </w:ins>
      <w:ins w:id="438" w:author="Rebecca Wiederhold" w:date="2020-12-30T13:54:00Z">
        <w:r w:rsidR="007353F6">
          <w:rPr>
            <w:rFonts w:ascii="Times New Roman" w:eastAsia="Times New Roman" w:hAnsi="Times New Roman" w:cs="Times New Roman"/>
            <w:sz w:val="24"/>
            <w:szCs w:val="24"/>
            <w:highlight w:val="white"/>
          </w:rPr>
          <w:t>on</w:t>
        </w:r>
      </w:ins>
      <w:ins w:id="439" w:author="Rebecca Wiederhold" w:date="2020-12-30T13:53:00Z">
        <w:r w:rsidR="007353F6">
          <w:rPr>
            <w:rFonts w:ascii="Times New Roman" w:eastAsia="Times New Roman" w:hAnsi="Times New Roman" w:cs="Times New Roman"/>
            <w:sz w:val="24"/>
            <w:szCs w:val="24"/>
            <w:highlight w:val="white"/>
          </w:rPr>
          <w:t xml:space="preserve"> a regional, national, or international scale</w:t>
        </w:r>
      </w:ins>
      <w:r w:rsidRPr="00DB7C91">
        <w:rPr>
          <w:rFonts w:ascii="Times New Roman" w:eastAsia="Times New Roman" w:hAnsi="Times New Roman" w:cs="Times New Roman"/>
          <w:sz w:val="24"/>
          <w:szCs w:val="24"/>
          <w:highlight w:val="white"/>
        </w:rPr>
        <w:t>.</w:t>
      </w:r>
    </w:p>
    <w:p w14:paraId="2E924060" w14:textId="509F3611" w:rsidR="007353F6" w:rsidRPr="007353F6" w:rsidRDefault="007353F6" w:rsidP="008B71B5">
      <w:pPr>
        <w:spacing w:line="480" w:lineRule="auto"/>
        <w:rPr>
          <w:rFonts w:ascii="Times New Roman" w:eastAsia="Times New Roman" w:hAnsi="Times New Roman" w:cs="Times New Roman"/>
          <w:i/>
          <w:iCs/>
          <w:sz w:val="24"/>
          <w:szCs w:val="24"/>
          <w:highlight w:val="white"/>
          <w:rPrChange w:id="440" w:author="Rebecca Wiederhold" w:date="2020-12-30T13:54:00Z">
            <w:rPr>
              <w:rFonts w:ascii="Times New Roman" w:eastAsia="Times New Roman" w:hAnsi="Times New Roman" w:cs="Times New Roman"/>
              <w:sz w:val="24"/>
              <w:szCs w:val="24"/>
              <w:highlight w:val="white"/>
            </w:rPr>
          </w:rPrChange>
        </w:rPr>
      </w:pPr>
      <w:ins w:id="441" w:author="Rebecca Wiederhold" w:date="2020-12-30T13:54:00Z">
        <w:r>
          <w:rPr>
            <w:rFonts w:ascii="Times New Roman" w:eastAsia="Times New Roman" w:hAnsi="Times New Roman" w:cs="Times New Roman"/>
            <w:i/>
            <w:iCs/>
            <w:sz w:val="24"/>
            <w:szCs w:val="24"/>
            <w:highlight w:val="white"/>
          </w:rPr>
          <w:t>Local authority databases</w:t>
        </w:r>
      </w:ins>
    </w:p>
    <w:p w14:paraId="74972B61" w14:textId="2200014F" w:rsidR="008B71B5" w:rsidRPr="00DB7C91" w:rsidRDefault="007353F6">
      <w:pPr>
        <w:spacing w:line="480" w:lineRule="auto"/>
        <w:rPr>
          <w:rFonts w:ascii="Times New Roman" w:eastAsia="Times New Roman" w:hAnsi="Times New Roman" w:cs="Times New Roman"/>
          <w:sz w:val="24"/>
          <w:szCs w:val="24"/>
          <w:highlight w:val="white"/>
        </w:rPr>
        <w:pPrChange w:id="442" w:author="Rebecca Wiederhold" w:date="2020-12-30T13:54:00Z">
          <w:pPr>
            <w:spacing w:line="480" w:lineRule="auto"/>
            <w:ind w:firstLine="720"/>
          </w:pPr>
        </w:pPrChange>
      </w:pPr>
      <w:ins w:id="443" w:author="Rebecca Wiederhold" w:date="2020-12-30T13:54:00Z">
        <w:r>
          <w:rPr>
            <w:rFonts w:ascii="Times New Roman" w:eastAsia="Times New Roman" w:hAnsi="Times New Roman" w:cs="Times New Roman"/>
            <w:sz w:val="24"/>
            <w:szCs w:val="24"/>
            <w:highlight w:val="white"/>
          </w:rPr>
          <w:t>Many l</w:t>
        </w:r>
      </w:ins>
      <w:del w:id="444" w:author="Rebecca Wiederhold" w:date="2020-12-30T13:54:00Z">
        <w:r w:rsidR="008B71B5" w:rsidRPr="00DB7C91" w:rsidDel="007353F6">
          <w:rPr>
            <w:rFonts w:ascii="Times New Roman" w:eastAsia="Times New Roman" w:hAnsi="Times New Roman" w:cs="Times New Roman"/>
            <w:sz w:val="24"/>
            <w:szCs w:val="24"/>
            <w:highlight w:val="white"/>
          </w:rPr>
          <w:delText>L</w:delText>
        </w:r>
      </w:del>
      <w:r w:rsidR="008B71B5" w:rsidRPr="00DB7C91">
        <w:rPr>
          <w:rFonts w:ascii="Times New Roman" w:eastAsia="Times New Roman" w:hAnsi="Times New Roman" w:cs="Times New Roman"/>
          <w:sz w:val="24"/>
          <w:szCs w:val="24"/>
          <w:highlight w:val="white"/>
        </w:rPr>
        <w:t xml:space="preserve">ibraries maintain a local authority file using a variety of means including batch loading records, partnering with library vendors, participating in cooperative cataloging programs, </w:t>
      </w:r>
      <w:ins w:id="445" w:author="Rebecca Wiederhold" w:date="2020-12-30T13:54:00Z">
        <w:r>
          <w:rPr>
            <w:rFonts w:ascii="Times New Roman" w:eastAsia="Times New Roman" w:hAnsi="Times New Roman" w:cs="Times New Roman"/>
            <w:sz w:val="24"/>
            <w:szCs w:val="24"/>
            <w:highlight w:val="white"/>
          </w:rPr>
          <w:t>or</w:t>
        </w:r>
      </w:ins>
      <w:del w:id="446" w:author="Rebecca Wiederhold" w:date="2020-12-30T13:54:00Z">
        <w:r w:rsidR="008B71B5" w:rsidRPr="00DB7C91" w:rsidDel="007353F6">
          <w:rPr>
            <w:rFonts w:ascii="Times New Roman" w:eastAsia="Times New Roman" w:hAnsi="Times New Roman" w:cs="Times New Roman"/>
            <w:sz w:val="24"/>
            <w:szCs w:val="24"/>
            <w:highlight w:val="white"/>
          </w:rPr>
          <w:delText>and</w:delText>
        </w:r>
      </w:del>
      <w:r w:rsidR="008B71B5" w:rsidRPr="00DB7C91">
        <w:rPr>
          <w:rFonts w:ascii="Times New Roman" w:eastAsia="Times New Roman" w:hAnsi="Times New Roman" w:cs="Times New Roman"/>
          <w:sz w:val="24"/>
          <w:szCs w:val="24"/>
          <w:highlight w:val="white"/>
        </w:rPr>
        <w:t xml:space="preserve"> manually creating or editing authority records one-by-one. A library’s local authority database is </w:t>
      </w:r>
      <w:r w:rsidR="008B71B5" w:rsidRPr="00DB7C91">
        <w:rPr>
          <w:rFonts w:ascii="Times New Roman" w:eastAsia="Times New Roman" w:hAnsi="Times New Roman" w:cs="Times New Roman"/>
          <w:sz w:val="24"/>
          <w:szCs w:val="24"/>
          <w:highlight w:val="white"/>
        </w:rPr>
        <w:lastRenderedPageBreak/>
        <w:t xml:space="preserve">typically maintained as part of their integrated library system (ILS) alongside other library metadata including bibliographic records. To disambiguate seemingly similar but different resources and collocate related resources, the ILS forms relationships between authority </w:t>
      </w:r>
      <w:del w:id="447" w:author="Rebecca Wiederhold" w:date="2020-12-30T13:55:00Z">
        <w:r w:rsidR="008B71B5" w:rsidRPr="00DB7C91" w:rsidDel="007353F6">
          <w:rPr>
            <w:rFonts w:ascii="Times New Roman" w:eastAsia="Times New Roman" w:hAnsi="Times New Roman" w:cs="Times New Roman"/>
            <w:sz w:val="24"/>
            <w:szCs w:val="24"/>
            <w:highlight w:val="white"/>
          </w:rPr>
          <w:delText xml:space="preserve">records </w:delText>
        </w:r>
      </w:del>
      <w:r w:rsidR="008B71B5" w:rsidRPr="00DB7C91">
        <w:rPr>
          <w:rFonts w:ascii="Times New Roman" w:eastAsia="Times New Roman" w:hAnsi="Times New Roman" w:cs="Times New Roman"/>
          <w:sz w:val="24"/>
          <w:szCs w:val="24"/>
          <w:highlight w:val="white"/>
        </w:rPr>
        <w:t xml:space="preserve">and bibliographic records by </w:t>
      </w:r>
      <w:ins w:id="448" w:author="Rebecca Wiederhold" w:date="2020-12-30T13:55:00Z">
        <w:r>
          <w:rPr>
            <w:rFonts w:ascii="Times New Roman" w:eastAsia="Times New Roman" w:hAnsi="Times New Roman" w:cs="Times New Roman"/>
            <w:sz w:val="24"/>
            <w:szCs w:val="24"/>
            <w:highlight w:val="white"/>
          </w:rPr>
          <w:t>using</w:t>
        </w:r>
      </w:ins>
      <w:del w:id="449" w:author="Rebecca Wiederhold" w:date="2020-12-30T13:55:00Z">
        <w:r w:rsidR="008B71B5" w:rsidRPr="00DB7C91" w:rsidDel="007353F6">
          <w:rPr>
            <w:rFonts w:ascii="Times New Roman" w:eastAsia="Times New Roman" w:hAnsi="Times New Roman" w:cs="Times New Roman"/>
            <w:sz w:val="24"/>
            <w:szCs w:val="24"/>
            <w:highlight w:val="white"/>
          </w:rPr>
          <w:delText>matching on</w:delText>
        </w:r>
      </w:del>
      <w:r w:rsidR="008B71B5" w:rsidRPr="00DB7C91">
        <w:rPr>
          <w:rFonts w:ascii="Times New Roman" w:eastAsia="Times New Roman" w:hAnsi="Times New Roman" w:cs="Times New Roman"/>
          <w:sz w:val="24"/>
          <w:szCs w:val="24"/>
          <w:highlight w:val="white"/>
        </w:rPr>
        <w:t xml:space="preserve"> the authorized </w:t>
      </w:r>
      <w:ins w:id="450" w:author="Rebecca Wiederhold" w:date="2020-12-30T13:55:00Z">
        <w:r>
          <w:rPr>
            <w:rFonts w:ascii="Times New Roman" w:eastAsia="Times New Roman" w:hAnsi="Times New Roman" w:cs="Times New Roman"/>
            <w:sz w:val="24"/>
            <w:szCs w:val="24"/>
            <w:highlight w:val="white"/>
          </w:rPr>
          <w:t>access point</w:t>
        </w:r>
      </w:ins>
      <w:del w:id="451" w:author="Rebecca Wiederhold" w:date="2020-12-30T13:55:00Z">
        <w:r w:rsidR="008B71B5" w:rsidRPr="00DB7C91" w:rsidDel="007353F6">
          <w:rPr>
            <w:rFonts w:ascii="Times New Roman" w:eastAsia="Times New Roman" w:hAnsi="Times New Roman" w:cs="Times New Roman"/>
            <w:sz w:val="24"/>
            <w:szCs w:val="24"/>
            <w:highlight w:val="white"/>
          </w:rPr>
          <w:delText>form of a heading</w:delText>
        </w:r>
      </w:del>
      <w:r w:rsidR="008B71B5" w:rsidRPr="00DB7C91">
        <w:rPr>
          <w:rFonts w:ascii="Times New Roman" w:eastAsia="Times New Roman" w:hAnsi="Times New Roman" w:cs="Times New Roman"/>
          <w:sz w:val="24"/>
          <w:szCs w:val="24"/>
          <w:highlight w:val="white"/>
        </w:rPr>
        <w:t xml:space="preserve"> from the authority database. When a</w:t>
      </w:r>
      <w:ins w:id="452" w:author="Rebecca Wiederhold" w:date="2020-12-30T13:55:00Z">
        <w:r>
          <w:rPr>
            <w:rFonts w:ascii="Times New Roman" w:eastAsia="Times New Roman" w:hAnsi="Times New Roman" w:cs="Times New Roman"/>
            <w:sz w:val="24"/>
            <w:szCs w:val="24"/>
            <w:highlight w:val="white"/>
          </w:rPr>
          <w:t>n</w:t>
        </w:r>
      </w:ins>
      <w:r w:rsidR="008B71B5" w:rsidRPr="00DB7C91">
        <w:rPr>
          <w:rFonts w:ascii="Times New Roman" w:eastAsia="Times New Roman" w:hAnsi="Times New Roman" w:cs="Times New Roman"/>
          <w:sz w:val="24"/>
          <w:szCs w:val="24"/>
          <w:highlight w:val="white"/>
        </w:rPr>
        <w:t xml:space="preserve"> </w:t>
      </w:r>
      <w:del w:id="453" w:author="Rebecca Wiederhold" w:date="2020-12-30T13:55:00Z">
        <w:r w:rsidR="008B71B5" w:rsidRPr="00DB7C91" w:rsidDel="007353F6">
          <w:rPr>
            <w:rFonts w:ascii="Times New Roman" w:eastAsia="Times New Roman" w:hAnsi="Times New Roman" w:cs="Times New Roman"/>
            <w:sz w:val="24"/>
            <w:szCs w:val="24"/>
            <w:highlight w:val="white"/>
          </w:rPr>
          <w:delText xml:space="preserve">term </w:delText>
        </w:r>
      </w:del>
      <w:ins w:id="454" w:author="Rebecca Wiederhold" w:date="2020-12-30T13:55:00Z">
        <w:r>
          <w:rPr>
            <w:rFonts w:ascii="Times New Roman" w:eastAsia="Times New Roman" w:hAnsi="Times New Roman" w:cs="Times New Roman"/>
            <w:sz w:val="24"/>
            <w:szCs w:val="24"/>
            <w:highlight w:val="white"/>
          </w:rPr>
          <w:t>access point</w:t>
        </w:r>
        <w:r w:rsidRPr="00DB7C91">
          <w:rPr>
            <w:rFonts w:ascii="Times New Roman" w:eastAsia="Times New Roman" w:hAnsi="Times New Roman" w:cs="Times New Roman"/>
            <w:sz w:val="24"/>
            <w:szCs w:val="24"/>
            <w:highlight w:val="white"/>
          </w:rPr>
          <w:t xml:space="preserve"> </w:t>
        </w:r>
      </w:ins>
      <w:r w:rsidR="008B71B5" w:rsidRPr="00DB7C91">
        <w:rPr>
          <w:rFonts w:ascii="Times New Roman" w:eastAsia="Times New Roman" w:hAnsi="Times New Roman" w:cs="Times New Roman"/>
          <w:sz w:val="24"/>
          <w:szCs w:val="24"/>
          <w:highlight w:val="white"/>
        </w:rPr>
        <w:t xml:space="preserve">used in a bibliographic record matches the authorized form from an authority record, a link </w:t>
      </w:r>
      <w:del w:id="455" w:author="Rebecca Wiederhold" w:date="2020-12-30T13:56:00Z">
        <w:r w:rsidR="008B71B5" w:rsidRPr="00DB7C91" w:rsidDel="007353F6">
          <w:rPr>
            <w:rFonts w:ascii="Times New Roman" w:eastAsia="Times New Roman" w:hAnsi="Times New Roman" w:cs="Times New Roman"/>
            <w:sz w:val="24"/>
            <w:szCs w:val="24"/>
            <w:highlight w:val="white"/>
          </w:rPr>
          <w:delText xml:space="preserve">is </w:delText>
        </w:r>
      </w:del>
      <w:ins w:id="456" w:author="Rebecca Wiederhold" w:date="2020-12-30T13:56:00Z">
        <w:r>
          <w:rPr>
            <w:rFonts w:ascii="Times New Roman" w:eastAsia="Times New Roman" w:hAnsi="Times New Roman" w:cs="Times New Roman"/>
            <w:sz w:val="24"/>
            <w:szCs w:val="24"/>
            <w:highlight w:val="white"/>
          </w:rPr>
          <w:t>may be</w:t>
        </w:r>
        <w:r w:rsidRPr="00DB7C91">
          <w:rPr>
            <w:rFonts w:ascii="Times New Roman" w:eastAsia="Times New Roman" w:hAnsi="Times New Roman" w:cs="Times New Roman"/>
            <w:sz w:val="24"/>
            <w:szCs w:val="24"/>
            <w:highlight w:val="white"/>
          </w:rPr>
          <w:t xml:space="preserve"> </w:t>
        </w:r>
      </w:ins>
      <w:r w:rsidR="008B71B5" w:rsidRPr="00DB7C91">
        <w:rPr>
          <w:rFonts w:ascii="Times New Roman" w:eastAsia="Times New Roman" w:hAnsi="Times New Roman" w:cs="Times New Roman"/>
          <w:sz w:val="24"/>
          <w:szCs w:val="24"/>
          <w:highlight w:val="white"/>
        </w:rPr>
        <w:t xml:space="preserve">created </w:t>
      </w:r>
      <w:ins w:id="457" w:author="Rebecca Wiederhold" w:date="2020-12-30T13:56:00Z">
        <w:r>
          <w:rPr>
            <w:rFonts w:ascii="Times New Roman" w:eastAsia="Times New Roman" w:hAnsi="Times New Roman" w:cs="Times New Roman"/>
            <w:sz w:val="24"/>
            <w:szCs w:val="24"/>
            <w:highlight w:val="white"/>
          </w:rPr>
          <w:t xml:space="preserve">to the authority </w:t>
        </w:r>
      </w:ins>
      <w:r w:rsidR="008B71B5" w:rsidRPr="00DB7C91">
        <w:rPr>
          <w:rFonts w:ascii="Times New Roman" w:eastAsia="Times New Roman" w:hAnsi="Times New Roman" w:cs="Times New Roman"/>
          <w:sz w:val="24"/>
          <w:szCs w:val="24"/>
          <w:highlight w:val="white"/>
        </w:rPr>
        <w:t xml:space="preserve">and indexed in the system </w:t>
      </w:r>
      <w:ins w:id="458" w:author="Rebecca Wiederhold" w:date="2020-12-30T13:56:00Z">
        <w:r>
          <w:rPr>
            <w:rFonts w:ascii="Times New Roman" w:eastAsia="Times New Roman" w:hAnsi="Times New Roman" w:cs="Times New Roman"/>
            <w:sz w:val="24"/>
            <w:szCs w:val="24"/>
            <w:highlight w:val="white"/>
          </w:rPr>
          <w:t xml:space="preserve">along with </w:t>
        </w:r>
      </w:ins>
      <w:del w:id="459" w:author="Rebecca Wiederhold" w:date="2020-12-30T13:56:00Z">
        <w:r w:rsidR="008B71B5" w:rsidRPr="00DB7C91" w:rsidDel="007353F6">
          <w:rPr>
            <w:rFonts w:ascii="Times New Roman" w:eastAsia="Times New Roman" w:hAnsi="Times New Roman" w:cs="Times New Roman"/>
            <w:sz w:val="24"/>
            <w:szCs w:val="24"/>
            <w:highlight w:val="white"/>
          </w:rPr>
          <w:delText xml:space="preserve">that also includes </w:delText>
        </w:r>
      </w:del>
      <w:r w:rsidR="008B71B5" w:rsidRPr="00DB7C91">
        <w:rPr>
          <w:rFonts w:ascii="Times New Roman" w:eastAsia="Times New Roman" w:hAnsi="Times New Roman" w:cs="Times New Roman"/>
          <w:sz w:val="24"/>
          <w:szCs w:val="24"/>
          <w:highlight w:val="white"/>
        </w:rPr>
        <w:t xml:space="preserve">links </w:t>
      </w:r>
      <w:del w:id="460" w:author="Rebecca Wiederhold" w:date="2020-12-30T13:56:00Z">
        <w:r w:rsidR="008B71B5" w:rsidRPr="00DB7C91" w:rsidDel="007353F6">
          <w:rPr>
            <w:rFonts w:ascii="Times New Roman" w:eastAsia="Times New Roman" w:hAnsi="Times New Roman" w:cs="Times New Roman"/>
            <w:sz w:val="24"/>
            <w:szCs w:val="24"/>
            <w:highlight w:val="white"/>
          </w:rPr>
          <w:delText xml:space="preserve">to and </w:delText>
        </w:r>
      </w:del>
      <w:r w:rsidR="008B71B5" w:rsidRPr="00DB7C91">
        <w:rPr>
          <w:rFonts w:ascii="Times New Roman" w:eastAsia="Times New Roman" w:hAnsi="Times New Roman" w:cs="Times New Roman"/>
          <w:sz w:val="24"/>
          <w:szCs w:val="24"/>
          <w:highlight w:val="white"/>
        </w:rPr>
        <w:t xml:space="preserve">from </w:t>
      </w:r>
      <w:del w:id="461" w:author="Rebecca Wiederhold" w:date="2020-12-30T13:56:00Z">
        <w:r w:rsidR="008B71B5" w:rsidRPr="00DB7C91" w:rsidDel="007353F6">
          <w:rPr>
            <w:rFonts w:ascii="Times New Roman" w:eastAsia="Times New Roman" w:hAnsi="Times New Roman" w:cs="Times New Roman"/>
            <w:sz w:val="24"/>
            <w:szCs w:val="24"/>
            <w:highlight w:val="white"/>
          </w:rPr>
          <w:delText xml:space="preserve">related </w:delText>
        </w:r>
      </w:del>
      <w:r w:rsidR="008B71B5" w:rsidRPr="00DB7C91">
        <w:rPr>
          <w:rFonts w:ascii="Times New Roman" w:eastAsia="Times New Roman" w:hAnsi="Times New Roman" w:cs="Times New Roman"/>
          <w:sz w:val="24"/>
          <w:szCs w:val="24"/>
          <w:highlight w:val="white"/>
        </w:rPr>
        <w:t>variant</w:t>
      </w:r>
      <w:del w:id="462" w:author="Rebecca Wiederhold" w:date="2020-12-30T13:57:00Z">
        <w:r w:rsidR="008B71B5" w:rsidRPr="00DB7C91" w:rsidDel="007353F6">
          <w:rPr>
            <w:rFonts w:ascii="Times New Roman" w:eastAsia="Times New Roman" w:hAnsi="Times New Roman" w:cs="Times New Roman"/>
            <w:sz w:val="24"/>
            <w:szCs w:val="24"/>
            <w:highlight w:val="white"/>
          </w:rPr>
          <w:delText>s and</w:delText>
        </w:r>
      </w:del>
      <w:r w:rsidR="008B71B5" w:rsidRPr="00DB7C91">
        <w:rPr>
          <w:rFonts w:ascii="Times New Roman" w:eastAsia="Times New Roman" w:hAnsi="Times New Roman" w:cs="Times New Roman"/>
          <w:sz w:val="24"/>
          <w:szCs w:val="24"/>
          <w:highlight w:val="white"/>
        </w:rPr>
        <w:t xml:space="preserve"> references </w:t>
      </w:r>
      <w:ins w:id="463" w:author="Rebecca Wiederhold" w:date="2020-12-30T13:57:00Z">
        <w:r>
          <w:rPr>
            <w:rFonts w:ascii="Times New Roman" w:eastAsia="Times New Roman" w:hAnsi="Times New Roman" w:cs="Times New Roman"/>
            <w:sz w:val="24"/>
            <w:szCs w:val="24"/>
            <w:highlight w:val="white"/>
          </w:rPr>
          <w:t xml:space="preserve">and from related entries </w:t>
        </w:r>
      </w:ins>
      <w:r w:rsidR="008B71B5" w:rsidRPr="00DB7C91">
        <w:rPr>
          <w:rFonts w:ascii="Times New Roman" w:eastAsia="Times New Roman" w:hAnsi="Times New Roman" w:cs="Times New Roman"/>
          <w:sz w:val="24"/>
          <w:szCs w:val="24"/>
          <w:highlight w:val="white"/>
        </w:rPr>
        <w:t>defined in the authority record.</w:t>
      </w:r>
      <w:ins w:id="464" w:author="Rebecca Wiederhold" w:date="2020-12-30T13:57:00Z">
        <w:r>
          <w:rPr>
            <w:rFonts w:ascii="Times New Roman" w:eastAsia="Times New Roman" w:hAnsi="Times New Roman" w:cs="Times New Roman"/>
            <w:sz w:val="24"/>
            <w:szCs w:val="24"/>
            <w:highlight w:val="white"/>
          </w:rPr>
          <w:t xml:space="preserve"> The ILS does the work to index and collocate these related records for later search and retrieval. The library catalog or discovery system that a library uses to help patrons search, browse, and discover information resources can utilize the information recorded in the authority record to col</w:t>
        </w:r>
      </w:ins>
      <w:ins w:id="465" w:author="Rebecca Wiederhold" w:date="2020-12-30T13:58:00Z">
        <w:r>
          <w:rPr>
            <w:rFonts w:ascii="Times New Roman" w:eastAsia="Times New Roman" w:hAnsi="Times New Roman" w:cs="Times New Roman"/>
            <w:sz w:val="24"/>
            <w:szCs w:val="24"/>
            <w:highlight w:val="white"/>
          </w:rPr>
          <w:t>locate materials with bibliographic metadata that shares the same access point, direct patrons from variant access points to the authorized access point, and direct patrons to search under alternate identities to make sure all resources by or about the entity are discovered.</w:t>
        </w:r>
      </w:ins>
    </w:p>
    <w:p w14:paraId="666826CA" w14:textId="200D90BD" w:rsidR="008B71B5" w:rsidRDefault="008B71B5" w:rsidP="008B71B5">
      <w:pPr>
        <w:spacing w:line="480" w:lineRule="auto"/>
        <w:ind w:firstLine="720"/>
        <w:rPr>
          <w:ins w:id="466" w:author="Rebecca Wiederhold" w:date="2020-12-30T14:04:00Z"/>
          <w:rFonts w:ascii="Times New Roman" w:eastAsia="Times New Roman" w:hAnsi="Times New Roman" w:cs="Times New Roman"/>
          <w:sz w:val="24"/>
          <w:szCs w:val="24"/>
          <w:highlight w:val="white"/>
        </w:rPr>
      </w:pPr>
      <w:del w:id="467" w:author="Rebecca Wiederhold" w:date="2020-12-30T13:59:00Z">
        <w:r w:rsidRPr="00DB7C91" w:rsidDel="007353F6">
          <w:rPr>
            <w:rFonts w:ascii="Times New Roman" w:eastAsia="Times New Roman" w:hAnsi="Times New Roman" w:cs="Times New Roman"/>
            <w:sz w:val="24"/>
            <w:szCs w:val="24"/>
            <w:highlight w:val="white"/>
          </w:rPr>
          <w:delText>As an example, c</w:delText>
        </w:r>
      </w:del>
      <w:ins w:id="468" w:author="Rebecca Wiederhold" w:date="2020-12-30T13:59:00Z">
        <w:r w:rsidR="007353F6">
          <w:rPr>
            <w:rFonts w:ascii="Times New Roman" w:eastAsia="Times New Roman" w:hAnsi="Times New Roman" w:cs="Times New Roman"/>
            <w:sz w:val="24"/>
            <w:szCs w:val="24"/>
            <w:highlight w:val="white"/>
          </w:rPr>
          <w:t>C</w:t>
        </w:r>
      </w:ins>
      <w:r w:rsidRPr="00DB7C91">
        <w:rPr>
          <w:rFonts w:ascii="Times New Roman" w:eastAsia="Times New Roman" w:hAnsi="Times New Roman" w:cs="Times New Roman"/>
          <w:sz w:val="24"/>
          <w:szCs w:val="24"/>
          <w:highlight w:val="white"/>
        </w:rPr>
        <w:t xml:space="preserve">onsider </w:t>
      </w:r>
      <w:ins w:id="469" w:author="Rebecca Wiederhold" w:date="2020-12-30T13:59:00Z">
        <w:r w:rsidR="007353F6">
          <w:rPr>
            <w:rFonts w:ascii="Times New Roman" w:eastAsia="Times New Roman" w:hAnsi="Times New Roman" w:cs="Times New Roman"/>
            <w:sz w:val="24"/>
            <w:szCs w:val="24"/>
            <w:highlight w:val="white"/>
          </w:rPr>
          <w:t xml:space="preserve">the example of Theodor Seuss Geisel, an American children’s author, political cartoonist, illustrator, poet, animator, and filmmaker. He authored works using the pen name Dr. Seuss. Since he </w:t>
        </w:r>
      </w:ins>
      <w:ins w:id="470" w:author="Rebecca Wiederhold" w:date="2020-12-30T14:22:00Z">
        <w:r w:rsidR="002710E7">
          <w:rPr>
            <w:rFonts w:ascii="Times New Roman" w:eastAsia="Times New Roman" w:hAnsi="Times New Roman" w:cs="Times New Roman"/>
            <w:sz w:val="24"/>
            <w:szCs w:val="24"/>
            <w:highlight w:val="white"/>
          </w:rPr>
          <w:t>wrote</w:t>
        </w:r>
      </w:ins>
      <w:ins w:id="471" w:author="Rebecca Wiederhold" w:date="2020-12-30T13:59:00Z">
        <w:r w:rsidR="007353F6">
          <w:rPr>
            <w:rFonts w:ascii="Times New Roman" w:eastAsia="Times New Roman" w:hAnsi="Times New Roman" w:cs="Times New Roman"/>
            <w:sz w:val="24"/>
            <w:szCs w:val="24"/>
            <w:highlight w:val="white"/>
          </w:rPr>
          <w:t xml:space="preserve"> using bot</w:t>
        </w:r>
      </w:ins>
      <w:ins w:id="472" w:author="Rebecca Wiederhold" w:date="2020-12-30T14:00:00Z">
        <w:r w:rsidR="007353F6">
          <w:rPr>
            <w:rFonts w:ascii="Times New Roman" w:eastAsia="Times New Roman" w:hAnsi="Times New Roman" w:cs="Times New Roman"/>
            <w:sz w:val="24"/>
            <w:szCs w:val="24"/>
            <w:highlight w:val="white"/>
          </w:rPr>
          <w:t xml:space="preserve">h his given name and his pen name, two authority records could be created (see Figure 6). Each of the authority records contain a related access point and public note showing the related alternate identity. </w:t>
        </w:r>
      </w:ins>
      <w:del w:id="473" w:author="Rebecca Wiederhold" w:date="2020-12-30T14:01:00Z">
        <w:r w:rsidRPr="00DB7C91" w:rsidDel="007353F6">
          <w:rPr>
            <w:rFonts w:ascii="Times New Roman" w:eastAsia="Times New Roman" w:hAnsi="Times New Roman" w:cs="Times New Roman"/>
            <w:sz w:val="24"/>
            <w:szCs w:val="24"/>
            <w:highlight w:val="white"/>
          </w:rPr>
          <w:delText>an authority record representing Steve Jobs, the founder of the corporate body Apple, Inc</w:delText>
        </w:r>
        <w:r w:rsidDel="007353F6">
          <w:rPr>
            <w:rFonts w:ascii="Times New Roman" w:eastAsia="Times New Roman" w:hAnsi="Times New Roman" w:cs="Times New Roman"/>
            <w:sz w:val="24"/>
            <w:szCs w:val="24"/>
            <w:highlight w:val="white"/>
          </w:rPr>
          <w:delText xml:space="preserve"> (see Figure 2)</w:delText>
        </w:r>
        <w:r w:rsidRPr="00DB7C91" w:rsidDel="007353F6">
          <w:rPr>
            <w:rFonts w:ascii="Times New Roman" w:eastAsia="Times New Roman" w:hAnsi="Times New Roman" w:cs="Times New Roman"/>
            <w:sz w:val="24"/>
            <w:szCs w:val="24"/>
            <w:highlight w:val="white"/>
          </w:rPr>
          <w:delText xml:space="preserve">. </w:delText>
        </w:r>
      </w:del>
      <w:r w:rsidRPr="00DB7C91">
        <w:rPr>
          <w:rFonts w:ascii="Times New Roman" w:eastAsia="Times New Roman" w:hAnsi="Times New Roman" w:cs="Times New Roman"/>
          <w:sz w:val="24"/>
          <w:szCs w:val="24"/>
          <w:highlight w:val="white"/>
        </w:rPr>
        <w:t xml:space="preserve">Bibliographic records for information resources </w:t>
      </w:r>
      <w:ins w:id="474" w:author="Rebecca Wiederhold" w:date="2020-12-30T14:01:00Z">
        <w:r w:rsidR="007353F6">
          <w:rPr>
            <w:rFonts w:ascii="Times New Roman" w:eastAsia="Times New Roman" w:hAnsi="Times New Roman" w:cs="Times New Roman"/>
            <w:sz w:val="24"/>
            <w:szCs w:val="24"/>
            <w:highlight w:val="white"/>
          </w:rPr>
          <w:t>by or about these entities would use the authorized access point from the corresponding authority record. If a patron wanted to find all resources authored by Dr. Seuss, the catalog display would direct them to use the form “Seuss, Dr.”</w:t>
        </w:r>
      </w:ins>
      <w:ins w:id="475" w:author="Rebecca Wiederhold" w:date="2020-12-30T14:02:00Z">
        <w:r w:rsidR="007353F6">
          <w:rPr>
            <w:rFonts w:ascii="Times New Roman" w:eastAsia="Times New Roman" w:hAnsi="Times New Roman" w:cs="Times New Roman"/>
            <w:sz w:val="24"/>
            <w:szCs w:val="24"/>
            <w:highlight w:val="white"/>
          </w:rPr>
          <w:t xml:space="preserve"> since that is the form used in the authorized access point. Results in the catalog could also direct the patron to search under other alternate identities including “Geisel, Theodor Seuss, 1904-“ to make sure they find all materials by this person. The </w:t>
        </w:r>
        <w:r w:rsidR="007353F6">
          <w:rPr>
            <w:rFonts w:ascii="Times New Roman" w:eastAsia="Times New Roman" w:hAnsi="Times New Roman" w:cs="Times New Roman"/>
            <w:sz w:val="24"/>
            <w:szCs w:val="24"/>
            <w:highlight w:val="white"/>
          </w:rPr>
          <w:lastRenderedPageBreak/>
          <w:t>catalog could also support searches for materials by “Geisel</w:t>
        </w:r>
      </w:ins>
      <w:ins w:id="476" w:author="Rebecca Wiederhold" w:date="2020-12-30T14:03:00Z">
        <w:r w:rsidR="007353F6">
          <w:rPr>
            <w:rFonts w:ascii="Times New Roman" w:eastAsia="Times New Roman" w:hAnsi="Times New Roman" w:cs="Times New Roman"/>
            <w:sz w:val="24"/>
            <w:szCs w:val="24"/>
            <w:highlight w:val="white"/>
          </w:rPr>
          <w:t>, Theodor, Seuss, 1904-“ that direct the patron to search also under “Seuss, Dr.” (see Figure 7).</w:t>
        </w:r>
      </w:ins>
      <w:del w:id="477" w:author="Rebecca Wiederhold" w:date="2020-12-30T14:04:00Z">
        <w:r w:rsidRPr="00DB7C91" w:rsidDel="007353F6">
          <w:rPr>
            <w:rFonts w:ascii="Times New Roman" w:eastAsia="Times New Roman" w:hAnsi="Times New Roman" w:cs="Times New Roman"/>
            <w:sz w:val="24"/>
            <w:szCs w:val="24"/>
            <w:highlight w:val="white"/>
          </w:rPr>
          <w:delText>attributed to Steve Jobs or about Steve Jobs will include the form of his name found in the 1XX field of the authority record as a heading in the bibliographic record</w:delText>
        </w:r>
        <w:r w:rsidDel="007353F6">
          <w:rPr>
            <w:rFonts w:ascii="Times New Roman" w:eastAsia="Times New Roman" w:hAnsi="Times New Roman" w:cs="Times New Roman"/>
            <w:sz w:val="24"/>
            <w:szCs w:val="24"/>
            <w:highlight w:val="white"/>
          </w:rPr>
          <w:delText xml:space="preserve"> (see Figure 4)</w:delText>
        </w:r>
        <w:r w:rsidRPr="00DB7C91" w:rsidDel="007353F6">
          <w:rPr>
            <w:rFonts w:ascii="Times New Roman" w:eastAsia="Times New Roman" w:hAnsi="Times New Roman" w:cs="Times New Roman"/>
            <w:sz w:val="24"/>
            <w:szCs w:val="24"/>
            <w:highlight w:val="white"/>
          </w:rPr>
          <w:delText>. The authority record for Apple, Inc. includes a link to Steve Jobs as the founder of the corporate body</w:delText>
        </w:r>
        <w:r w:rsidDel="007353F6">
          <w:rPr>
            <w:rFonts w:ascii="Times New Roman" w:eastAsia="Times New Roman" w:hAnsi="Times New Roman" w:cs="Times New Roman"/>
            <w:sz w:val="24"/>
            <w:szCs w:val="24"/>
            <w:highlight w:val="white"/>
          </w:rPr>
          <w:delText xml:space="preserve"> (see Figure 3)</w:delText>
        </w:r>
        <w:r w:rsidRPr="00DB7C91" w:rsidDel="007353F6">
          <w:rPr>
            <w:rFonts w:ascii="Times New Roman" w:eastAsia="Times New Roman" w:hAnsi="Times New Roman" w:cs="Times New Roman"/>
            <w:sz w:val="24"/>
            <w:szCs w:val="24"/>
            <w:highlight w:val="white"/>
          </w:rPr>
          <w:delText>. The ILS does the work to index and collocate these related records for later search and retrieval. The library catalog or discovery system that a library uses to help patrons search, browse, and discover information resources can utilize the information recorded in the authority record to collocate materials with bibliographic metadata that shares the same authorized headings, direct patrons from variant forms and terms to the authorized form, and disambiguate similar headings in search results</w:delText>
        </w:r>
        <w:r w:rsidDel="007353F6">
          <w:rPr>
            <w:rFonts w:ascii="Times New Roman" w:eastAsia="Times New Roman" w:hAnsi="Times New Roman" w:cs="Times New Roman"/>
            <w:sz w:val="24"/>
            <w:szCs w:val="24"/>
            <w:highlight w:val="white"/>
          </w:rPr>
          <w:delText xml:space="preserve"> (see Figures 6-7)</w:delText>
        </w:r>
        <w:r w:rsidRPr="00DB7C91" w:rsidDel="007353F6">
          <w:rPr>
            <w:rFonts w:ascii="Times New Roman" w:eastAsia="Times New Roman" w:hAnsi="Times New Roman" w:cs="Times New Roman"/>
            <w:sz w:val="24"/>
            <w:szCs w:val="24"/>
            <w:highlight w:val="white"/>
          </w:rPr>
          <w:delText>.</w:delText>
        </w:r>
      </w:del>
    </w:p>
    <w:p w14:paraId="0E452A62" w14:textId="7EBCBD25" w:rsidR="007353F6" w:rsidRDefault="007353F6" w:rsidP="007353F6">
      <w:pPr>
        <w:spacing w:line="480" w:lineRule="auto"/>
        <w:rPr>
          <w:ins w:id="478" w:author="Rebecca Wiederhold" w:date="2020-12-30T14:04:00Z"/>
          <w:rFonts w:ascii="Times New Roman" w:eastAsia="Times New Roman" w:hAnsi="Times New Roman" w:cs="Times New Roman"/>
          <w:color w:val="FF66FF"/>
          <w:sz w:val="24"/>
          <w:szCs w:val="24"/>
          <w:highlight w:val="white"/>
        </w:rPr>
      </w:pPr>
      <w:ins w:id="479" w:author="Rebecca Wiederhold" w:date="2020-12-30T14:04:00Z">
        <w:r>
          <w:rPr>
            <w:rFonts w:ascii="Times New Roman" w:eastAsia="Times New Roman" w:hAnsi="Times New Roman" w:cs="Times New Roman"/>
            <w:color w:val="FF66FF"/>
            <w:sz w:val="24"/>
            <w:szCs w:val="24"/>
            <w:highlight w:val="white"/>
          </w:rPr>
          <w:t>[Figure 6 near here]</w:t>
        </w:r>
      </w:ins>
    </w:p>
    <w:p w14:paraId="29B13013" w14:textId="3DECB78F" w:rsidR="007353F6" w:rsidRDefault="007353F6" w:rsidP="007353F6">
      <w:pPr>
        <w:spacing w:line="480" w:lineRule="auto"/>
        <w:rPr>
          <w:ins w:id="480" w:author="Rebecca Wiederhold" w:date="2020-12-30T14:04:00Z"/>
          <w:rFonts w:ascii="Times New Roman" w:eastAsia="Times New Roman" w:hAnsi="Times New Roman" w:cs="Times New Roman"/>
          <w:color w:val="FF66FF"/>
          <w:sz w:val="24"/>
          <w:szCs w:val="24"/>
          <w:highlight w:val="white"/>
        </w:rPr>
      </w:pPr>
      <w:ins w:id="481" w:author="Rebecca Wiederhold" w:date="2020-12-30T14:04:00Z">
        <w:r>
          <w:rPr>
            <w:rFonts w:ascii="Times New Roman" w:eastAsia="Times New Roman" w:hAnsi="Times New Roman" w:cs="Times New Roman"/>
            <w:color w:val="FF66FF"/>
            <w:sz w:val="24"/>
            <w:szCs w:val="24"/>
            <w:highlight w:val="white"/>
          </w:rPr>
          <w:t>[Figure 7 near here]</w:t>
        </w:r>
      </w:ins>
    </w:p>
    <w:p w14:paraId="3D4AD0F3" w14:textId="2E83CB03" w:rsidR="007353F6" w:rsidRPr="007353F6" w:rsidRDefault="007353F6">
      <w:pPr>
        <w:spacing w:line="480" w:lineRule="auto"/>
        <w:rPr>
          <w:rFonts w:ascii="Times New Roman" w:eastAsia="Times New Roman" w:hAnsi="Times New Roman" w:cs="Times New Roman"/>
          <w:i/>
          <w:iCs/>
          <w:sz w:val="24"/>
          <w:szCs w:val="24"/>
          <w:highlight w:val="white"/>
          <w:rPrChange w:id="482" w:author="Rebecca Wiederhold" w:date="2020-12-30T14:04:00Z">
            <w:rPr>
              <w:rFonts w:ascii="Times New Roman" w:eastAsia="Times New Roman" w:hAnsi="Times New Roman" w:cs="Times New Roman"/>
              <w:sz w:val="24"/>
              <w:szCs w:val="24"/>
              <w:highlight w:val="white"/>
            </w:rPr>
          </w:rPrChange>
        </w:rPr>
        <w:pPrChange w:id="483" w:author="Rebecca Wiederhold" w:date="2020-12-30T14:04:00Z">
          <w:pPr>
            <w:spacing w:line="480" w:lineRule="auto"/>
            <w:ind w:firstLine="720"/>
          </w:pPr>
        </w:pPrChange>
      </w:pPr>
      <w:ins w:id="484" w:author="Rebecca Wiederhold" w:date="2020-12-30T14:04:00Z">
        <w:r>
          <w:rPr>
            <w:rFonts w:ascii="Times New Roman" w:eastAsia="Times New Roman" w:hAnsi="Times New Roman" w:cs="Times New Roman"/>
            <w:i/>
            <w:iCs/>
            <w:sz w:val="24"/>
            <w:szCs w:val="24"/>
            <w:highlight w:val="white"/>
          </w:rPr>
          <w:t>Cooperative authority databases</w:t>
        </w:r>
      </w:ins>
    </w:p>
    <w:p w14:paraId="44A50BA5" w14:textId="2F1A6210" w:rsidR="008B71B5" w:rsidRPr="00DB7C91" w:rsidRDefault="008B71B5">
      <w:pPr>
        <w:spacing w:line="480" w:lineRule="auto"/>
        <w:rPr>
          <w:rFonts w:ascii="Times New Roman" w:eastAsia="Times New Roman" w:hAnsi="Times New Roman" w:cs="Times New Roman"/>
          <w:sz w:val="24"/>
          <w:szCs w:val="24"/>
          <w:highlight w:val="white"/>
        </w:rPr>
        <w:pPrChange w:id="485" w:author="Rebecca Wiederhold" w:date="2020-12-30T14:04:00Z">
          <w:pPr>
            <w:spacing w:line="480" w:lineRule="auto"/>
            <w:ind w:firstLine="720"/>
          </w:pPr>
        </w:pPrChange>
      </w:pPr>
      <w:r w:rsidRPr="00DB7C91">
        <w:rPr>
          <w:rFonts w:ascii="Times New Roman" w:eastAsia="Times New Roman" w:hAnsi="Times New Roman" w:cs="Times New Roman"/>
          <w:sz w:val="24"/>
          <w:szCs w:val="24"/>
          <w:highlight w:val="white"/>
        </w:rPr>
        <w:t xml:space="preserve">A library’s local authority database stands in contrast to cooperative </w:t>
      </w:r>
      <w:del w:id="486" w:author="Rebecca Wiederhold" w:date="2020-12-30T14:04:00Z">
        <w:r w:rsidRPr="00DB7C91" w:rsidDel="007353F6">
          <w:rPr>
            <w:rFonts w:ascii="Times New Roman" w:eastAsia="Times New Roman" w:hAnsi="Times New Roman" w:cs="Times New Roman"/>
            <w:sz w:val="24"/>
            <w:szCs w:val="24"/>
            <w:highlight w:val="white"/>
          </w:rPr>
          <w:delText xml:space="preserve">(or aggregate) </w:delText>
        </w:r>
      </w:del>
      <w:r w:rsidRPr="00DB7C91">
        <w:rPr>
          <w:rFonts w:ascii="Times New Roman" w:eastAsia="Times New Roman" w:hAnsi="Times New Roman" w:cs="Times New Roman"/>
          <w:sz w:val="24"/>
          <w:szCs w:val="24"/>
          <w:highlight w:val="white"/>
        </w:rPr>
        <w:t xml:space="preserve">authority databases maintained on a regional, national, or international scale. Libraries can participate in cooperative cataloging programs allowing them access to a pool of shared authority records as well as </w:t>
      </w:r>
      <w:del w:id="487" w:author="Rebecca Wiederhold" w:date="2020-12-30T14:05:00Z">
        <w:r w:rsidRPr="00DB7C91" w:rsidDel="000C362B">
          <w:rPr>
            <w:rFonts w:ascii="Times New Roman" w:eastAsia="Times New Roman" w:hAnsi="Times New Roman" w:cs="Times New Roman"/>
            <w:sz w:val="24"/>
            <w:szCs w:val="24"/>
            <w:highlight w:val="white"/>
          </w:rPr>
          <w:delText xml:space="preserve">the </w:delText>
        </w:r>
      </w:del>
      <w:ins w:id="488" w:author="Rebecca Wiederhold" w:date="2020-12-30T14:05:00Z">
        <w:r w:rsidR="000C362B">
          <w:rPr>
            <w:rFonts w:ascii="Times New Roman" w:eastAsia="Times New Roman" w:hAnsi="Times New Roman" w:cs="Times New Roman"/>
            <w:sz w:val="24"/>
            <w:szCs w:val="24"/>
            <w:highlight w:val="white"/>
          </w:rPr>
          <w:t>allowing them</w:t>
        </w:r>
      </w:ins>
      <w:del w:id="489" w:author="Rebecca Wiederhold" w:date="2020-12-30T14:05:00Z">
        <w:r w:rsidRPr="00DB7C91" w:rsidDel="000C362B">
          <w:rPr>
            <w:rFonts w:ascii="Times New Roman" w:eastAsia="Times New Roman" w:hAnsi="Times New Roman" w:cs="Times New Roman"/>
            <w:sz w:val="24"/>
            <w:szCs w:val="24"/>
            <w:highlight w:val="white"/>
          </w:rPr>
          <w:delText>ability</w:delText>
        </w:r>
      </w:del>
      <w:r w:rsidRPr="00DB7C91">
        <w:rPr>
          <w:rFonts w:ascii="Times New Roman" w:eastAsia="Times New Roman" w:hAnsi="Times New Roman" w:cs="Times New Roman"/>
          <w:sz w:val="24"/>
          <w:szCs w:val="24"/>
          <w:highlight w:val="white"/>
        </w:rPr>
        <w:t xml:space="preserve"> to contribute new or updated records to the shared database. </w:t>
      </w:r>
      <w:ins w:id="490" w:author="Rebecca Wiederhold" w:date="2020-12-30T14:05:00Z">
        <w:r w:rsidR="000C362B">
          <w:rPr>
            <w:rFonts w:ascii="Times New Roman" w:eastAsia="Times New Roman" w:hAnsi="Times New Roman" w:cs="Times New Roman"/>
            <w:sz w:val="24"/>
            <w:szCs w:val="24"/>
            <w:highlight w:val="white"/>
          </w:rPr>
          <w:t>Cooperative cataloging programs provide participating libraries docu</w:t>
        </w:r>
      </w:ins>
      <w:ins w:id="491" w:author="Rebecca Wiederhold" w:date="2020-12-30T14:06:00Z">
        <w:r w:rsidR="000C362B">
          <w:rPr>
            <w:rFonts w:ascii="Times New Roman" w:eastAsia="Times New Roman" w:hAnsi="Times New Roman" w:cs="Times New Roman"/>
            <w:sz w:val="24"/>
            <w:szCs w:val="24"/>
            <w:highlight w:val="white"/>
          </w:rPr>
          <w:t xml:space="preserve">mentation and policies clarifying how to apply metadata content standards when contributing authority records to the authority database. </w:t>
        </w:r>
      </w:ins>
      <w:r w:rsidRPr="00DB7C91">
        <w:rPr>
          <w:rFonts w:ascii="Times New Roman" w:eastAsia="Times New Roman" w:hAnsi="Times New Roman" w:cs="Times New Roman"/>
          <w:sz w:val="24"/>
          <w:szCs w:val="24"/>
          <w:highlight w:val="white"/>
        </w:rPr>
        <w:t xml:space="preserve">The </w:t>
      </w:r>
      <w:commentRangeStart w:id="492"/>
      <w:r w:rsidRPr="00DB7C91">
        <w:rPr>
          <w:rFonts w:ascii="Times New Roman" w:eastAsia="Times New Roman" w:hAnsi="Times New Roman" w:cs="Times New Roman"/>
          <w:sz w:val="24"/>
          <w:szCs w:val="24"/>
          <w:highlight w:val="white"/>
        </w:rPr>
        <w:t xml:space="preserve">Library of Congress’s </w:t>
      </w:r>
      <w:commentRangeEnd w:id="492"/>
      <w:r w:rsidR="00CF308B">
        <w:rPr>
          <w:rStyle w:val="CommentReference"/>
        </w:rPr>
        <w:commentReference w:id="492"/>
      </w:r>
      <w:r w:rsidRPr="00DB7C91">
        <w:rPr>
          <w:rFonts w:ascii="Times New Roman" w:eastAsia="Times New Roman" w:hAnsi="Times New Roman" w:cs="Times New Roman"/>
          <w:sz w:val="24"/>
          <w:szCs w:val="24"/>
          <w:highlight w:val="white"/>
        </w:rPr>
        <w:t xml:space="preserve">Program for Cooperative Cataloging (PCC) maintains various cooperative cataloging initiatives including the Name Authority Cooperative Program (NACO) and the Subject Authority Cooperative Program (SACO). These two programs create and maintain a </w:t>
      </w:r>
      <w:ins w:id="493" w:author="Rebecca Wiederhold" w:date="2020-12-30T14:07:00Z">
        <w:r w:rsidR="000C362B">
          <w:rPr>
            <w:rFonts w:ascii="Times New Roman" w:eastAsia="Times New Roman" w:hAnsi="Times New Roman" w:cs="Times New Roman"/>
            <w:sz w:val="24"/>
            <w:szCs w:val="24"/>
            <w:highlight w:val="white"/>
          </w:rPr>
          <w:t xml:space="preserve">shared </w:t>
        </w:r>
      </w:ins>
      <w:r w:rsidRPr="00DB7C91">
        <w:rPr>
          <w:rFonts w:ascii="Times New Roman" w:eastAsia="Times New Roman" w:hAnsi="Times New Roman" w:cs="Times New Roman"/>
          <w:sz w:val="24"/>
          <w:szCs w:val="24"/>
          <w:highlight w:val="white"/>
        </w:rPr>
        <w:t xml:space="preserve">national database of authority records that can be leveraged by libraries in the creation and maintenance of their own local catalogs. Libraries </w:t>
      </w:r>
      <w:del w:id="494" w:author="Rebecca Wiederhold" w:date="2020-12-30T14:07:00Z">
        <w:r w:rsidRPr="00DB7C91" w:rsidDel="000C362B">
          <w:rPr>
            <w:rFonts w:ascii="Times New Roman" w:eastAsia="Times New Roman" w:hAnsi="Times New Roman" w:cs="Times New Roman"/>
            <w:sz w:val="24"/>
            <w:szCs w:val="24"/>
            <w:highlight w:val="white"/>
          </w:rPr>
          <w:delText xml:space="preserve">participating in these cooperative programs </w:delText>
        </w:r>
      </w:del>
      <w:r w:rsidRPr="00DB7C91">
        <w:rPr>
          <w:rFonts w:ascii="Times New Roman" w:eastAsia="Times New Roman" w:hAnsi="Times New Roman" w:cs="Times New Roman"/>
          <w:sz w:val="24"/>
          <w:szCs w:val="24"/>
          <w:highlight w:val="white"/>
        </w:rPr>
        <w:t xml:space="preserve">can automate </w:t>
      </w:r>
      <w:ins w:id="495" w:author="Rebecca Wiederhold" w:date="2020-12-30T14:07:00Z">
        <w:r w:rsidR="000C362B">
          <w:rPr>
            <w:rFonts w:ascii="Times New Roman" w:eastAsia="Times New Roman" w:hAnsi="Times New Roman" w:cs="Times New Roman"/>
            <w:sz w:val="24"/>
            <w:szCs w:val="24"/>
            <w:highlight w:val="white"/>
          </w:rPr>
          <w:t>the integration of</w:t>
        </w:r>
      </w:ins>
      <w:del w:id="496" w:author="Rebecca Wiederhold" w:date="2020-12-30T14:07:00Z">
        <w:r w:rsidRPr="00DB7C91" w:rsidDel="000C362B">
          <w:rPr>
            <w:rFonts w:ascii="Times New Roman" w:eastAsia="Times New Roman" w:hAnsi="Times New Roman" w:cs="Times New Roman"/>
            <w:sz w:val="24"/>
            <w:szCs w:val="24"/>
            <w:highlight w:val="white"/>
          </w:rPr>
          <w:delText>bringing</w:delText>
        </w:r>
      </w:del>
      <w:r w:rsidRPr="00DB7C91">
        <w:rPr>
          <w:rFonts w:ascii="Times New Roman" w:eastAsia="Times New Roman" w:hAnsi="Times New Roman" w:cs="Times New Roman"/>
          <w:sz w:val="24"/>
          <w:szCs w:val="24"/>
          <w:highlight w:val="white"/>
        </w:rPr>
        <w:t xml:space="preserve"> records from the shared cooperative databases into their local authority database</w:t>
      </w:r>
      <w:ins w:id="497" w:author="Rebecca Wiederhold" w:date="2020-12-30T14:07:00Z">
        <w:r w:rsidR="000C362B">
          <w:rPr>
            <w:rFonts w:ascii="Times New Roman" w:eastAsia="Times New Roman" w:hAnsi="Times New Roman" w:cs="Times New Roman"/>
            <w:sz w:val="24"/>
            <w:szCs w:val="24"/>
            <w:highlight w:val="white"/>
          </w:rPr>
          <w:t xml:space="preserve"> whether they participate in the programs or not</w:t>
        </w:r>
      </w:ins>
      <w:r w:rsidRPr="00DB7C91">
        <w:rPr>
          <w:rFonts w:ascii="Times New Roman" w:eastAsia="Times New Roman" w:hAnsi="Times New Roman" w:cs="Times New Roman"/>
          <w:sz w:val="24"/>
          <w:szCs w:val="24"/>
          <w:highlight w:val="white"/>
        </w:rPr>
        <w:t>.</w:t>
      </w:r>
    </w:p>
    <w:p w14:paraId="609B75F6" w14:textId="20CD7637" w:rsidR="008B71B5" w:rsidDel="00A529F0" w:rsidRDefault="008B71B5" w:rsidP="008B71B5">
      <w:pPr>
        <w:spacing w:line="480" w:lineRule="auto"/>
        <w:ind w:firstLine="720"/>
        <w:rPr>
          <w:rFonts w:ascii="Times New Roman" w:eastAsia="Times New Roman" w:hAnsi="Times New Roman" w:cs="Times New Roman"/>
          <w:sz w:val="24"/>
          <w:szCs w:val="24"/>
          <w:highlight w:val="white"/>
        </w:rPr>
      </w:pPr>
      <w:moveFromRangeStart w:id="498" w:author="Rebecca Wiederhold" w:date="2020-12-30T14:08:00Z" w:name="move60229729"/>
      <w:moveFrom w:id="499" w:author="Rebecca Wiederhold" w:date="2020-12-30T14:08:00Z">
        <w:r w:rsidRPr="00DB7C91" w:rsidDel="00A529F0">
          <w:rPr>
            <w:rFonts w:ascii="Times New Roman" w:eastAsia="Times New Roman" w:hAnsi="Times New Roman" w:cs="Times New Roman"/>
            <w:sz w:val="24"/>
            <w:szCs w:val="24"/>
            <w:highlight w:val="white"/>
          </w:rPr>
          <w:t>Learning how to perform authority work is more often accomplished on the job than in library school, especially to the level of competence that is required to effectively maintain good authority control.</w:t>
        </w:r>
        <w:r w:rsidRPr="00DB7C91" w:rsidDel="00A529F0">
          <w:rPr>
            <w:rFonts w:ascii="Times New Roman" w:eastAsia="Times New Roman" w:hAnsi="Times New Roman" w:cs="Times New Roman"/>
            <w:sz w:val="24"/>
            <w:szCs w:val="24"/>
            <w:highlight w:val="white"/>
            <w:vertAlign w:val="superscript"/>
          </w:rPr>
          <w:endnoteReference w:id="22"/>
        </w:r>
        <w:r w:rsidRPr="00DB7C91" w:rsidDel="00A529F0">
          <w:rPr>
            <w:rFonts w:ascii="Times New Roman" w:eastAsia="Times New Roman" w:hAnsi="Times New Roman" w:cs="Times New Roman"/>
            <w:sz w:val="24"/>
            <w:szCs w:val="24"/>
            <w:highlight w:val="white"/>
          </w:rPr>
          <w:t xml:space="preserve"> This can be achieved through a combination of in-house training, attendance at workshops or online trainings, staying up to date on library literature related to authority control, and regular, practical application through mentored authority work during cataloging activities.</w:t>
        </w:r>
        <w:r w:rsidRPr="00DB7C91" w:rsidDel="00A529F0">
          <w:rPr>
            <w:rFonts w:ascii="Times New Roman" w:eastAsia="Times New Roman" w:hAnsi="Times New Roman" w:cs="Times New Roman"/>
            <w:sz w:val="24"/>
            <w:szCs w:val="24"/>
            <w:highlight w:val="white"/>
            <w:vertAlign w:val="superscript"/>
          </w:rPr>
          <w:endnoteReference w:id="23"/>
        </w:r>
      </w:moveFrom>
    </w:p>
    <w:moveFromRangeEnd w:id="498"/>
    <w:p w14:paraId="4CC8D332" w14:textId="77777777" w:rsidR="008B71B5" w:rsidRPr="00DB7C91" w:rsidRDefault="008B71B5" w:rsidP="008B71B5">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4F5B1242" w14:textId="18B2383E"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Many libraries use vendors to obtain authority records and to purchase authority control services as means of automating the </w:t>
      </w:r>
      <w:proofErr w:type="spellStart"/>
      <w:r w:rsidRPr="00DB7C91">
        <w:rPr>
          <w:rFonts w:ascii="Times New Roman" w:eastAsia="Times New Roman" w:hAnsi="Times New Roman" w:cs="Times New Roman"/>
          <w:sz w:val="24"/>
          <w:szCs w:val="24"/>
        </w:rPr>
        <w:t>clean up</w:t>
      </w:r>
      <w:proofErr w:type="spellEnd"/>
      <w:r w:rsidRPr="00DB7C91">
        <w:rPr>
          <w:rFonts w:ascii="Times New Roman" w:eastAsia="Times New Roman" w:hAnsi="Times New Roman" w:cs="Times New Roman"/>
          <w:sz w:val="24"/>
          <w:szCs w:val="24"/>
        </w:rPr>
        <w:t xml:space="preserve"> of </w:t>
      </w:r>
      <w:del w:id="504" w:author="Rebecca Wiederhold" w:date="2020-12-30T14:35:00Z">
        <w:r w:rsidRPr="00DB7C91" w:rsidDel="007F34EF">
          <w:rPr>
            <w:rFonts w:ascii="Times New Roman" w:eastAsia="Times New Roman" w:hAnsi="Times New Roman" w:cs="Times New Roman"/>
            <w:sz w:val="24"/>
            <w:szCs w:val="24"/>
          </w:rPr>
          <w:delText xml:space="preserve">headings </w:delText>
        </w:r>
      </w:del>
      <w:ins w:id="505" w:author="Rebecca Wiederhold" w:date="2020-12-30T14:35:00Z">
        <w:r w:rsidR="007F34EF">
          <w:rPr>
            <w:rFonts w:ascii="Times New Roman" w:eastAsia="Times New Roman" w:hAnsi="Times New Roman" w:cs="Times New Roman"/>
            <w:sz w:val="24"/>
            <w:szCs w:val="24"/>
          </w:rPr>
          <w:t>access points</w:t>
        </w:r>
        <w:r w:rsidR="007F34EF"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 xml:space="preserve">in their bibliographic database and the maintenance of their local authority file. Due to the labor-intensive nature of authority control, </w:t>
      </w:r>
      <w:r w:rsidRPr="00DB7C91">
        <w:rPr>
          <w:rFonts w:ascii="Times New Roman" w:eastAsia="Times New Roman" w:hAnsi="Times New Roman" w:cs="Times New Roman"/>
          <w:sz w:val="24"/>
          <w:szCs w:val="24"/>
        </w:rPr>
        <w:lastRenderedPageBreak/>
        <w:t>outsourcing some of this work can increase efficiency and control costs.</w:t>
      </w:r>
      <w:r w:rsidRPr="00DB7C91">
        <w:rPr>
          <w:rFonts w:ascii="Times New Roman" w:eastAsia="Times New Roman" w:hAnsi="Times New Roman" w:cs="Times New Roman"/>
          <w:sz w:val="24"/>
          <w:szCs w:val="24"/>
          <w:vertAlign w:val="superscript"/>
        </w:rPr>
        <w:endnoteReference w:id="24"/>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25"/>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for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73D859CC" w14:textId="69E4EE7C"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Once a vendor has been selected, the library works with </w:t>
      </w:r>
      <w:del w:id="506" w:author="Rebecca Wiederhold" w:date="2020-12-30T14:36:00Z">
        <w:r w:rsidRPr="00DB7C91" w:rsidDel="005C5DE6">
          <w:rPr>
            <w:rFonts w:ascii="Times New Roman" w:eastAsia="Times New Roman" w:hAnsi="Times New Roman" w:cs="Times New Roman"/>
            <w:sz w:val="24"/>
            <w:szCs w:val="24"/>
          </w:rPr>
          <w:delText>an assigned project manager</w:delText>
        </w:r>
      </w:del>
      <w:ins w:id="507" w:author="Rebecca Wiederhold" w:date="2020-12-30T14:36:00Z">
        <w:r w:rsidR="005C5DE6">
          <w:rPr>
            <w:rFonts w:ascii="Times New Roman" w:eastAsia="Times New Roman" w:hAnsi="Times New Roman" w:cs="Times New Roman"/>
            <w:sz w:val="24"/>
            <w:szCs w:val="24"/>
          </w:rPr>
          <w:t>a representative from the vendor</w:t>
        </w:r>
      </w:ins>
      <w:r w:rsidRPr="00DB7C91">
        <w:rPr>
          <w:rFonts w:ascii="Times New Roman" w:eastAsia="Times New Roman" w:hAnsi="Times New Roman" w:cs="Times New Roman"/>
          <w:sz w:val="24"/>
          <w:szCs w:val="24"/>
        </w:rPr>
        <w:t xml:space="preserve"> to develop a project profile which documents the library’s selections on a number of processing options related to file transfer, bibliographic record cleanup and enrichment, bibliographic </w:t>
      </w:r>
      <w:del w:id="508" w:author="Rebecca Wiederhold" w:date="2020-12-30T14:37:00Z">
        <w:r w:rsidRPr="00DB7C91" w:rsidDel="005C5DE6">
          <w:rPr>
            <w:rFonts w:ascii="Times New Roman" w:eastAsia="Times New Roman" w:hAnsi="Times New Roman" w:cs="Times New Roman"/>
            <w:sz w:val="24"/>
            <w:szCs w:val="24"/>
          </w:rPr>
          <w:delText xml:space="preserve">heading </w:delText>
        </w:r>
      </w:del>
      <w:ins w:id="509" w:author="Rebecca Wiederhold" w:date="2020-12-30T14:37:00Z">
        <w:r w:rsidR="005C5DE6">
          <w:rPr>
            <w:rFonts w:ascii="Times New Roman" w:eastAsia="Times New Roman" w:hAnsi="Times New Roman" w:cs="Times New Roman"/>
            <w:sz w:val="24"/>
            <w:szCs w:val="24"/>
          </w:rPr>
          <w:t>access point</w:t>
        </w:r>
        <w:r w:rsidR="005C5DE6"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and authority file matching, record output, and reporting.</w:t>
      </w:r>
      <w:r w:rsidRPr="00DB7C91">
        <w:rPr>
          <w:rFonts w:ascii="Times New Roman" w:eastAsia="Times New Roman" w:hAnsi="Times New Roman" w:cs="Times New Roman"/>
          <w:sz w:val="24"/>
          <w:szCs w:val="24"/>
          <w:vertAlign w:val="superscript"/>
        </w:rPr>
        <w:endnoteReference w:id="26"/>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4DF9CF8F" w14:textId="5F9A73A1"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Automated authority control processing of the library’s full bibliographic database establishes a master or base file. The library’s bibliographic </w:t>
      </w:r>
      <w:del w:id="510" w:author="Rebecca Wiederhold" w:date="2020-12-30T14:37:00Z">
        <w:r w:rsidRPr="00DB7C91" w:rsidDel="005C5DE6">
          <w:rPr>
            <w:rFonts w:ascii="Times New Roman" w:eastAsia="Times New Roman" w:hAnsi="Times New Roman" w:cs="Times New Roman"/>
            <w:sz w:val="24"/>
            <w:szCs w:val="24"/>
          </w:rPr>
          <w:delText xml:space="preserve">headings </w:delText>
        </w:r>
      </w:del>
      <w:ins w:id="511" w:author="Rebecca Wiederhold" w:date="2020-12-30T14:37:00Z">
        <w:r w:rsidR="005C5DE6">
          <w:rPr>
            <w:rFonts w:ascii="Times New Roman" w:eastAsia="Times New Roman" w:hAnsi="Times New Roman" w:cs="Times New Roman"/>
            <w:sz w:val="24"/>
            <w:szCs w:val="24"/>
          </w:rPr>
          <w:t>access points</w:t>
        </w:r>
        <w:r w:rsidR="005C5DE6"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 xml:space="preserve">are cleaned up and normalized in preparation for matching against the selected authority files, especially </w:t>
      </w:r>
      <w:ins w:id="512" w:author="Rebecca Wiederhold" w:date="2020-12-30T14:38:00Z">
        <w:r w:rsidR="005C5DE6">
          <w:rPr>
            <w:rFonts w:ascii="Times New Roman" w:eastAsia="Times New Roman" w:hAnsi="Times New Roman" w:cs="Times New Roman"/>
            <w:sz w:val="24"/>
            <w:szCs w:val="24"/>
          </w:rPr>
          <w:t xml:space="preserve">the </w:t>
        </w:r>
      </w:ins>
      <w:commentRangeStart w:id="513"/>
      <w:r w:rsidRPr="00DB7C91">
        <w:rPr>
          <w:rFonts w:ascii="Times New Roman" w:eastAsia="Times New Roman" w:hAnsi="Times New Roman" w:cs="Times New Roman"/>
          <w:sz w:val="24"/>
          <w:szCs w:val="24"/>
        </w:rPr>
        <w:t>Library of Congress</w:t>
      </w:r>
      <w:commentRangeEnd w:id="513"/>
      <w:r w:rsidR="00CF308B">
        <w:rPr>
          <w:rStyle w:val="CommentReference"/>
        </w:rPr>
        <w:commentReference w:id="513"/>
      </w:r>
      <w:r w:rsidRPr="00DB7C91">
        <w:rPr>
          <w:rFonts w:ascii="Times New Roman" w:eastAsia="Times New Roman" w:hAnsi="Times New Roman" w:cs="Times New Roman"/>
          <w:sz w:val="24"/>
          <w:szCs w:val="24"/>
        </w:rPr>
        <w:t xml:space="preserve"> Name</w:t>
      </w:r>
      <w:ins w:id="514" w:author="Rebecca Wiederhold" w:date="2020-12-30T14:38:00Z">
        <w:r w:rsidR="005C5DE6">
          <w:rPr>
            <w:rFonts w:ascii="Times New Roman" w:eastAsia="Times New Roman" w:hAnsi="Times New Roman" w:cs="Times New Roman"/>
            <w:sz w:val="24"/>
            <w:szCs w:val="24"/>
          </w:rPr>
          <w:t xml:space="preserve"> Authority File (NAF)</w:t>
        </w:r>
      </w:ins>
      <w:del w:id="515" w:author="Rebecca Wiederhold" w:date="2020-12-30T14:38:00Z">
        <w:r w:rsidRPr="00DB7C91" w:rsidDel="005C5DE6">
          <w:rPr>
            <w:rFonts w:ascii="Times New Roman" w:eastAsia="Times New Roman" w:hAnsi="Times New Roman" w:cs="Times New Roman"/>
            <w:sz w:val="24"/>
            <w:szCs w:val="24"/>
          </w:rPr>
          <w:delText>s</w:delText>
        </w:r>
      </w:del>
      <w:r w:rsidRPr="00DB7C91">
        <w:rPr>
          <w:rFonts w:ascii="Times New Roman" w:eastAsia="Times New Roman" w:hAnsi="Times New Roman" w:cs="Times New Roman"/>
          <w:sz w:val="24"/>
          <w:szCs w:val="24"/>
        </w:rPr>
        <w:t xml:space="preserve"> and </w:t>
      </w:r>
      <w:ins w:id="516" w:author="Rebecca Wiederhold" w:date="2020-12-30T14:38:00Z">
        <w:r w:rsidR="005C5DE6">
          <w:rPr>
            <w:rFonts w:ascii="Times New Roman" w:eastAsia="Times New Roman" w:hAnsi="Times New Roman" w:cs="Times New Roman"/>
            <w:sz w:val="24"/>
            <w:szCs w:val="24"/>
          </w:rPr>
          <w:t xml:space="preserve">Library of Congress </w:t>
        </w:r>
      </w:ins>
      <w:r w:rsidRPr="00DB7C91">
        <w:rPr>
          <w:rFonts w:ascii="Times New Roman" w:eastAsia="Times New Roman" w:hAnsi="Times New Roman" w:cs="Times New Roman"/>
          <w:sz w:val="24"/>
          <w:szCs w:val="24"/>
        </w:rPr>
        <w:t>Subject</w:t>
      </w:r>
      <w:ins w:id="517" w:author="Rebecca Wiederhold" w:date="2020-12-30T14:38:00Z">
        <w:r w:rsidR="005C5DE6">
          <w:rPr>
            <w:rFonts w:ascii="Times New Roman" w:eastAsia="Times New Roman" w:hAnsi="Times New Roman" w:cs="Times New Roman"/>
            <w:sz w:val="24"/>
            <w:szCs w:val="24"/>
          </w:rPr>
          <w:t xml:space="preserve"> Headings (LCSH)</w:t>
        </w:r>
      </w:ins>
      <w:del w:id="518" w:author="Rebecca Wiederhold" w:date="2020-12-30T14:38:00Z">
        <w:r w:rsidRPr="00DB7C91" w:rsidDel="005C5DE6">
          <w:rPr>
            <w:rFonts w:ascii="Times New Roman" w:eastAsia="Times New Roman" w:hAnsi="Times New Roman" w:cs="Times New Roman"/>
            <w:sz w:val="24"/>
            <w:szCs w:val="24"/>
          </w:rPr>
          <w:delText>s</w:delText>
        </w:r>
      </w:del>
      <w:r w:rsidRPr="00DB7C91">
        <w:rPr>
          <w:rFonts w:ascii="Times New Roman" w:eastAsia="Times New Roman" w:hAnsi="Times New Roman" w:cs="Times New Roman"/>
          <w:sz w:val="24"/>
          <w:szCs w:val="24"/>
        </w:rPr>
        <w:t>. If a</w:t>
      </w:r>
      <w:ins w:id="519" w:author="Rebecca Wiederhold" w:date="2020-12-30T14:38:00Z">
        <w:r w:rsidR="005C5DE6">
          <w:rPr>
            <w:rFonts w:ascii="Times New Roman" w:eastAsia="Times New Roman" w:hAnsi="Times New Roman" w:cs="Times New Roman"/>
            <w:sz w:val="24"/>
            <w:szCs w:val="24"/>
          </w:rPr>
          <w:t>n</w:t>
        </w:r>
      </w:ins>
      <w:r w:rsidRPr="00DB7C91">
        <w:rPr>
          <w:rFonts w:ascii="Times New Roman" w:eastAsia="Times New Roman" w:hAnsi="Times New Roman" w:cs="Times New Roman"/>
          <w:sz w:val="24"/>
          <w:szCs w:val="24"/>
        </w:rPr>
        <w:t xml:space="preserve"> </w:t>
      </w:r>
      <w:del w:id="520" w:author="Rebecca Wiederhold" w:date="2020-12-30T14:38:00Z">
        <w:r w:rsidRPr="00DB7C91" w:rsidDel="005C5DE6">
          <w:rPr>
            <w:rFonts w:ascii="Times New Roman" w:eastAsia="Times New Roman" w:hAnsi="Times New Roman" w:cs="Times New Roman"/>
            <w:sz w:val="24"/>
            <w:szCs w:val="24"/>
          </w:rPr>
          <w:delText xml:space="preserve">heading </w:delText>
        </w:r>
      </w:del>
      <w:ins w:id="521" w:author="Rebecca Wiederhold" w:date="2020-12-30T14:38:00Z">
        <w:r w:rsidR="005C5DE6">
          <w:rPr>
            <w:rFonts w:ascii="Times New Roman" w:eastAsia="Times New Roman" w:hAnsi="Times New Roman" w:cs="Times New Roman"/>
            <w:sz w:val="24"/>
            <w:szCs w:val="24"/>
          </w:rPr>
          <w:t>access point</w:t>
        </w:r>
        <w:r w:rsidR="005C5DE6"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 xml:space="preserve">matches the 1XX or 4XX from an authority record, the authorized form will be inserted into the bibliographic record and the authority record will be included in the output files. </w:t>
      </w:r>
      <w:ins w:id="522" w:author="Rebecca Wiederhold" w:date="2020-12-30T14:39:00Z">
        <w:r w:rsidR="005C5DE6">
          <w:rPr>
            <w:rFonts w:ascii="Times New Roman" w:eastAsia="Times New Roman" w:hAnsi="Times New Roman" w:cs="Times New Roman"/>
            <w:sz w:val="24"/>
            <w:szCs w:val="24"/>
          </w:rPr>
          <w:t xml:space="preserve">While this is primarily an automated matching process, sometimes human oversight is required to detect and correct false matches. </w:t>
        </w:r>
      </w:ins>
      <w:r w:rsidRPr="00DB7C91">
        <w:rPr>
          <w:rFonts w:ascii="Times New Roman" w:eastAsia="Times New Roman" w:hAnsi="Times New Roman" w:cs="Times New Roman"/>
          <w:sz w:val="24"/>
          <w:szCs w:val="24"/>
        </w:rPr>
        <w:t xml:space="preserve">The library </w:t>
      </w:r>
      <w:ins w:id="523" w:author="Rebecca Wiederhold" w:date="2020-12-30T14:39:00Z">
        <w:r w:rsidR="005C5DE6">
          <w:rPr>
            <w:rFonts w:ascii="Times New Roman" w:eastAsia="Times New Roman" w:hAnsi="Times New Roman" w:cs="Times New Roman"/>
            <w:sz w:val="24"/>
            <w:szCs w:val="24"/>
          </w:rPr>
          <w:t xml:space="preserve">then </w:t>
        </w:r>
      </w:ins>
      <w:r w:rsidRPr="00DB7C91">
        <w:rPr>
          <w:rFonts w:ascii="Times New Roman" w:eastAsia="Times New Roman" w:hAnsi="Times New Roman" w:cs="Times New Roman"/>
          <w:sz w:val="24"/>
          <w:szCs w:val="24"/>
        </w:rPr>
        <w:t xml:space="preserve">receives a cleaned up file of their bibliographic records and all the associated authority records to load into their ILS. Customizable </w:t>
      </w:r>
      <w:r w:rsidRPr="00DB7C91">
        <w:rPr>
          <w:rFonts w:ascii="Times New Roman" w:eastAsia="Times New Roman" w:hAnsi="Times New Roman" w:cs="Times New Roman"/>
          <w:sz w:val="24"/>
          <w:szCs w:val="24"/>
        </w:rPr>
        <w:lastRenderedPageBreak/>
        <w:t xml:space="preserve">reports are also included, allowing libraries to follow up the automated processing with any needed manual review for </w:t>
      </w:r>
      <w:del w:id="524" w:author="Rebecca Wiederhold" w:date="2020-12-30T14:41:00Z">
        <w:r w:rsidRPr="00DB7C91" w:rsidDel="005C5DE6">
          <w:rPr>
            <w:rFonts w:ascii="Times New Roman" w:eastAsia="Times New Roman" w:hAnsi="Times New Roman" w:cs="Times New Roman"/>
            <w:sz w:val="24"/>
            <w:szCs w:val="24"/>
          </w:rPr>
          <w:delText xml:space="preserve">headings </w:delText>
        </w:r>
      </w:del>
      <w:ins w:id="525" w:author="Rebecca Wiederhold" w:date="2020-12-30T14:41:00Z">
        <w:r w:rsidR="005C5DE6">
          <w:rPr>
            <w:rFonts w:ascii="Times New Roman" w:eastAsia="Times New Roman" w:hAnsi="Times New Roman" w:cs="Times New Roman"/>
            <w:sz w:val="24"/>
            <w:szCs w:val="24"/>
          </w:rPr>
          <w:t>access points</w:t>
        </w:r>
        <w:r w:rsidR="005C5DE6"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that could not be confidently matched by the machine. This maximizes the benefits of an automated authority control workflow while allowing library staff to focus their efforts on the authority work that most needs their expert evaluation.</w:t>
      </w:r>
    </w:p>
    <w:p w14:paraId="039C82E2" w14:textId="77777777"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4F1AA8C1" w14:textId="5947A0AC" w:rsidR="008B71B5" w:rsidRPr="00DB7C91" w:rsidRDefault="008B71B5" w:rsidP="008B71B5">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t xml:space="preserve">For many libraries, outsourced automation of authority control is a routine aspect of technical services work. With the changing landscape of metadata tools, shrinking cataloging departments, and evolving library collections, some libraries are developing methods for </w:t>
      </w:r>
      <w:bookmarkStart w:id="526" w:name="_GoBack"/>
      <w:bookmarkEnd w:id="526"/>
      <w:r w:rsidRPr="00DB7C91">
        <w:rPr>
          <w:rFonts w:ascii="Times New Roman" w:eastAsia="Times New Roman" w:hAnsi="Times New Roman" w:cs="Times New Roman"/>
          <w:sz w:val="24"/>
          <w:szCs w:val="24"/>
        </w:rPr>
        <w:t xml:space="preserve">automating authority control in-house, using </w:t>
      </w:r>
      <w:proofErr w:type="spellStart"/>
      <w:r w:rsidRPr="00DB7C91">
        <w:rPr>
          <w:rFonts w:ascii="Times New Roman" w:eastAsia="Times New Roman" w:hAnsi="Times New Roman" w:cs="Times New Roman"/>
          <w:sz w:val="24"/>
          <w:szCs w:val="24"/>
        </w:rPr>
        <w:t>MarcEdit</w:t>
      </w:r>
      <w:proofErr w:type="spellEnd"/>
      <w:r w:rsidRPr="00DB7C91">
        <w:rPr>
          <w:rFonts w:ascii="Times New Roman" w:eastAsia="Times New Roman" w:hAnsi="Times New Roman" w:cs="Times New Roman"/>
          <w:sz w:val="24"/>
          <w:szCs w:val="24"/>
        </w:rPr>
        <w:t>, SQL queries, and batch processing.</w:t>
      </w:r>
      <w:r w:rsidRPr="00DB7C91">
        <w:rPr>
          <w:rFonts w:ascii="Times New Roman" w:eastAsia="Times New Roman" w:hAnsi="Times New Roman" w:cs="Times New Roman"/>
          <w:sz w:val="24"/>
          <w:szCs w:val="24"/>
          <w:vertAlign w:val="superscript"/>
        </w:rPr>
        <w:endnoteReference w:id="27"/>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Libris’ Alma.</w:t>
      </w:r>
      <w:r w:rsidRPr="00DB7C91">
        <w:rPr>
          <w:rFonts w:ascii="Times New Roman" w:eastAsia="Times New Roman" w:hAnsi="Times New Roman" w:cs="Times New Roman"/>
          <w:sz w:val="24"/>
          <w:szCs w:val="24"/>
          <w:vertAlign w:val="superscript"/>
        </w:rPr>
        <w:endnoteReference w:id="28"/>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0000015" w14:textId="77777777" w:rsidR="00AD5499" w:rsidRPr="00DB7C91" w:rsidRDefault="00AD5499">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00000016" w14:textId="6643D051" w:rsidR="00AD5499" w:rsidRPr="00DB7C91" w:rsidRDefault="00AD5499"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importance of authority control lies in its ability to support users’ information retrieval needs through the </w:t>
      </w:r>
      <w:ins w:id="531" w:author="Rebecca Wiederhold" w:date="2020-12-30T15:07:00Z">
        <w:r w:rsidR="00FB1EB0">
          <w:rPr>
            <w:rFonts w:ascii="Times New Roman" w:eastAsia="Times New Roman" w:hAnsi="Times New Roman" w:cs="Times New Roman"/>
            <w:sz w:val="24"/>
            <w:szCs w:val="24"/>
            <w:highlight w:val="white"/>
          </w:rPr>
          <w:t xml:space="preserve">establishment and maintenance of </w:t>
        </w:r>
      </w:ins>
      <w:del w:id="532" w:author="Rebecca Wiederhold" w:date="2020-12-30T15:07:00Z">
        <w:r w:rsidRPr="00DB7C91" w:rsidDel="00FB1EB0">
          <w:rPr>
            <w:rFonts w:ascii="Times New Roman" w:eastAsia="Times New Roman" w:hAnsi="Times New Roman" w:cs="Times New Roman"/>
            <w:sz w:val="24"/>
            <w:szCs w:val="24"/>
            <w:highlight w:val="white"/>
          </w:rPr>
          <w:delText xml:space="preserve">authorized terms in the authority file acting as a controlled vocabulary with </w:delText>
        </w:r>
      </w:del>
      <w:r w:rsidRPr="00DB7C91">
        <w:rPr>
          <w:rFonts w:ascii="Times New Roman" w:eastAsia="Times New Roman" w:hAnsi="Times New Roman" w:cs="Times New Roman"/>
          <w:sz w:val="24"/>
          <w:szCs w:val="24"/>
          <w:highlight w:val="white"/>
        </w:rPr>
        <w:t xml:space="preserve">consistent, reliable, and unique </w:t>
      </w:r>
      <w:del w:id="533" w:author="Rebecca Wiederhold" w:date="2020-12-30T15:07:00Z">
        <w:r w:rsidRPr="00DB7C91" w:rsidDel="00FB1EB0">
          <w:rPr>
            <w:rFonts w:ascii="Times New Roman" w:eastAsia="Times New Roman" w:hAnsi="Times New Roman" w:cs="Times New Roman"/>
            <w:sz w:val="24"/>
            <w:szCs w:val="24"/>
            <w:highlight w:val="white"/>
          </w:rPr>
          <w:delText>terms</w:delText>
        </w:r>
      </w:del>
      <w:ins w:id="534" w:author="Rebecca Wiederhold" w:date="2020-12-30T15:07:00Z">
        <w:r w:rsidR="00FB1EB0">
          <w:rPr>
            <w:rFonts w:ascii="Times New Roman" w:eastAsia="Times New Roman" w:hAnsi="Times New Roman" w:cs="Times New Roman"/>
            <w:sz w:val="24"/>
            <w:szCs w:val="24"/>
            <w:highlight w:val="white"/>
          </w:rPr>
          <w:t>ac</w:t>
        </w:r>
      </w:ins>
      <w:ins w:id="535" w:author="Rebecca Wiederhold" w:date="2020-12-30T15:08:00Z">
        <w:r w:rsidR="00FB1EB0">
          <w:rPr>
            <w:rFonts w:ascii="Times New Roman" w:eastAsia="Times New Roman" w:hAnsi="Times New Roman" w:cs="Times New Roman"/>
            <w:sz w:val="24"/>
            <w:szCs w:val="24"/>
            <w:highlight w:val="white"/>
          </w:rPr>
          <w:t>cess points</w:t>
        </w:r>
      </w:ins>
      <w:r w:rsidRPr="00DB7C91">
        <w:rPr>
          <w:rFonts w:ascii="Times New Roman" w:eastAsia="Times New Roman" w:hAnsi="Times New Roman" w:cs="Times New Roman"/>
          <w:sz w:val="24"/>
          <w:szCs w:val="24"/>
          <w:highlight w:val="white"/>
        </w:rPr>
        <w:t xml:space="preserve">. This brings precision to searches and collocates related materials in results lists. The structure of authority records with cross references and hierarchically related </w:t>
      </w:r>
      <w:del w:id="536" w:author="Rebecca Wiederhold" w:date="2020-12-30T15:08:00Z">
        <w:r w:rsidRPr="00DB7C91" w:rsidDel="00FB1EB0">
          <w:rPr>
            <w:rFonts w:ascii="Times New Roman" w:eastAsia="Times New Roman" w:hAnsi="Times New Roman" w:cs="Times New Roman"/>
            <w:sz w:val="24"/>
            <w:szCs w:val="24"/>
            <w:highlight w:val="white"/>
          </w:rPr>
          <w:delText xml:space="preserve">terms </w:delText>
        </w:r>
      </w:del>
      <w:ins w:id="537" w:author="Rebecca Wiederhold" w:date="2020-12-30T15:08:00Z">
        <w:r w:rsidR="00FB1EB0">
          <w:rPr>
            <w:rFonts w:ascii="Times New Roman" w:eastAsia="Times New Roman" w:hAnsi="Times New Roman" w:cs="Times New Roman"/>
            <w:sz w:val="24"/>
            <w:szCs w:val="24"/>
            <w:highlight w:val="white"/>
          </w:rPr>
          <w:t>access points</w:t>
        </w:r>
        <w:r w:rsidR="00FB1EB0"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collocates works on the same topic and improves navigation between related concepts. </w:t>
      </w:r>
      <w:ins w:id="538" w:author="Rebecca Wiederhold" w:date="2020-12-30T15:08:00Z">
        <w:r w:rsidR="00FB1EB0">
          <w:rPr>
            <w:rFonts w:ascii="Times New Roman" w:eastAsia="Times New Roman" w:hAnsi="Times New Roman" w:cs="Times New Roman"/>
            <w:sz w:val="24"/>
            <w:szCs w:val="24"/>
            <w:highlight w:val="white"/>
          </w:rPr>
          <w:t xml:space="preserve">Through the use of access </w:t>
        </w:r>
        <w:r w:rsidR="00FB1EB0">
          <w:rPr>
            <w:rFonts w:ascii="Times New Roman" w:eastAsia="Times New Roman" w:hAnsi="Times New Roman" w:cs="Times New Roman"/>
            <w:sz w:val="24"/>
            <w:szCs w:val="24"/>
            <w:highlight w:val="white"/>
          </w:rPr>
          <w:lastRenderedPageBreak/>
          <w:t xml:space="preserve">points, </w:t>
        </w:r>
      </w:ins>
      <w:del w:id="539" w:author="Rebecca Wiederhold" w:date="2020-12-30T15:08:00Z">
        <w:r w:rsidRPr="00DB7C91" w:rsidDel="00FB1EB0">
          <w:rPr>
            <w:rFonts w:ascii="Times New Roman" w:eastAsia="Times New Roman" w:hAnsi="Times New Roman" w:cs="Times New Roman"/>
            <w:sz w:val="24"/>
            <w:szCs w:val="24"/>
            <w:highlight w:val="white"/>
          </w:rPr>
          <w:delText>I</w:delText>
        </w:r>
      </w:del>
      <w:ins w:id="540" w:author="Rebecca Wiederhold" w:date="2020-12-30T15:08:00Z">
        <w:r w:rsidR="00FB1EB0">
          <w:rPr>
            <w:rFonts w:ascii="Times New Roman" w:eastAsia="Times New Roman" w:hAnsi="Times New Roman" w:cs="Times New Roman"/>
            <w:sz w:val="24"/>
            <w:szCs w:val="24"/>
            <w:highlight w:val="white"/>
          </w:rPr>
          <w:t>i</w:t>
        </w:r>
      </w:ins>
      <w:r w:rsidRPr="00DB7C91">
        <w:rPr>
          <w:rFonts w:ascii="Times New Roman" w:eastAsia="Times New Roman" w:hAnsi="Times New Roman" w:cs="Times New Roman"/>
          <w:sz w:val="24"/>
          <w:szCs w:val="24"/>
          <w:highlight w:val="white"/>
        </w:rPr>
        <w:t>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00000017" w14:textId="77777777"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30"/>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00000018" w14:textId="5B302C1A"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r>
      <w:del w:id="541" w:author="Rebecca Wiederhold" w:date="2020-12-29T18:34:00Z">
        <w:r w:rsidRPr="00DB7C91" w:rsidDel="00696E66">
          <w:rPr>
            <w:rFonts w:ascii="Times New Roman" w:eastAsia="Times New Roman" w:hAnsi="Times New Roman" w:cs="Times New Roman"/>
            <w:sz w:val="24"/>
            <w:szCs w:val="24"/>
            <w:highlight w:val="white"/>
          </w:rPr>
          <w:delText>Barbara Tillett explained the essential nature of authority control within libraries over three decades ago, stating “In order to accomplish the finding and gathering functions, the catalog must have authority control. Authority control is inherent to a catalog and without it, a file cannot be considered a catalog.”</w:delText>
        </w:r>
        <w:r w:rsidRPr="00DB7C91" w:rsidDel="00696E66">
          <w:rPr>
            <w:rFonts w:ascii="Times New Roman" w:eastAsia="Times New Roman" w:hAnsi="Times New Roman" w:cs="Times New Roman"/>
            <w:sz w:val="24"/>
            <w:szCs w:val="24"/>
            <w:highlight w:val="white"/>
            <w:vertAlign w:val="superscript"/>
          </w:rPr>
          <w:endnoteReference w:id="31"/>
        </w:r>
        <w:r w:rsidRPr="00DB7C91" w:rsidDel="00696E66">
          <w:rPr>
            <w:rFonts w:ascii="Times New Roman" w:eastAsia="Times New Roman" w:hAnsi="Times New Roman" w:cs="Times New Roman"/>
            <w:sz w:val="24"/>
            <w:szCs w:val="24"/>
            <w:highlight w:val="white"/>
          </w:rPr>
          <w:delText xml:space="preserve"> Technical services librarians today must be just as passionate about this essential function of their jobs when communicating with administrators about authority control to ensure continued support for this work.</w:delText>
        </w:r>
      </w:del>
    </w:p>
    <w:p w14:paraId="0000002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00000026"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Authority control for archives</w:t>
      </w:r>
    </w:p>
    <w:p w14:paraId="00000027" w14:textId="08A7841D"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Libraries </w:t>
      </w:r>
      <w:ins w:id="544" w:author="Rebecca Wiederhold" w:date="2020-12-30T15:12:00Z">
        <w:r w:rsidR="00FB1EB0">
          <w:rPr>
            <w:rFonts w:ascii="Times New Roman" w:eastAsia="Times New Roman" w:hAnsi="Times New Roman" w:cs="Times New Roman"/>
            <w:sz w:val="24"/>
            <w:szCs w:val="24"/>
            <w:highlight w:val="white"/>
          </w:rPr>
          <w:t>may</w:t>
        </w:r>
      </w:ins>
      <w:del w:id="545" w:author="Rebecca Wiederhold" w:date="2020-12-30T15:12:00Z">
        <w:r w:rsidRPr="00DB7C91" w:rsidDel="00FB1EB0">
          <w:rPr>
            <w:rFonts w:ascii="Times New Roman" w:eastAsia="Times New Roman" w:hAnsi="Times New Roman" w:cs="Times New Roman"/>
            <w:sz w:val="24"/>
            <w:szCs w:val="24"/>
            <w:highlight w:val="white"/>
          </w:rPr>
          <w:delText>often</w:delText>
        </w:r>
      </w:del>
      <w:r w:rsidRPr="00DB7C91">
        <w:rPr>
          <w:rFonts w:ascii="Times New Roman" w:eastAsia="Times New Roman" w:hAnsi="Times New Roman" w:cs="Times New Roman"/>
          <w:sz w:val="24"/>
          <w:szCs w:val="24"/>
          <w:highlight w:val="white"/>
        </w:rPr>
        <w:t xml:space="preserve">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t>
      </w:r>
      <w:ins w:id="546" w:author="Rebecca Wiederhold" w:date="2020-12-30T15:13:00Z">
        <w:r w:rsidR="00FB1EB0" w:rsidRPr="00C40EBA">
          <w:rPr>
            <w:rFonts w:ascii="Times New Roman" w:eastAsia="Times New Roman" w:hAnsi="Times New Roman" w:cs="Times New Roman"/>
            <w:sz w:val="24"/>
            <w:szCs w:val="24"/>
            <w:highlight w:val="white"/>
          </w:rPr>
          <w:t xml:space="preserve">Finding aids </w:t>
        </w:r>
        <w:r w:rsidR="00FB1EB0">
          <w:rPr>
            <w:rFonts w:ascii="Times New Roman" w:eastAsia="Times New Roman" w:hAnsi="Times New Roman" w:cs="Times New Roman"/>
            <w:sz w:val="24"/>
            <w:szCs w:val="24"/>
            <w:highlight w:val="white"/>
          </w:rPr>
          <w:t xml:space="preserve">are a common discovery tool </w:t>
        </w:r>
      </w:ins>
      <w:ins w:id="547" w:author="Rebecca Wiederhold" w:date="2020-12-30T15:14:00Z">
        <w:r w:rsidR="00FB1EB0">
          <w:rPr>
            <w:rFonts w:ascii="Times New Roman" w:eastAsia="Times New Roman" w:hAnsi="Times New Roman" w:cs="Times New Roman"/>
            <w:sz w:val="24"/>
            <w:szCs w:val="24"/>
            <w:highlight w:val="white"/>
          </w:rPr>
          <w:t>used to describe archival and manuscript collections. This description can be</w:t>
        </w:r>
      </w:ins>
      <w:ins w:id="548" w:author="Rebecca Wiederhold" w:date="2020-12-30T15:13:00Z">
        <w:r w:rsidR="00FB1EB0" w:rsidRPr="00C40EBA">
          <w:rPr>
            <w:rFonts w:ascii="Times New Roman" w:eastAsia="Times New Roman" w:hAnsi="Times New Roman" w:cs="Times New Roman"/>
            <w:sz w:val="24"/>
            <w:szCs w:val="24"/>
            <w:highlight w:val="white"/>
          </w:rPr>
          <w:t xml:space="preserve"> hierarchical </w:t>
        </w:r>
      </w:ins>
      <w:ins w:id="549" w:author="Rebecca Wiederhold" w:date="2020-12-30T15:14:00Z">
        <w:r w:rsidR="00FB1EB0">
          <w:rPr>
            <w:rFonts w:ascii="Times New Roman" w:eastAsia="Times New Roman" w:hAnsi="Times New Roman" w:cs="Times New Roman"/>
            <w:sz w:val="24"/>
            <w:szCs w:val="24"/>
            <w:highlight w:val="white"/>
          </w:rPr>
          <w:t>in nature</w:t>
        </w:r>
      </w:ins>
      <w:ins w:id="550" w:author="Rebecca Wiederhold" w:date="2020-12-30T15:13:00Z">
        <w:r w:rsidR="00FB1EB0" w:rsidRPr="00C40EBA">
          <w:rPr>
            <w:rFonts w:ascii="Times New Roman" w:eastAsia="Times New Roman" w:hAnsi="Times New Roman" w:cs="Times New Roman"/>
            <w:sz w:val="24"/>
            <w:szCs w:val="24"/>
            <w:highlight w:val="white"/>
          </w:rPr>
          <w:t>, often divided into related records within series</w:t>
        </w:r>
        <w:r w:rsidR="00FB1EB0">
          <w:rPr>
            <w:rFonts w:ascii="Times New Roman" w:eastAsia="Times New Roman" w:hAnsi="Times New Roman" w:cs="Times New Roman"/>
            <w:sz w:val="24"/>
            <w:szCs w:val="24"/>
            <w:highlight w:val="white"/>
          </w:rPr>
          <w:t xml:space="preserve"> and</w:t>
        </w:r>
        <w:r w:rsidR="00FB1EB0" w:rsidRPr="00C40EBA">
          <w:rPr>
            <w:rFonts w:ascii="Times New Roman" w:eastAsia="Times New Roman" w:hAnsi="Times New Roman" w:cs="Times New Roman"/>
            <w:sz w:val="24"/>
            <w:szCs w:val="24"/>
            <w:highlight w:val="white"/>
          </w:rPr>
          <w:t xml:space="preserve"> sub-series, and sometimes described down to the item level, allowing for </w:t>
        </w:r>
        <w:r w:rsidR="00FB1EB0" w:rsidRPr="00C40EBA">
          <w:rPr>
            <w:rFonts w:ascii="Times New Roman" w:eastAsia="Times New Roman" w:hAnsi="Times New Roman" w:cs="Times New Roman"/>
            <w:sz w:val="24"/>
            <w:szCs w:val="24"/>
            <w:highlight w:val="white"/>
          </w:rPr>
          <w:lastRenderedPageBreak/>
          <w:t>relationships between materials within the collection to be preserved and contextual information to be demonstrated.</w:t>
        </w:r>
        <w:r w:rsidR="00FB1EB0">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While collection-level MARC records for archival materials may reside in the library catalog to allow for </w:t>
      </w:r>
      <w:ins w:id="551" w:author="Rebecca Wiederhold" w:date="2020-12-30T15:15:00Z">
        <w:r w:rsidR="00FB1EB0">
          <w:rPr>
            <w:rFonts w:ascii="Times New Roman" w:eastAsia="Times New Roman" w:hAnsi="Times New Roman" w:cs="Times New Roman"/>
            <w:sz w:val="24"/>
            <w:szCs w:val="24"/>
            <w:highlight w:val="white"/>
          </w:rPr>
          <w:t xml:space="preserve">both </w:t>
        </w:r>
      </w:ins>
      <w:r w:rsidRPr="00DB7C91">
        <w:rPr>
          <w:rFonts w:ascii="Times New Roman" w:eastAsia="Times New Roman" w:hAnsi="Times New Roman" w:cs="Times New Roman"/>
          <w:sz w:val="24"/>
          <w:szCs w:val="24"/>
          <w:highlight w:val="white"/>
        </w:rPr>
        <w:t>books and related archival materials to</w:t>
      </w:r>
      <w:del w:id="552" w:author="Rebecca Wiederhold" w:date="2020-12-30T15:14:00Z">
        <w:r w:rsidRPr="00DB7C91" w:rsidDel="00FB1EB0">
          <w:rPr>
            <w:rFonts w:ascii="Times New Roman" w:eastAsia="Times New Roman" w:hAnsi="Times New Roman" w:cs="Times New Roman"/>
            <w:sz w:val="24"/>
            <w:szCs w:val="24"/>
            <w:highlight w:val="white"/>
          </w:rPr>
          <w:delText xml:space="preserve"> both</w:delText>
        </w:r>
      </w:del>
      <w:r w:rsidRPr="00DB7C91">
        <w:rPr>
          <w:rFonts w:ascii="Times New Roman" w:eastAsia="Times New Roman" w:hAnsi="Times New Roman" w:cs="Times New Roman"/>
          <w:sz w:val="24"/>
          <w:szCs w:val="24"/>
          <w:highlight w:val="white"/>
        </w:rPr>
        <w:t xml:space="preserve"> 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32"/>
      </w:r>
      <w:del w:id="553" w:author="Rebecca Wiederhold" w:date="2020-12-30T15:13:00Z">
        <w:r w:rsidRPr="00DB7C91" w:rsidDel="00FB1EB0">
          <w:rPr>
            <w:rFonts w:ascii="Times New Roman" w:eastAsia="Times New Roman" w:hAnsi="Times New Roman" w:cs="Times New Roman"/>
            <w:sz w:val="24"/>
            <w:szCs w:val="24"/>
            <w:highlight w:val="white"/>
            <w:vertAlign w:val="superscript"/>
          </w:rPr>
          <w:endnoteReference w:id="33"/>
        </w:r>
      </w:del>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w:t>
      </w:r>
      <w:proofErr w:type="spellStart"/>
      <w:r w:rsidRPr="00DB7C91">
        <w:rPr>
          <w:rFonts w:ascii="Times New Roman" w:eastAsia="Times New Roman" w:hAnsi="Times New Roman" w:cs="Times New Roman"/>
          <w:sz w:val="24"/>
          <w:szCs w:val="24"/>
          <w:highlight w:val="white"/>
        </w:rPr>
        <w:t>ArchivesSpace</w:t>
      </w:r>
      <w:proofErr w:type="spellEnd"/>
      <w:r w:rsidRPr="00DB7C91">
        <w:rPr>
          <w:rFonts w:ascii="Times New Roman" w:eastAsia="Times New Roman" w:hAnsi="Times New Roman" w:cs="Times New Roman"/>
          <w:sz w:val="24"/>
          <w:szCs w:val="24"/>
          <w:highlight w:val="white"/>
        </w:rPr>
        <w:t xml:space="preserve"> or in a web-based discovery tool. </w:t>
      </w:r>
    </w:p>
    <w:p w14:paraId="00000028" w14:textId="7BF9648D"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w:t>
      </w:r>
      <w:del w:id="556" w:author="Rebecca Wiederhold" w:date="2020-12-30T15:15:00Z">
        <w:r w:rsidRPr="00DB7C91" w:rsidDel="00FB1EB0">
          <w:rPr>
            <w:rFonts w:ascii="Times New Roman" w:eastAsia="Times New Roman" w:hAnsi="Times New Roman" w:cs="Times New Roman"/>
            <w:sz w:val="24"/>
            <w:szCs w:val="24"/>
            <w:highlight w:val="white"/>
          </w:rPr>
          <w:delText xml:space="preserve">terms </w:delText>
        </w:r>
      </w:del>
      <w:ins w:id="557" w:author="Rebecca Wiederhold" w:date="2020-12-30T15:15:00Z">
        <w:r w:rsidR="00FB1EB0">
          <w:rPr>
            <w:rFonts w:ascii="Times New Roman" w:eastAsia="Times New Roman" w:hAnsi="Times New Roman" w:cs="Times New Roman"/>
            <w:sz w:val="24"/>
            <w:szCs w:val="24"/>
            <w:highlight w:val="white"/>
          </w:rPr>
          <w:t>access points</w:t>
        </w:r>
        <w:r w:rsidR="00FB1EB0"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00000029"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Library of Congress Name Authority File and other sources of authorities to merge </w:t>
      </w:r>
      <w:r w:rsidRPr="00DB7C91">
        <w:rPr>
          <w:rFonts w:ascii="Times New Roman" w:eastAsia="Times New Roman" w:hAnsi="Times New Roman" w:cs="Times New Roman"/>
          <w:sz w:val="24"/>
          <w:szCs w:val="24"/>
          <w:highlight w:val="white"/>
        </w:rPr>
        <w:lastRenderedPageBreak/>
        <w:t>records for the same entities. This allows for archival authority descriptions to be linked with related archive, library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36"/>
      </w:r>
    </w:p>
    <w:p w14:paraId="0000002A"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Digital collections and institutional repositories</w:t>
      </w:r>
    </w:p>
    <w:p w14:paraId="0000002B" w14:textId="7AB94FE7" w:rsidR="00AD5499" w:rsidRPr="00DB7C91" w:rsidRDefault="00AD5499">
      <w:pPr>
        <w:spacing w:line="480" w:lineRule="auto"/>
        <w:rPr>
          <w:rFonts w:ascii="Times New Roman" w:hAnsi="Times New Roman" w:cs="Times New Roman"/>
          <w:sz w:val="24"/>
          <w:szCs w:val="24"/>
          <w:highlight w:val="white"/>
        </w:rPr>
      </w:pPr>
      <w:del w:id="561" w:author="Rebecca Wiederhold" w:date="2020-12-30T15:19:00Z">
        <w:r w:rsidRPr="00DB7C91" w:rsidDel="0063491D">
          <w:rPr>
            <w:rFonts w:ascii="Times New Roman" w:hAnsi="Times New Roman" w:cs="Times New Roman"/>
            <w:color w:val="9900FF"/>
            <w:sz w:val="24"/>
            <w:szCs w:val="24"/>
            <w:highlight w:val="white"/>
          </w:rPr>
          <w:tab/>
        </w:r>
      </w:del>
      <w:r w:rsidRPr="00DB7C91">
        <w:rPr>
          <w:rFonts w:ascii="Times New Roman" w:eastAsia="Times New Roman" w:hAnsi="Times New Roman" w:cs="Times New Roman"/>
          <w:sz w:val="24"/>
          <w:szCs w:val="24"/>
          <w:highlight w:val="white"/>
        </w:rPr>
        <w:t xml:space="preserve">Information retrieval in other areas outside the bibliographic realm also </w:t>
      </w:r>
      <w:ins w:id="562" w:author="Rebecca Wiederhold" w:date="2020-12-30T15:18:00Z">
        <w:r w:rsidR="0063491D">
          <w:rPr>
            <w:rFonts w:ascii="Times New Roman" w:eastAsia="Times New Roman" w:hAnsi="Times New Roman" w:cs="Times New Roman"/>
            <w:sz w:val="24"/>
            <w:szCs w:val="24"/>
            <w:highlight w:val="white"/>
          </w:rPr>
          <w:t xml:space="preserve">greatly </w:t>
        </w:r>
      </w:ins>
      <w:r w:rsidRPr="00DB7C91">
        <w:rPr>
          <w:rFonts w:ascii="Times New Roman" w:eastAsia="Times New Roman" w:hAnsi="Times New Roman" w:cs="Times New Roman"/>
          <w:sz w:val="24"/>
          <w:szCs w:val="24"/>
          <w:highlight w:val="white"/>
        </w:rPr>
        <w:t>rel</w:t>
      </w:r>
      <w:ins w:id="563" w:author="Rebecca Wiederhold" w:date="2020-12-30T15:18:00Z">
        <w:r w:rsidR="0063491D">
          <w:rPr>
            <w:rFonts w:ascii="Times New Roman" w:eastAsia="Times New Roman" w:hAnsi="Times New Roman" w:cs="Times New Roman"/>
            <w:sz w:val="24"/>
            <w:szCs w:val="24"/>
            <w:highlight w:val="white"/>
          </w:rPr>
          <w:t>ies</w:t>
        </w:r>
      </w:ins>
      <w:del w:id="564" w:author="Rebecca Wiederhold" w:date="2020-12-30T15:18:00Z">
        <w:r w:rsidRPr="00DB7C91" w:rsidDel="0063491D">
          <w:rPr>
            <w:rFonts w:ascii="Times New Roman" w:eastAsia="Times New Roman" w:hAnsi="Times New Roman" w:cs="Times New Roman"/>
            <w:sz w:val="24"/>
            <w:szCs w:val="24"/>
            <w:highlight w:val="white"/>
          </w:rPr>
          <w:delText>y</w:delText>
        </w:r>
      </w:del>
      <w:r w:rsidRPr="00DB7C91">
        <w:rPr>
          <w:rFonts w:ascii="Times New Roman" w:eastAsia="Times New Roman" w:hAnsi="Times New Roman" w:cs="Times New Roman"/>
          <w:sz w:val="24"/>
          <w:szCs w:val="24"/>
          <w:highlight w:val="white"/>
        </w:rPr>
        <w:t xml:space="preserve"> </w:t>
      </w:r>
      <w:del w:id="565" w:author="Rebecca Wiederhold" w:date="2020-12-30T15:18:00Z">
        <w:r w:rsidRPr="00DB7C91" w:rsidDel="0063491D">
          <w:rPr>
            <w:rFonts w:ascii="Times New Roman" w:eastAsia="Times New Roman" w:hAnsi="Times New Roman" w:cs="Times New Roman"/>
            <w:sz w:val="24"/>
            <w:szCs w:val="24"/>
            <w:highlight w:val="white"/>
          </w:rPr>
          <w:delText xml:space="preserve">just as heavily </w:delText>
        </w:r>
      </w:del>
      <w:r w:rsidRPr="00DB7C91">
        <w:rPr>
          <w:rFonts w:ascii="Times New Roman" w:eastAsia="Times New Roman" w:hAnsi="Times New Roman" w:cs="Times New Roman"/>
          <w:sz w:val="24"/>
          <w:szCs w:val="24"/>
          <w:highlight w:val="white"/>
        </w:rPr>
        <w:t>on the consistent presentation of names and subjects</w:t>
      </w:r>
      <w:ins w:id="566" w:author="Rebecca Wiederhold" w:date="2020-12-30T15:19:00Z">
        <w:r w:rsidR="0063491D">
          <w:rPr>
            <w:rFonts w:ascii="Times New Roman" w:eastAsia="Times New Roman" w:hAnsi="Times New Roman" w:cs="Times New Roman"/>
            <w:sz w:val="24"/>
            <w:szCs w:val="24"/>
            <w:highlight w:val="white"/>
          </w:rPr>
          <w:t xml:space="preserve"> in their databases</w:t>
        </w:r>
      </w:ins>
      <w:r w:rsidRPr="00DB7C91">
        <w:rPr>
          <w:rFonts w:ascii="Times New Roman" w:eastAsia="Times New Roman" w:hAnsi="Times New Roman" w:cs="Times New Roman"/>
          <w:sz w:val="24"/>
          <w:szCs w:val="24"/>
          <w:highlight w:val="white"/>
        </w:rPr>
        <w:t>.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w:t>
      </w:r>
      <w:ins w:id="567" w:author="Rebecca Wiederhold" w:date="2020-12-30T15:20:00Z">
        <w:r w:rsidR="0063491D">
          <w:rPr>
            <w:rFonts w:ascii="Times New Roman" w:eastAsia="Times New Roman" w:hAnsi="Times New Roman" w:cs="Times New Roman"/>
            <w:sz w:val="24"/>
            <w:szCs w:val="24"/>
            <w:highlight w:val="white"/>
          </w:rPr>
          <w:t>The form and choice of access points (i.e., author, subject, title, etc.)</w:t>
        </w:r>
      </w:ins>
      <w:del w:id="568" w:author="Rebecca Wiederhold" w:date="2020-12-30T15:20:00Z">
        <w:r w:rsidRPr="00DB7C91" w:rsidDel="0063491D">
          <w:rPr>
            <w:rFonts w:ascii="Times New Roman" w:eastAsia="Times New Roman" w:hAnsi="Times New Roman" w:cs="Times New Roman"/>
            <w:sz w:val="24"/>
            <w:szCs w:val="24"/>
            <w:highlight w:val="white"/>
          </w:rPr>
          <w:delText>Names and subjects need to</w:delText>
        </w:r>
      </w:del>
      <w:ins w:id="569" w:author="Rebecca Wiederhold" w:date="2020-12-30T15:20:00Z">
        <w:r w:rsidR="0063491D">
          <w:rPr>
            <w:rFonts w:ascii="Times New Roman" w:eastAsia="Times New Roman" w:hAnsi="Times New Roman" w:cs="Times New Roman"/>
            <w:sz w:val="24"/>
            <w:szCs w:val="24"/>
            <w:highlight w:val="white"/>
          </w:rPr>
          <w:t xml:space="preserve"> should</w:t>
        </w:r>
      </w:ins>
      <w:r w:rsidRPr="00DB7C91">
        <w:rPr>
          <w:rFonts w:ascii="Times New Roman" w:eastAsia="Times New Roman" w:hAnsi="Times New Roman" w:cs="Times New Roman"/>
          <w:sz w:val="24"/>
          <w:szCs w:val="24"/>
          <w:highlight w:val="white"/>
        </w:rPr>
        <w:t xml:space="preserve"> be consistent across platforms in order to enhance discoverability and meet user expectation, especially </w:t>
      </w:r>
      <w:ins w:id="570" w:author="Rebecca Wiederhold" w:date="2020-12-30T15:21:00Z">
        <w:r w:rsidR="0063491D">
          <w:rPr>
            <w:rFonts w:ascii="Times New Roman" w:eastAsia="Times New Roman" w:hAnsi="Times New Roman" w:cs="Times New Roman"/>
            <w:sz w:val="24"/>
            <w:szCs w:val="24"/>
            <w:highlight w:val="white"/>
          </w:rPr>
          <w:t xml:space="preserve">in regard </w:t>
        </w:r>
      </w:ins>
      <w:r w:rsidRPr="00DB7C91">
        <w:rPr>
          <w:rFonts w:ascii="Times New Roman" w:eastAsia="Times New Roman" w:hAnsi="Times New Roman" w:cs="Times New Roman"/>
          <w:sz w:val="24"/>
          <w:szCs w:val="24"/>
          <w:highlight w:val="white"/>
        </w:rPr>
        <w:t xml:space="preserve">to </w:t>
      </w:r>
      <w:del w:id="571" w:author="Rebecca Wiederhold" w:date="2020-12-30T15:21:00Z">
        <w:r w:rsidRPr="00DB7C91" w:rsidDel="0063491D">
          <w:rPr>
            <w:rFonts w:ascii="Times New Roman" w:eastAsia="Times New Roman" w:hAnsi="Times New Roman" w:cs="Times New Roman"/>
            <w:sz w:val="24"/>
            <w:szCs w:val="24"/>
            <w:highlight w:val="white"/>
          </w:rPr>
          <w:delText xml:space="preserve">enable </w:delText>
        </w:r>
      </w:del>
      <w:r w:rsidRPr="00DB7C91">
        <w:rPr>
          <w:rFonts w:ascii="Times New Roman" w:eastAsia="Times New Roman" w:hAnsi="Times New Roman" w:cs="Times New Roman"/>
          <w:sz w:val="24"/>
          <w:szCs w:val="24"/>
          <w:highlight w:val="white"/>
        </w:rPr>
        <w:t xml:space="preserve">bringing together descriptions of physical library materials with a digitized version of the same items. Institutional repositories are another area that may benefit from consideration </w:t>
      </w:r>
      <w:ins w:id="572" w:author="Rebecca Wiederhold" w:date="2020-12-30T15:21:00Z">
        <w:r w:rsidR="0063491D">
          <w:rPr>
            <w:rFonts w:ascii="Times New Roman" w:eastAsia="Times New Roman" w:hAnsi="Times New Roman" w:cs="Times New Roman"/>
            <w:sz w:val="24"/>
            <w:szCs w:val="24"/>
            <w:highlight w:val="white"/>
          </w:rPr>
          <w:t xml:space="preserve">of authority control </w:t>
        </w:r>
      </w:ins>
      <w:r w:rsidRPr="00DB7C91">
        <w:rPr>
          <w:rFonts w:ascii="Times New Roman" w:eastAsia="Times New Roman" w:hAnsi="Times New Roman" w:cs="Times New Roman"/>
          <w:sz w:val="24"/>
          <w:szCs w:val="24"/>
          <w:highlight w:val="white"/>
        </w:rPr>
        <w:t xml:space="preserve">within the context of a library’s </w:t>
      </w:r>
      <w:del w:id="573" w:author="Rebecca Wiederhold" w:date="2020-12-30T15:21:00Z">
        <w:r w:rsidRPr="00DB7C91" w:rsidDel="0063491D">
          <w:rPr>
            <w:rFonts w:ascii="Times New Roman" w:eastAsia="Times New Roman" w:hAnsi="Times New Roman" w:cs="Times New Roman"/>
            <w:sz w:val="24"/>
            <w:szCs w:val="24"/>
            <w:highlight w:val="white"/>
          </w:rPr>
          <w:delText xml:space="preserve">authority control </w:delText>
        </w:r>
      </w:del>
      <w:r w:rsidRPr="00DB7C91">
        <w:rPr>
          <w:rFonts w:ascii="Times New Roman" w:eastAsia="Times New Roman" w:hAnsi="Times New Roman" w:cs="Times New Roman"/>
          <w:sz w:val="24"/>
          <w:szCs w:val="24"/>
          <w:highlight w:val="white"/>
        </w:rPr>
        <w:t>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38"/>
      </w:r>
    </w:p>
    <w:p w14:paraId="0000002C"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0000002D" w14:textId="717D5C94"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 xml:space="preserve">Authorized </w:t>
      </w:r>
      <w:del w:id="576" w:author="Rebecca Wiederhold" w:date="2020-12-30T15:25:00Z">
        <w:r w:rsidRPr="008278A0" w:rsidDel="008A65FC">
          <w:rPr>
            <w:rFonts w:ascii="Times New Roman" w:eastAsia="Times New Roman" w:hAnsi="Times New Roman" w:cs="Times New Roman"/>
            <w:b/>
            <w:bCs/>
            <w:i/>
            <w:iCs/>
            <w:sz w:val="24"/>
            <w:szCs w:val="24"/>
            <w:highlight w:val="white"/>
          </w:rPr>
          <w:delText xml:space="preserve">headings </w:delText>
        </w:r>
      </w:del>
      <w:ins w:id="577" w:author="Rebecca Wiederhold" w:date="2020-12-30T15:25:00Z">
        <w:r w:rsidR="008A65FC">
          <w:rPr>
            <w:rFonts w:ascii="Times New Roman" w:eastAsia="Times New Roman" w:hAnsi="Times New Roman" w:cs="Times New Roman"/>
            <w:b/>
            <w:bCs/>
            <w:i/>
            <w:iCs/>
            <w:sz w:val="24"/>
            <w:szCs w:val="24"/>
            <w:highlight w:val="white"/>
          </w:rPr>
          <w:t>access points</w:t>
        </w:r>
        <w:r w:rsidR="008A65FC" w:rsidRPr="008278A0">
          <w:rPr>
            <w:rFonts w:ascii="Times New Roman" w:eastAsia="Times New Roman" w:hAnsi="Times New Roman" w:cs="Times New Roman"/>
            <w:b/>
            <w:bCs/>
            <w:i/>
            <w:iCs/>
            <w:sz w:val="24"/>
            <w:szCs w:val="24"/>
            <w:highlight w:val="white"/>
          </w:rPr>
          <w:t xml:space="preserve"> </w:t>
        </w:r>
      </w:ins>
      <w:r w:rsidRPr="008278A0">
        <w:rPr>
          <w:rFonts w:ascii="Times New Roman" w:eastAsia="Times New Roman" w:hAnsi="Times New Roman" w:cs="Times New Roman"/>
          <w:b/>
          <w:bCs/>
          <w:i/>
          <w:iCs/>
          <w:sz w:val="24"/>
          <w:szCs w:val="24"/>
          <w:highlight w:val="white"/>
        </w:rPr>
        <w:t>as facets</w:t>
      </w:r>
    </w:p>
    <w:p w14:paraId="0000002E" w14:textId="6313B648"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Advances in computer and networking technologies, including the move towards linked data and </w:t>
      </w:r>
      <w:ins w:id="578" w:author="Rebecca Wiederhold" w:date="2020-12-30T15:22:00Z">
        <w:r w:rsidR="00AD55D3">
          <w:rPr>
            <w:rFonts w:ascii="Times New Roman" w:eastAsia="Times New Roman" w:hAnsi="Times New Roman" w:cs="Times New Roman"/>
            <w:sz w:val="24"/>
            <w:szCs w:val="24"/>
            <w:highlight w:val="white"/>
          </w:rPr>
          <w:t>S</w:t>
        </w:r>
      </w:ins>
      <w:del w:id="579" w:author="Rebecca Wiederhold" w:date="2020-12-30T15:22:00Z">
        <w:r w:rsidRPr="00DB7C91" w:rsidDel="00AD55D3">
          <w:rPr>
            <w:rFonts w:ascii="Times New Roman" w:eastAsia="Times New Roman" w:hAnsi="Times New Roman" w:cs="Times New Roman"/>
            <w:sz w:val="24"/>
            <w:szCs w:val="24"/>
            <w:highlight w:val="white"/>
          </w:rPr>
          <w:delText>s</w:delText>
        </w:r>
      </w:del>
      <w:r w:rsidRPr="00DB7C91">
        <w:rPr>
          <w:rFonts w:ascii="Times New Roman" w:eastAsia="Times New Roman" w:hAnsi="Times New Roman" w:cs="Times New Roman"/>
          <w:sz w:val="24"/>
          <w:szCs w:val="24"/>
          <w:highlight w:val="white"/>
        </w:rPr>
        <w:t xml:space="preserve">emantic </w:t>
      </w:r>
      <w:del w:id="580" w:author="Rebecca Wiederhold" w:date="2020-12-30T15:22:00Z">
        <w:r w:rsidRPr="00DB7C91" w:rsidDel="00AD55D3">
          <w:rPr>
            <w:rFonts w:ascii="Times New Roman" w:eastAsia="Times New Roman" w:hAnsi="Times New Roman" w:cs="Times New Roman"/>
            <w:sz w:val="24"/>
            <w:szCs w:val="24"/>
            <w:highlight w:val="white"/>
          </w:rPr>
          <w:delText>web</w:delText>
        </w:r>
      </w:del>
      <w:ins w:id="581" w:author="Rebecca Wiederhold" w:date="2020-12-30T15:22:00Z">
        <w:r w:rsidR="00AD55D3">
          <w:rPr>
            <w:rFonts w:ascii="Times New Roman" w:eastAsia="Times New Roman" w:hAnsi="Times New Roman" w:cs="Times New Roman"/>
            <w:sz w:val="24"/>
            <w:szCs w:val="24"/>
            <w:highlight w:val="white"/>
          </w:rPr>
          <w:t>W</w:t>
        </w:r>
        <w:r w:rsidR="00AD55D3" w:rsidRPr="00DB7C91">
          <w:rPr>
            <w:rFonts w:ascii="Times New Roman" w:eastAsia="Times New Roman" w:hAnsi="Times New Roman" w:cs="Times New Roman"/>
            <w:sz w:val="24"/>
            <w:szCs w:val="24"/>
            <w:highlight w:val="white"/>
          </w:rPr>
          <w:t>eb</w:t>
        </w:r>
      </w:ins>
      <w:r w:rsidRPr="00DB7C91">
        <w:rPr>
          <w:rFonts w:ascii="Times New Roman" w:eastAsia="Times New Roman" w:hAnsi="Times New Roman" w:cs="Times New Roman"/>
          <w:sz w:val="24"/>
          <w:szCs w:val="24"/>
          <w:highlight w:val="white"/>
        </w:rPr>
        <w:t xml:space="preserve">, are influencing the evolution of cataloging and authority control. The use of lexical or keyword searching in library catalogs and discovery systems has pushed metadata creators and stewards towards viewing these authorized </w:t>
      </w:r>
      <w:del w:id="582" w:author="Rebecca Wiederhold" w:date="2020-12-30T15:23:00Z">
        <w:r w:rsidRPr="00DB7C91" w:rsidDel="00AD55D3">
          <w:rPr>
            <w:rFonts w:ascii="Times New Roman" w:eastAsia="Times New Roman" w:hAnsi="Times New Roman" w:cs="Times New Roman"/>
            <w:sz w:val="24"/>
            <w:szCs w:val="24"/>
            <w:highlight w:val="white"/>
          </w:rPr>
          <w:delText xml:space="preserve">terms </w:delText>
        </w:r>
      </w:del>
      <w:ins w:id="583" w:author="Rebecca Wiederhold" w:date="2020-12-30T15:23:00Z">
        <w:r w:rsidR="00AD55D3">
          <w:rPr>
            <w:rFonts w:ascii="Times New Roman" w:eastAsia="Times New Roman" w:hAnsi="Times New Roman" w:cs="Times New Roman"/>
            <w:sz w:val="24"/>
            <w:szCs w:val="24"/>
            <w:highlight w:val="white"/>
          </w:rPr>
          <w:t>access points</w:t>
        </w:r>
        <w:r w:rsidR="00AD55D3"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used in bibliographic description as facets</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w:t>
      </w:r>
      <w:r w:rsidRPr="00DB7C91">
        <w:rPr>
          <w:rFonts w:ascii="Times New Roman" w:eastAsia="Times New Roman" w:hAnsi="Times New Roman" w:cs="Times New Roman"/>
          <w:sz w:val="24"/>
          <w:szCs w:val="24"/>
          <w:highlight w:val="white"/>
        </w:rPr>
        <w:lastRenderedPageBreak/>
        <w:t>(FAST)</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developed by OCLC is one example of this trend towards leveraging authorized </w:t>
      </w:r>
      <w:del w:id="584" w:author="Rebecca Wiederhold" w:date="2020-12-30T15:23:00Z">
        <w:r w:rsidRPr="00DB7C91" w:rsidDel="00AD55D3">
          <w:rPr>
            <w:rFonts w:ascii="Times New Roman" w:eastAsia="Times New Roman" w:hAnsi="Times New Roman" w:cs="Times New Roman"/>
            <w:sz w:val="24"/>
            <w:szCs w:val="24"/>
            <w:highlight w:val="white"/>
          </w:rPr>
          <w:delText xml:space="preserve">terms </w:delText>
        </w:r>
      </w:del>
      <w:ins w:id="585" w:author="Rebecca Wiederhold" w:date="2020-12-30T15:23:00Z">
        <w:r w:rsidR="00AD55D3">
          <w:rPr>
            <w:rFonts w:ascii="Times New Roman" w:eastAsia="Times New Roman" w:hAnsi="Times New Roman" w:cs="Times New Roman"/>
            <w:sz w:val="24"/>
            <w:szCs w:val="24"/>
            <w:highlight w:val="white"/>
          </w:rPr>
          <w:t>access points</w:t>
        </w:r>
        <w:r w:rsidR="00AD55D3"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as facets. As a controlled vocabulary for subject analysis derived from </w:t>
      </w:r>
      <w:del w:id="586" w:author="Rebecca Wiederhold" w:date="2020-12-30T15:24:00Z">
        <w:r w:rsidRPr="00DB7C91" w:rsidDel="00AD55D3">
          <w:rPr>
            <w:rFonts w:ascii="Times New Roman" w:eastAsia="Times New Roman" w:hAnsi="Times New Roman" w:cs="Times New Roman"/>
            <w:sz w:val="24"/>
            <w:szCs w:val="24"/>
            <w:highlight w:val="white"/>
          </w:rPr>
          <w:delText>the Library of Congress Subject Headings (</w:delText>
        </w:r>
      </w:del>
      <w:r w:rsidRPr="00DB7C91">
        <w:rPr>
          <w:rFonts w:ascii="Times New Roman" w:eastAsia="Times New Roman" w:hAnsi="Times New Roman" w:cs="Times New Roman"/>
          <w:sz w:val="24"/>
          <w:szCs w:val="24"/>
          <w:highlight w:val="white"/>
        </w:rPr>
        <w:t>LCSH</w:t>
      </w:r>
      <w:del w:id="587" w:author="Rebecca Wiederhold" w:date="2020-12-30T15:24:00Z">
        <w:r w:rsidRPr="00DB7C91" w:rsidDel="00AD55D3">
          <w:rPr>
            <w:rFonts w:ascii="Times New Roman" w:eastAsia="Times New Roman" w:hAnsi="Times New Roman" w:cs="Times New Roman"/>
            <w:sz w:val="24"/>
            <w:szCs w:val="24"/>
            <w:highlight w:val="white"/>
          </w:rPr>
          <w:delText>)</w:delText>
        </w:r>
      </w:del>
      <w:r w:rsidRPr="00DB7C9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FAST aims to simplify the control, use, and navigation of subject </w:t>
      </w:r>
      <w:del w:id="588" w:author="Rebecca Wiederhold" w:date="2020-12-30T15:24:00Z">
        <w:r w:rsidRPr="00DB7C91" w:rsidDel="00AD55D3">
          <w:rPr>
            <w:rFonts w:ascii="Times New Roman" w:eastAsia="Times New Roman" w:hAnsi="Times New Roman" w:cs="Times New Roman"/>
            <w:sz w:val="24"/>
            <w:szCs w:val="24"/>
            <w:highlight w:val="white"/>
          </w:rPr>
          <w:delText>headings</w:delText>
        </w:r>
      </w:del>
      <w:ins w:id="589" w:author="Rebecca Wiederhold" w:date="2020-12-30T15:24:00Z">
        <w:r w:rsidR="00AD55D3">
          <w:rPr>
            <w:rFonts w:ascii="Times New Roman" w:eastAsia="Times New Roman" w:hAnsi="Times New Roman" w:cs="Times New Roman"/>
            <w:sz w:val="24"/>
            <w:szCs w:val="24"/>
            <w:highlight w:val="white"/>
          </w:rPr>
          <w:t>access points</w:t>
        </w:r>
      </w:ins>
      <w:r w:rsidRPr="00DB7C91">
        <w:rPr>
          <w:rFonts w:ascii="Times New Roman" w:eastAsia="Times New Roman" w:hAnsi="Times New Roman" w:cs="Times New Roman"/>
          <w:sz w:val="24"/>
          <w:szCs w:val="24"/>
          <w:highlight w:val="white"/>
        </w:rPr>
        <w:t>.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42"/>
      </w:r>
      <w:r w:rsidRPr="00DB7C91">
        <w:rPr>
          <w:rFonts w:ascii="Times New Roman" w:eastAsia="Times New Roman" w:hAnsi="Times New Roman" w:cs="Times New Roman"/>
          <w:sz w:val="24"/>
          <w:szCs w:val="24"/>
          <w:highlight w:val="white"/>
        </w:rPr>
        <w:t xml:space="preserve"> </w:t>
      </w:r>
    </w:p>
    <w:p w14:paraId="0000002F"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Federated Authority Databases</w:t>
      </w:r>
    </w:p>
    <w:p w14:paraId="00000030" w14:textId="71559159"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43"/>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w:t>
      </w:r>
      <w:ins w:id="592" w:author="Rebecca Wiederhold" w:date="2020-12-30T15:26:00Z">
        <w:r w:rsidR="008A65FC">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VIAF also enables reconciliation services to disambiguate between those entities. </w:t>
      </w:r>
    </w:p>
    <w:p w14:paraId="00000031" w14:textId="6A8DA0A8"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Another service receiving increased attention within cataloging and metadata communities is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from the Wikimedia Foundation.</w:t>
      </w:r>
      <w:r w:rsidRPr="00DB7C91">
        <w:rPr>
          <w:rFonts w:ascii="Times New Roman" w:eastAsia="Times New Roman" w:hAnsi="Times New Roman" w:cs="Times New Roman"/>
          <w:sz w:val="24"/>
          <w:szCs w:val="24"/>
          <w:highlight w:val="white"/>
          <w:vertAlign w:val="superscript"/>
        </w:rPr>
        <w:endnoteReference w:id="44"/>
      </w:r>
      <w:r w:rsidRPr="00DB7C91">
        <w:rPr>
          <w:rFonts w:ascii="Times New Roman" w:eastAsia="Times New Roman" w:hAnsi="Times New Roman" w:cs="Times New Roman"/>
          <w:sz w:val="24"/>
          <w:szCs w:val="24"/>
          <w:highlight w:val="white"/>
        </w:rPr>
        <w:t xml:space="preserv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is a core service of the W</w:t>
      </w:r>
      <w:ins w:id="593" w:author="Rebecca Wiederhold" w:date="2020-12-30T15:26:00Z">
        <w:r w:rsidR="008A65FC">
          <w:rPr>
            <w:rFonts w:ascii="Times New Roman" w:eastAsia="Times New Roman" w:hAnsi="Times New Roman" w:cs="Times New Roman"/>
            <w:sz w:val="24"/>
            <w:szCs w:val="24"/>
            <w:highlight w:val="white"/>
          </w:rPr>
          <w:t>eb</w:t>
        </w:r>
      </w:ins>
      <w:del w:id="594" w:author="Rebecca Wiederhold" w:date="2020-12-30T15:26:00Z">
        <w:r w:rsidRPr="00DB7C91" w:rsidDel="008A65FC">
          <w:rPr>
            <w:rFonts w:ascii="Times New Roman" w:eastAsia="Times New Roman" w:hAnsi="Times New Roman" w:cs="Times New Roman"/>
            <w:sz w:val="24"/>
            <w:szCs w:val="24"/>
            <w:highlight w:val="white"/>
          </w:rPr>
          <w:delText>WW</w:delText>
        </w:r>
      </w:del>
      <w:r w:rsidRPr="00DB7C91">
        <w:rPr>
          <w:rFonts w:ascii="Times New Roman" w:eastAsia="Times New Roman" w:hAnsi="Times New Roman" w:cs="Times New Roman"/>
          <w:sz w:val="24"/>
          <w:szCs w:val="24"/>
          <w:highlight w:val="white"/>
        </w:rPr>
        <w:t xml:space="preserve"> and the </w:t>
      </w:r>
      <w:del w:id="595" w:author="Rebecca Wiederhold" w:date="2020-12-30T15:26:00Z">
        <w:r w:rsidRPr="00DB7C91" w:rsidDel="008A65FC">
          <w:rPr>
            <w:rFonts w:ascii="Times New Roman" w:eastAsia="Times New Roman" w:hAnsi="Times New Roman" w:cs="Times New Roman"/>
            <w:sz w:val="24"/>
            <w:szCs w:val="24"/>
            <w:highlight w:val="white"/>
          </w:rPr>
          <w:delText xml:space="preserve">semantic </w:delText>
        </w:r>
      </w:del>
      <w:ins w:id="596" w:author="Rebecca Wiederhold" w:date="2020-12-30T15:26:00Z">
        <w:r w:rsidR="008A65FC">
          <w:rPr>
            <w:rFonts w:ascii="Times New Roman" w:eastAsia="Times New Roman" w:hAnsi="Times New Roman" w:cs="Times New Roman"/>
            <w:sz w:val="24"/>
            <w:szCs w:val="24"/>
            <w:highlight w:val="white"/>
          </w:rPr>
          <w:t>S</w:t>
        </w:r>
        <w:r w:rsidR="008A65FC" w:rsidRPr="00DB7C91">
          <w:rPr>
            <w:rFonts w:ascii="Times New Roman" w:eastAsia="Times New Roman" w:hAnsi="Times New Roman" w:cs="Times New Roman"/>
            <w:sz w:val="24"/>
            <w:szCs w:val="24"/>
            <w:highlight w:val="white"/>
          </w:rPr>
          <w:t xml:space="preserve">emantic </w:t>
        </w:r>
      </w:ins>
      <w:del w:id="597" w:author="Rebecca Wiederhold" w:date="2020-12-30T15:26:00Z">
        <w:r w:rsidRPr="00DB7C91" w:rsidDel="008A65FC">
          <w:rPr>
            <w:rFonts w:ascii="Times New Roman" w:eastAsia="Times New Roman" w:hAnsi="Times New Roman" w:cs="Times New Roman"/>
            <w:sz w:val="24"/>
            <w:szCs w:val="24"/>
            <w:highlight w:val="white"/>
          </w:rPr>
          <w:delText>web</w:delText>
        </w:r>
      </w:del>
      <w:ins w:id="598" w:author="Rebecca Wiederhold" w:date="2020-12-30T15:26:00Z">
        <w:r w:rsidR="008A65FC">
          <w:rPr>
            <w:rFonts w:ascii="Times New Roman" w:eastAsia="Times New Roman" w:hAnsi="Times New Roman" w:cs="Times New Roman"/>
            <w:sz w:val="24"/>
            <w:szCs w:val="24"/>
            <w:highlight w:val="white"/>
          </w:rPr>
          <w:t>W</w:t>
        </w:r>
        <w:r w:rsidR="008A65FC" w:rsidRPr="00DB7C91">
          <w:rPr>
            <w:rFonts w:ascii="Times New Roman" w:eastAsia="Times New Roman" w:hAnsi="Times New Roman" w:cs="Times New Roman"/>
            <w:sz w:val="24"/>
            <w:szCs w:val="24"/>
            <w:highlight w:val="white"/>
          </w:rPr>
          <w:t>eb</w:t>
        </w:r>
      </w:ins>
      <w:r w:rsidRPr="00DB7C91">
        <w:rPr>
          <w:rFonts w:ascii="Times New Roman" w:eastAsia="Times New Roman" w:hAnsi="Times New Roman" w:cs="Times New Roman"/>
          <w:sz w:val="24"/>
          <w:szCs w:val="24"/>
          <w:highlight w:val="white"/>
          <w:vertAlign w:val="superscript"/>
        </w:rPr>
        <w:endnoteReference w:id="45"/>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portal for bringing together the various authorized forms </w:t>
      </w:r>
      <w:ins w:id="601" w:author="Rebecca Wiederhold" w:date="2020-12-30T15:27:00Z">
        <w:r w:rsidR="00EB2775">
          <w:rPr>
            <w:rFonts w:ascii="Times New Roman" w:eastAsia="Times New Roman" w:hAnsi="Times New Roman" w:cs="Times New Roman"/>
            <w:sz w:val="24"/>
            <w:szCs w:val="24"/>
            <w:highlight w:val="white"/>
          </w:rPr>
          <w:t xml:space="preserve">and identifiers </w:t>
        </w:r>
      </w:ins>
      <w:r w:rsidRPr="00DB7C91">
        <w:rPr>
          <w:rFonts w:ascii="Times New Roman" w:eastAsia="Times New Roman" w:hAnsi="Times New Roman" w:cs="Times New Roman"/>
          <w:sz w:val="24"/>
          <w:szCs w:val="24"/>
          <w:highlight w:val="white"/>
        </w:rPr>
        <w:t>of an entity to a single location for reference and use.</w:t>
      </w:r>
      <w:del w:id="602" w:author="Rebecca Wiederhold" w:date="2020-12-30T15:39:00Z">
        <w:r w:rsidRPr="00DB7C91" w:rsidDel="001B6183">
          <w:rPr>
            <w:rFonts w:ascii="Times New Roman" w:eastAsia="Times New Roman" w:hAnsi="Times New Roman" w:cs="Times New Roman"/>
            <w:sz w:val="24"/>
            <w:szCs w:val="24"/>
            <w:highlight w:val="white"/>
            <w:vertAlign w:val="superscript"/>
          </w:rPr>
          <w:endnoteReference w:id="46"/>
        </w:r>
      </w:del>
      <w:r w:rsidRPr="00DB7C91">
        <w:rPr>
          <w:rFonts w:ascii="Times New Roman" w:eastAsia="Times New Roman" w:hAnsi="Times New Roman" w:cs="Times New Roman"/>
          <w:sz w:val="24"/>
          <w:szCs w:val="24"/>
          <w:highlight w:val="white"/>
        </w:rPr>
        <w:t xml:space="preserve"> </w:t>
      </w:r>
      <w:ins w:id="605" w:author="Rebecca Wiederhold" w:date="2020-12-30T15:27:00Z">
        <w:r w:rsidR="00EB2775">
          <w:rPr>
            <w:rFonts w:ascii="Times New Roman" w:eastAsia="Times New Roman" w:hAnsi="Times New Roman" w:cs="Times New Roman"/>
            <w:sz w:val="24"/>
            <w:szCs w:val="24"/>
            <w:highlight w:val="white"/>
          </w:rPr>
          <w:t xml:space="preserve">For an example, see the </w:t>
        </w:r>
        <w:proofErr w:type="spellStart"/>
        <w:r w:rsidR="00EB2775">
          <w:rPr>
            <w:rFonts w:ascii="Times New Roman" w:eastAsia="Times New Roman" w:hAnsi="Times New Roman" w:cs="Times New Roman"/>
            <w:sz w:val="24"/>
            <w:szCs w:val="24"/>
            <w:highlight w:val="white"/>
          </w:rPr>
          <w:t>Wikidata</w:t>
        </w:r>
        <w:proofErr w:type="spellEnd"/>
        <w:r w:rsidR="00EB2775">
          <w:rPr>
            <w:rFonts w:ascii="Times New Roman" w:eastAsia="Times New Roman" w:hAnsi="Times New Roman" w:cs="Times New Roman"/>
            <w:sz w:val="24"/>
            <w:szCs w:val="24"/>
            <w:highlight w:val="white"/>
          </w:rPr>
          <w:t xml:space="preserve"> entry for William Shakespeare (</w:t>
        </w:r>
        <w:r w:rsidR="00EB2775">
          <w:rPr>
            <w:rFonts w:ascii="Times New Roman" w:eastAsia="Times New Roman" w:hAnsi="Times New Roman" w:cs="Times New Roman"/>
            <w:sz w:val="24"/>
            <w:szCs w:val="24"/>
            <w:highlight w:val="white"/>
          </w:rPr>
          <w:fldChar w:fldCharType="begin"/>
        </w:r>
        <w:r w:rsidR="00EB2775">
          <w:rPr>
            <w:rFonts w:ascii="Times New Roman" w:eastAsia="Times New Roman" w:hAnsi="Times New Roman" w:cs="Times New Roman"/>
            <w:sz w:val="24"/>
            <w:szCs w:val="24"/>
            <w:highlight w:val="white"/>
          </w:rPr>
          <w:instrText xml:space="preserve"> HYPERLINK "https://www.wikidata.org/wiki/Q692" </w:instrText>
        </w:r>
        <w:r w:rsidR="00EB2775">
          <w:rPr>
            <w:rFonts w:ascii="Times New Roman" w:eastAsia="Times New Roman" w:hAnsi="Times New Roman" w:cs="Times New Roman"/>
            <w:sz w:val="24"/>
            <w:szCs w:val="24"/>
            <w:highlight w:val="white"/>
          </w:rPr>
          <w:fldChar w:fldCharType="separate"/>
        </w:r>
        <w:r w:rsidR="00EB2775" w:rsidRPr="00C243FC">
          <w:rPr>
            <w:rStyle w:val="Hyperlink"/>
            <w:rFonts w:ascii="Times New Roman" w:eastAsia="Times New Roman" w:hAnsi="Times New Roman" w:cs="Times New Roman"/>
            <w:sz w:val="24"/>
            <w:szCs w:val="24"/>
            <w:highlight w:val="white"/>
          </w:rPr>
          <w:t>https://www.wikidata.org/wiki/Q692</w:t>
        </w:r>
        <w:r w:rsidR="00EB2775">
          <w:rPr>
            <w:rFonts w:ascii="Times New Roman" w:eastAsia="Times New Roman" w:hAnsi="Times New Roman" w:cs="Times New Roman"/>
            <w:sz w:val="24"/>
            <w:szCs w:val="24"/>
            <w:highlight w:val="white"/>
          </w:rPr>
          <w:fldChar w:fldCharType="end"/>
        </w:r>
        <w:r w:rsidR="00EB2775">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Adding the unique </w:t>
      </w:r>
      <w:del w:id="606" w:author="Rebecca Wiederhold" w:date="2020-12-30T15:28:00Z">
        <w:r w:rsidRPr="00DB7C91" w:rsidDel="00EB2775">
          <w:rPr>
            <w:rFonts w:ascii="Times New Roman" w:eastAsia="Times New Roman" w:hAnsi="Times New Roman" w:cs="Times New Roman"/>
            <w:sz w:val="24"/>
            <w:szCs w:val="24"/>
            <w:highlight w:val="white"/>
          </w:rPr>
          <w:delText xml:space="preserve">identifier for </w:delText>
        </w:r>
      </w:del>
      <w:proofErr w:type="spellStart"/>
      <w:r w:rsidRPr="00DB7C91">
        <w:rPr>
          <w:rFonts w:ascii="Times New Roman" w:eastAsia="Times New Roman" w:hAnsi="Times New Roman" w:cs="Times New Roman"/>
          <w:sz w:val="24"/>
          <w:szCs w:val="24"/>
          <w:highlight w:val="white"/>
        </w:rPr>
        <w:t>Wikidata</w:t>
      </w:r>
      <w:proofErr w:type="spellEnd"/>
      <w:ins w:id="607" w:author="Rebecca Wiederhold" w:date="2020-12-30T15:28:00Z">
        <w:r w:rsidR="00EB2775">
          <w:rPr>
            <w:rFonts w:ascii="Times New Roman" w:eastAsia="Times New Roman" w:hAnsi="Times New Roman" w:cs="Times New Roman"/>
            <w:sz w:val="24"/>
            <w:szCs w:val="24"/>
            <w:highlight w:val="white"/>
          </w:rPr>
          <w:t xml:space="preserve"> </w:t>
        </w:r>
        <w:proofErr w:type="spellStart"/>
        <w:r w:rsidR="00EB2775">
          <w:rPr>
            <w:rFonts w:ascii="Times New Roman" w:eastAsia="Times New Roman" w:hAnsi="Times New Roman" w:cs="Times New Roman"/>
            <w:sz w:val="24"/>
            <w:szCs w:val="24"/>
            <w:highlight w:val="white"/>
          </w:rPr>
          <w:t>indentifier</w:t>
        </w:r>
      </w:ins>
      <w:proofErr w:type="spellEnd"/>
      <w:r w:rsidRPr="00DB7C91">
        <w:rPr>
          <w:rFonts w:ascii="Times New Roman" w:eastAsia="Times New Roman" w:hAnsi="Times New Roman" w:cs="Times New Roman"/>
          <w:sz w:val="24"/>
          <w:szCs w:val="24"/>
          <w:highlight w:val="white"/>
        </w:rPr>
        <w:t xml:space="preserve"> to a library authority </w:t>
      </w:r>
      <w:ins w:id="608" w:author="Rebecca Wiederhold" w:date="2020-12-30T15:28:00Z">
        <w:r w:rsidR="00EB2775">
          <w:rPr>
            <w:rFonts w:ascii="Times New Roman" w:eastAsia="Times New Roman" w:hAnsi="Times New Roman" w:cs="Times New Roman"/>
            <w:sz w:val="24"/>
            <w:szCs w:val="24"/>
            <w:highlight w:val="white"/>
          </w:rPr>
          <w:t>record</w:t>
        </w:r>
      </w:ins>
      <w:del w:id="609" w:author="Rebecca Wiederhold" w:date="2020-12-30T15:28:00Z">
        <w:r w:rsidRPr="00DB7C91" w:rsidDel="00EB2775">
          <w:rPr>
            <w:rFonts w:ascii="Times New Roman" w:eastAsia="Times New Roman" w:hAnsi="Times New Roman" w:cs="Times New Roman"/>
            <w:sz w:val="24"/>
            <w:szCs w:val="24"/>
            <w:highlight w:val="white"/>
          </w:rPr>
          <w:delText>file</w:delText>
        </w:r>
      </w:del>
      <w:r w:rsidRPr="00DB7C91">
        <w:rPr>
          <w:rFonts w:ascii="Times New Roman" w:eastAsia="Times New Roman" w:hAnsi="Times New Roman" w:cs="Times New Roman"/>
          <w:sz w:val="24"/>
          <w:szCs w:val="24"/>
          <w:highlight w:val="white"/>
        </w:rPr>
        <w:t xml:space="preserv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47"/>
      </w:r>
      <w:r w:rsidRPr="00DB7C91">
        <w:rPr>
          <w:rFonts w:ascii="Times New Roman" w:eastAsia="Times New Roman" w:hAnsi="Times New Roman" w:cs="Times New Roman"/>
          <w:sz w:val="24"/>
          <w:szCs w:val="24"/>
          <w:highlight w:val="white"/>
        </w:rPr>
        <w:t xml:space="preserve"> </w:t>
      </w:r>
      <w:del w:id="610" w:author="Rebecca Wiederhold" w:date="2020-12-30T15:28:00Z">
        <w:r w:rsidRPr="00DB7C91" w:rsidDel="00EB2775">
          <w:rPr>
            <w:rFonts w:ascii="Times New Roman" w:eastAsia="Times New Roman" w:hAnsi="Times New Roman" w:cs="Times New Roman"/>
            <w:sz w:val="24"/>
            <w:szCs w:val="24"/>
            <w:highlight w:val="white"/>
          </w:rPr>
          <w:delText>The Library of Congress</w:delText>
        </w:r>
      </w:del>
      <w:ins w:id="611" w:author="Rebecca Wiederhold" w:date="2020-12-30T15:28:00Z">
        <w:r w:rsidR="00EB2775">
          <w:rPr>
            <w:rFonts w:ascii="Times New Roman" w:eastAsia="Times New Roman" w:hAnsi="Times New Roman" w:cs="Times New Roman"/>
            <w:sz w:val="24"/>
            <w:szCs w:val="24"/>
            <w:highlight w:val="white"/>
          </w:rPr>
          <w:t>LC</w:t>
        </w:r>
      </w:ins>
      <w:r w:rsidRPr="00DB7C91">
        <w:rPr>
          <w:rFonts w:ascii="Times New Roman" w:eastAsia="Times New Roman" w:hAnsi="Times New Roman" w:cs="Times New Roman"/>
          <w:sz w:val="24"/>
          <w:szCs w:val="24"/>
          <w:highlight w:val="white"/>
        </w:rPr>
        <w:t>’s Linked Data Service</w:t>
      </w:r>
      <w:r w:rsidRPr="00DB7C91">
        <w:rPr>
          <w:rFonts w:ascii="Times New Roman" w:eastAsia="Times New Roman" w:hAnsi="Times New Roman" w:cs="Times New Roman"/>
          <w:sz w:val="24"/>
          <w:szCs w:val="24"/>
          <w:highlight w:val="white"/>
          <w:vertAlign w:val="superscript"/>
        </w:rPr>
        <w:endnoteReference w:id="48"/>
      </w:r>
      <w:r w:rsidRPr="00DB7C91">
        <w:rPr>
          <w:rFonts w:ascii="Times New Roman" w:eastAsia="Times New Roman" w:hAnsi="Times New Roman" w:cs="Times New Roman"/>
          <w:sz w:val="24"/>
          <w:szCs w:val="24"/>
          <w:highlight w:val="white"/>
        </w:rPr>
        <w:t xml:space="preserve"> is an example of a national institution providing </w:t>
      </w:r>
      <w:r w:rsidRPr="00DB7C91">
        <w:rPr>
          <w:rFonts w:ascii="Times New Roman" w:eastAsia="Times New Roman" w:hAnsi="Times New Roman" w:cs="Times New Roman"/>
          <w:sz w:val="24"/>
          <w:szCs w:val="24"/>
          <w:highlight w:val="white"/>
        </w:rPr>
        <w:lastRenderedPageBreak/>
        <w:t xml:space="preserve">access to their authority metadata for use by catalogers as well as developers working on library metadata systems and discovery tools. </w:t>
      </w:r>
    </w:p>
    <w:p w14:paraId="00000032" w14:textId="40F99D53" w:rsidR="00AD5499" w:rsidRPr="00DB7C91" w:rsidRDefault="00EB2775">
      <w:pPr>
        <w:spacing w:line="480" w:lineRule="auto"/>
        <w:ind w:firstLine="720"/>
        <w:rPr>
          <w:rFonts w:ascii="Times New Roman" w:eastAsia="Times New Roman" w:hAnsi="Times New Roman" w:cs="Times New Roman"/>
          <w:sz w:val="24"/>
          <w:szCs w:val="24"/>
          <w:highlight w:val="white"/>
        </w:rPr>
      </w:pPr>
      <w:ins w:id="612" w:author="Rebecca Wiederhold" w:date="2020-12-30T15:29:00Z">
        <w:r>
          <w:rPr>
            <w:rFonts w:ascii="Times New Roman" w:eastAsia="Times New Roman" w:hAnsi="Times New Roman" w:cs="Times New Roman"/>
            <w:sz w:val="24"/>
            <w:szCs w:val="24"/>
            <w:highlight w:val="white"/>
          </w:rPr>
          <w:t>These and o</w:t>
        </w:r>
      </w:ins>
      <w:del w:id="613" w:author="Rebecca Wiederhold" w:date="2020-12-30T15:29:00Z">
        <w:r w:rsidR="00AD5499" w:rsidRPr="00DB7C91" w:rsidDel="00EB2775">
          <w:rPr>
            <w:rFonts w:ascii="Times New Roman" w:eastAsia="Times New Roman" w:hAnsi="Times New Roman" w:cs="Times New Roman"/>
            <w:sz w:val="24"/>
            <w:szCs w:val="24"/>
            <w:highlight w:val="white"/>
          </w:rPr>
          <w:delText>O</w:delText>
        </w:r>
      </w:del>
      <w:r w:rsidR="00AD5499" w:rsidRPr="00DB7C91">
        <w:rPr>
          <w:rFonts w:ascii="Times New Roman" w:eastAsia="Times New Roman" w:hAnsi="Times New Roman" w:cs="Times New Roman"/>
          <w:sz w:val="24"/>
          <w:szCs w:val="24"/>
          <w:highlight w:val="white"/>
        </w:rPr>
        <w:t>ther services aid catalogers in uniquely identifying authors and their creations. Open Researcher and Contributor ID (ORCID)</w:t>
      </w:r>
      <w:r w:rsidR="00AD5499" w:rsidRPr="00DB7C91">
        <w:rPr>
          <w:rFonts w:ascii="Times New Roman" w:eastAsia="Times New Roman" w:hAnsi="Times New Roman" w:cs="Times New Roman"/>
          <w:sz w:val="24"/>
          <w:szCs w:val="24"/>
          <w:highlight w:val="white"/>
          <w:vertAlign w:val="superscript"/>
        </w:rPr>
        <w:endnoteReference w:id="49"/>
      </w:r>
      <w:r w:rsidR="00AD5499"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00AD5499" w:rsidRPr="00DB7C91">
        <w:rPr>
          <w:rFonts w:ascii="Times New Roman" w:eastAsia="Times New Roman" w:hAnsi="Times New Roman" w:cs="Times New Roman"/>
          <w:sz w:val="24"/>
          <w:szCs w:val="24"/>
          <w:highlight w:val="white"/>
          <w:vertAlign w:val="superscript"/>
        </w:rPr>
        <w:endnoteReference w:id="50"/>
      </w:r>
      <w:r w:rsidR="00AD5499" w:rsidRPr="00DB7C91">
        <w:rPr>
          <w:rFonts w:ascii="Times New Roman" w:eastAsia="Times New Roman" w:hAnsi="Times New Roman" w:cs="Times New Roman"/>
          <w:sz w:val="24"/>
          <w:szCs w:val="24"/>
          <w:highlight w:val="white"/>
        </w:rPr>
        <w:t xml:space="preserve"> is an international standard identifier </w:t>
      </w:r>
      <w:ins w:id="614" w:author="Rebecca Wiederhold" w:date="2020-12-30T15:33:00Z">
        <w:r w:rsidR="0006542E">
          <w:rPr>
            <w:rFonts w:ascii="Times New Roman" w:eastAsia="Times New Roman" w:hAnsi="Times New Roman" w:cs="Times New Roman"/>
            <w:sz w:val="24"/>
            <w:szCs w:val="24"/>
            <w:highlight w:val="white"/>
          </w:rPr>
          <w:t xml:space="preserve">provider </w:t>
        </w:r>
      </w:ins>
      <w:r w:rsidR="00AD5499" w:rsidRPr="00DB7C91">
        <w:rPr>
          <w:rFonts w:ascii="Times New Roman" w:eastAsia="Times New Roman" w:hAnsi="Times New Roman" w:cs="Times New Roman"/>
          <w:sz w:val="24"/>
          <w:szCs w:val="24"/>
          <w:highlight w:val="white"/>
        </w:rPr>
        <w:t xml:space="preserve">and service to establish permanent and unique identifiers for the names of creators across multiple domains. This service allows individuals and organizations to establish an ISNI identifier </w:t>
      </w:r>
      <w:ins w:id="615" w:author="Rebecca Wiederhold" w:date="2020-12-30T15:32:00Z">
        <w:r>
          <w:rPr>
            <w:rFonts w:ascii="Times New Roman" w:eastAsia="Times New Roman" w:hAnsi="Times New Roman" w:cs="Times New Roman"/>
            <w:sz w:val="24"/>
            <w:szCs w:val="24"/>
            <w:highlight w:val="white"/>
          </w:rPr>
          <w:t xml:space="preserve">and </w:t>
        </w:r>
      </w:ins>
      <w:del w:id="616" w:author="Rebecca Wiederhold" w:date="2020-12-30T15:32:00Z">
        <w:r w:rsidR="00AD5499" w:rsidRPr="00DB7C91" w:rsidDel="00EB2775">
          <w:rPr>
            <w:rFonts w:ascii="Times New Roman" w:eastAsia="Times New Roman" w:hAnsi="Times New Roman" w:cs="Times New Roman"/>
            <w:sz w:val="24"/>
            <w:szCs w:val="24"/>
            <w:highlight w:val="white"/>
          </w:rPr>
          <w:delText xml:space="preserve">as well as </w:delText>
        </w:r>
      </w:del>
      <w:r w:rsidR="00AD5499" w:rsidRPr="00DB7C91">
        <w:rPr>
          <w:rFonts w:ascii="Times New Roman" w:eastAsia="Times New Roman" w:hAnsi="Times New Roman" w:cs="Times New Roman"/>
          <w:sz w:val="24"/>
          <w:szCs w:val="24"/>
          <w:highlight w:val="white"/>
        </w:rPr>
        <w:t>provide</w:t>
      </w:r>
      <w:ins w:id="617" w:author="Rebecca Wiederhold" w:date="2020-12-30T15:32:00Z">
        <w:r>
          <w:rPr>
            <w:rFonts w:ascii="Times New Roman" w:eastAsia="Times New Roman" w:hAnsi="Times New Roman" w:cs="Times New Roman"/>
            <w:sz w:val="24"/>
            <w:szCs w:val="24"/>
            <w:highlight w:val="white"/>
          </w:rPr>
          <w:t>s</w:t>
        </w:r>
      </w:ins>
      <w:r w:rsidR="00AD5499" w:rsidRPr="00DB7C91">
        <w:rPr>
          <w:rFonts w:ascii="Times New Roman" w:eastAsia="Times New Roman" w:hAnsi="Times New Roman" w:cs="Times New Roman"/>
          <w:sz w:val="24"/>
          <w:szCs w:val="24"/>
          <w:highlight w:val="white"/>
        </w:rPr>
        <w:t xml:space="preserve"> a searchable database for identifier lookup. </w:t>
      </w:r>
      <w:del w:id="618" w:author="Rebecca Wiederhold" w:date="2020-12-30T15:32:00Z">
        <w:r w:rsidR="00AD5499" w:rsidRPr="00DB7C91" w:rsidDel="00EB2775">
          <w:rPr>
            <w:rFonts w:ascii="Times New Roman" w:eastAsia="Times New Roman" w:hAnsi="Times New Roman" w:cs="Times New Roman"/>
            <w:sz w:val="24"/>
            <w:szCs w:val="24"/>
            <w:highlight w:val="white"/>
          </w:rPr>
          <w:delText>Finally, domain-specific services like IMDb</w:delText>
        </w:r>
        <w:r w:rsidR="00AD5499" w:rsidRPr="00DB7C91" w:rsidDel="00EB2775">
          <w:rPr>
            <w:rFonts w:ascii="Times New Roman" w:eastAsia="Times New Roman" w:hAnsi="Times New Roman" w:cs="Times New Roman"/>
            <w:sz w:val="24"/>
            <w:szCs w:val="24"/>
            <w:highlight w:val="white"/>
            <w:vertAlign w:val="superscript"/>
          </w:rPr>
          <w:endnoteReference w:id="51"/>
        </w:r>
        <w:r w:rsidR="00AD5499" w:rsidRPr="00DB7C91" w:rsidDel="00EB2775">
          <w:rPr>
            <w:rFonts w:ascii="Times New Roman" w:eastAsia="Times New Roman" w:hAnsi="Times New Roman" w:cs="Times New Roman"/>
            <w:sz w:val="24"/>
            <w:szCs w:val="24"/>
            <w:highlight w:val="white"/>
          </w:rPr>
          <w:delText xml:space="preserve"> and MusicBrainz</w:delText>
        </w:r>
        <w:r w:rsidR="00AD5499" w:rsidRPr="00DB7C91" w:rsidDel="00EB2775">
          <w:rPr>
            <w:rFonts w:ascii="Times New Roman" w:eastAsia="Times New Roman" w:hAnsi="Times New Roman" w:cs="Times New Roman"/>
            <w:sz w:val="24"/>
            <w:szCs w:val="24"/>
            <w:highlight w:val="white"/>
            <w:vertAlign w:val="superscript"/>
          </w:rPr>
          <w:endnoteReference w:id="52"/>
        </w:r>
        <w:r w:rsidR="00AD5499" w:rsidRPr="00DB7C91" w:rsidDel="00EB2775">
          <w:rPr>
            <w:rFonts w:ascii="Times New Roman" w:eastAsia="Times New Roman" w:hAnsi="Times New Roman" w:cs="Times New Roman"/>
            <w:sz w:val="24"/>
            <w:szCs w:val="24"/>
            <w:highlight w:val="white"/>
          </w:rPr>
          <w:delText xml:space="preserve"> provide persistent, unique identifiers for entities related to specific resource formats like film and music</w:delText>
        </w:r>
      </w:del>
      <w:ins w:id="623" w:author="Rebecca Wiederhold" w:date="2020-12-30T15:32:00Z">
        <w:r>
          <w:rPr>
            <w:rFonts w:ascii="Times New Roman" w:eastAsia="Times New Roman" w:hAnsi="Times New Roman" w:cs="Times New Roman"/>
            <w:sz w:val="24"/>
            <w:szCs w:val="24"/>
            <w:highlight w:val="white"/>
          </w:rPr>
          <w:t>Federated authority databases assist the cataloger in uniquely identifying entities and connecting resources from an individual library database with the broader library co</w:t>
        </w:r>
      </w:ins>
      <w:ins w:id="624" w:author="Rebecca Wiederhold" w:date="2020-12-30T15:33:00Z">
        <w:r>
          <w:rPr>
            <w:rFonts w:ascii="Times New Roman" w:eastAsia="Times New Roman" w:hAnsi="Times New Roman" w:cs="Times New Roman"/>
            <w:sz w:val="24"/>
            <w:szCs w:val="24"/>
            <w:highlight w:val="white"/>
          </w:rPr>
          <w:t>mmunity</w:t>
        </w:r>
      </w:ins>
      <w:r w:rsidR="00AD5499" w:rsidRPr="00DB7C91">
        <w:rPr>
          <w:rFonts w:ascii="Times New Roman" w:eastAsia="Times New Roman" w:hAnsi="Times New Roman" w:cs="Times New Roman"/>
          <w:sz w:val="24"/>
          <w:szCs w:val="24"/>
          <w:highlight w:val="white"/>
        </w:rPr>
        <w:t xml:space="preserve">. </w:t>
      </w:r>
    </w:p>
    <w:p w14:paraId="00000033"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Linked Data</w:t>
      </w:r>
    </w:p>
    <w:p w14:paraId="00000034" w14:textId="4FABA974"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Developed from the early 2000s, linked data and the </w:t>
      </w:r>
      <w:del w:id="625" w:author="Rebecca Wiederhold" w:date="2020-12-30T15:40:00Z">
        <w:r w:rsidRPr="00DB7C91" w:rsidDel="00F74EB2">
          <w:rPr>
            <w:rFonts w:ascii="Times New Roman" w:eastAsia="Times New Roman" w:hAnsi="Times New Roman" w:cs="Times New Roman"/>
            <w:sz w:val="24"/>
            <w:szCs w:val="24"/>
            <w:highlight w:val="white"/>
          </w:rPr>
          <w:delText>s</w:delText>
        </w:r>
      </w:del>
      <w:ins w:id="626" w:author="Rebecca Wiederhold" w:date="2020-12-30T15:40:00Z">
        <w:r w:rsidR="00F74EB2">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emantic </w:t>
      </w:r>
      <w:ins w:id="627" w:author="Rebecca Wiederhold" w:date="2020-12-30T15:40:00Z">
        <w:r w:rsidR="00F74EB2">
          <w:rPr>
            <w:rFonts w:ascii="Times New Roman" w:eastAsia="Times New Roman" w:hAnsi="Times New Roman" w:cs="Times New Roman"/>
            <w:sz w:val="24"/>
            <w:szCs w:val="24"/>
            <w:highlight w:val="white"/>
          </w:rPr>
          <w:t>W</w:t>
        </w:r>
      </w:ins>
      <w:del w:id="628" w:author="Rebecca Wiederhold" w:date="2020-12-30T15:40:00Z">
        <w:r w:rsidRPr="00DB7C91" w:rsidDel="00F74EB2">
          <w:rPr>
            <w:rFonts w:ascii="Times New Roman" w:eastAsia="Times New Roman" w:hAnsi="Times New Roman" w:cs="Times New Roman"/>
            <w:sz w:val="24"/>
            <w:szCs w:val="24"/>
            <w:highlight w:val="white"/>
          </w:rPr>
          <w:delText>w</w:delText>
        </w:r>
      </w:del>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53"/>
      </w:r>
      <w:r w:rsidRPr="00DB7C91">
        <w:rPr>
          <w:rFonts w:ascii="Times New Roman" w:eastAsia="Times New Roman" w:hAnsi="Times New Roman" w:cs="Times New Roman"/>
          <w:sz w:val="24"/>
          <w:szCs w:val="24"/>
          <w:highlight w:val="white"/>
        </w:rPr>
        <w:t xml:space="preserve"> are technologies and best practices for publishing data on the W</w:t>
      </w:r>
      <w:ins w:id="629" w:author="Rebecca Wiederhold" w:date="2020-12-30T15:40:00Z">
        <w:r w:rsidR="00F74EB2">
          <w:rPr>
            <w:rFonts w:ascii="Times New Roman" w:eastAsia="Times New Roman" w:hAnsi="Times New Roman" w:cs="Times New Roman"/>
            <w:sz w:val="24"/>
            <w:szCs w:val="24"/>
            <w:highlight w:val="white"/>
          </w:rPr>
          <w:t>eb</w:t>
        </w:r>
      </w:ins>
      <w:del w:id="630" w:author="Rebecca Wiederhold" w:date="2020-12-30T15:40:00Z">
        <w:r w:rsidRPr="00DB7C91" w:rsidDel="00F74EB2">
          <w:rPr>
            <w:rFonts w:ascii="Times New Roman" w:eastAsia="Times New Roman" w:hAnsi="Times New Roman" w:cs="Times New Roman"/>
            <w:sz w:val="24"/>
            <w:szCs w:val="24"/>
            <w:highlight w:val="white"/>
          </w:rPr>
          <w:delText>WW</w:delText>
        </w:r>
      </w:del>
      <w:r w:rsidRPr="00DB7C91">
        <w:rPr>
          <w:rFonts w:ascii="Times New Roman" w:eastAsia="Times New Roman" w:hAnsi="Times New Roman" w:cs="Times New Roman"/>
          <w:sz w:val="24"/>
          <w:szCs w:val="24"/>
          <w:highlight w:val="white"/>
        </w:rPr>
        <w:t>. Central to these technologies and best practices is the use of U</w:t>
      </w:r>
      <w:ins w:id="631" w:author="Rebecca Wiederhold" w:date="2020-12-30T15:40:00Z">
        <w:r w:rsidR="00F74EB2">
          <w:rPr>
            <w:rFonts w:ascii="Times New Roman" w:eastAsia="Times New Roman" w:hAnsi="Times New Roman" w:cs="Times New Roman"/>
            <w:sz w:val="24"/>
            <w:szCs w:val="24"/>
            <w:highlight w:val="white"/>
          </w:rPr>
          <w:t xml:space="preserve">niform </w:t>
        </w:r>
      </w:ins>
      <w:r w:rsidRPr="00DB7C91">
        <w:rPr>
          <w:rFonts w:ascii="Times New Roman" w:eastAsia="Times New Roman" w:hAnsi="Times New Roman" w:cs="Times New Roman"/>
          <w:sz w:val="24"/>
          <w:szCs w:val="24"/>
          <w:highlight w:val="white"/>
        </w:rPr>
        <w:t>R</w:t>
      </w:r>
      <w:ins w:id="632" w:author="Rebecca Wiederhold" w:date="2020-12-30T15:40:00Z">
        <w:r w:rsidR="00F74EB2">
          <w:rPr>
            <w:rFonts w:ascii="Times New Roman" w:eastAsia="Times New Roman" w:hAnsi="Times New Roman" w:cs="Times New Roman"/>
            <w:sz w:val="24"/>
            <w:szCs w:val="24"/>
            <w:highlight w:val="white"/>
          </w:rPr>
          <w:t xml:space="preserve">esource </w:t>
        </w:r>
      </w:ins>
      <w:r w:rsidRPr="00DB7C91">
        <w:rPr>
          <w:rFonts w:ascii="Times New Roman" w:eastAsia="Times New Roman" w:hAnsi="Times New Roman" w:cs="Times New Roman"/>
          <w:sz w:val="24"/>
          <w:szCs w:val="24"/>
          <w:highlight w:val="white"/>
        </w:rPr>
        <w:t>I</w:t>
      </w:r>
      <w:ins w:id="633" w:author="Rebecca Wiederhold" w:date="2020-12-30T15:40:00Z">
        <w:r w:rsidR="00F74EB2">
          <w:rPr>
            <w:rFonts w:ascii="Times New Roman" w:eastAsia="Times New Roman" w:hAnsi="Times New Roman" w:cs="Times New Roman"/>
            <w:sz w:val="24"/>
            <w:szCs w:val="24"/>
            <w:highlight w:val="white"/>
          </w:rPr>
          <w:t>dentifier</w:t>
        </w:r>
      </w:ins>
      <w:r w:rsidRPr="00DB7C91">
        <w:rPr>
          <w:rFonts w:ascii="Times New Roman" w:eastAsia="Times New Roman" w:hAnsi="Times New Roman" w:cs="Times New Roman"/>
          <w:sz w:val="24"/>
          <w:szCs w:val="24"/>
          <w:highlight w:val="white"/>
        </w:rPr>
        <w:t>s</w:t>
      </w:r>
      <w:ins w:id="634" w:author="Rebecca Wiederhold" w:date="2020-12-30T15:40:00Z">
        <w:r w:rsidR="00F74EB2">
          <w:rPr>
            <w:rFonts w:ascii="Times New Roman" w:eastAsia="Times New Roman" w:hAnsi="Times New Roman" w:cs="Times New Roman"/>
            <w:sz w:val="24"/>
            <w:szCs w:val="24"/>
            <w:highlight w:val="white"/>
          </w:rPr>
          <w:t xml:space="preserve"> (URIs</w:t>
        </w:r>
      </w:ins>
      <w:ins w:id="635" w:author="Rebecca Wiederhold" w:date="2020-12-30T15:41:00Z">
        <w:r w:rsidR="00F74EB2">
          <w:rPr>
            <w:rFonts w:ascii="Times New Roman" w:eastAsia="Times New Roman" w:hAnsi="Times New Roman" w:cs="Times New Roman"/>
            <w:sz w:val="24"/>
            <w:szCs w:val="24"/>
            <w:highlight w:val="white"/>
          </w:rPr>
          <w:t>)</w:t>
        </w:r>
      </w:ins>
      <w:r w:rsidRPr="00DB7C91">
        <w:rPr>
          <w:rFonts w:ascii="Times New Roman" w:eastAsia="Times New Roman" w:hAnsi="Times New Roman" w:cs="Times New Roman"/>
          <w:sz w:val="24"/>
          <w:szCs w:val="24"/>
          <w:highlight w:val="white"/>
          <w:vertAlign w:val="superscript"/>
        </w:rPr>
        <w:endnoteReference w:id="54"/>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ins w:id="636" w:author="Rebecca Wiederhold" w:date="2020-12-30T15:41:00Z">
        <w:r w:rsidR="00F74EB2">
          <w:rPr>
            <w:rFonts w:ascii="Times New Roman" w:eastAsia="Times New Roman" w:hAnsi="Times New Roman" w:cs="Times New Roman"/>
            <w:sz w:val="24"/>
            <w:szCs w:val="24"/>
            <w:highlight w:val="white"/>
          </w:rPr>
          <w:t>.</w:t>
        </w:r>
      </w:ins>
      <w:r w:rsidRPr="00DB7C91">
        <w:rPr>
          <w:rFonts w:ascii="Times New Roman" w:eastAsia="Times New Roman" w:hAnsi="Times New Roman" w:cs="Times New Roman"/>
          <w:sz w:val="24"/>
          <w:szCs w:val="24"/>
          <w:highlight w:val="white"/>
          <w:vertAlign w:val="superscript"/>
        </w:rPr>
        <w:endnoteReference w:id="55"/>
      </w:r>
      <w:del w:id="639" w:author="Rebecca Wiederhold" w:date="2020-12-30T15:41:00Z">
        <w:r w:rsidRPr="00DB7C91" w:rsidDel="00F74EB2">
          <w:rPr>
            <w:rFonts w:ascii="Times New Roman" w:eastAsia="Times New Roman" w:hAnsi="Times New Roman" w:cs="Times New Roman"/>
            <w:sz w:val="24"/>
            <w:szCs w:val="24"/>
            <w:highlight w:val="white"/>
          </w:rPr>
          <w:delText>.</w:delText>
        </w:r>
      </w:del>
      <w:r w:rsidRPr="00DB7C91">
        <w:rPr>
          <w:rFonts w:ascii="Times New Roman" w:eastAsia="Times New Roman" w:hAnsi="Times New Roman" w:cs="Times New Roman"/>
          <w:sz w:val="24"/>
          <w:szCs w:val="24"/>
          <w:highlight w:val="white"/>
        </w:rPr>
        <w:t xml:space="preserve"> </w:t>
      </w:r>
      <w:ins w:id="640" w:author="Rebecca Wiederhold" w:date="2020-12-30T15:41:00Z">
        <w:r w:rsidR="00F74EB2">
          <w:rPr>
            <w:rFonts w:ascii="Times New Roman" w:eastAsia="Times New Roman" w:hAnsi="Times New Roman" w:cs="Times New Roman"/>
            <w:sz w:val="24"/>
            <w:szCs w:val="24"/>
            <w:highlight w:val="white"/>
          </w:rPr>
          <w:t>Building on the URI protocol are International Resource Identifiers (IRIs)</w:t>
        </w:r>
        <w:r w:rsidR="00F74EB2">
          <w:rPr>
            <w:rStyle w:val="EndnoteReference"/>
            <w:rFonts w:ascii="Times New Roman" w:eastAsia="Times New Roman" w:hAnsi="Times New Roman" w:cs="Times New Roman"/>
            <w:sz w:val="24"/>
            <w:szCs w:val="24"/>
            <w:highlight w:val="white"/>
          </w:rPr>
          <w:endnoteReference w:id="56"/>
        </w:r>
        <w:r w:rsidR="00F74EB2">
          <w:rPr>
            <w:rFonts w:ascii="Times New Roman" w:eastAsia="Times New Roman" w:hAnsi="Times New Roman" w:cs="Times New Roman"/>
            <w:sz w:val="24"/>
            <w:szCs w:val="24"/>
            <w:highlight w:val="white"/>
          </w:rPr>
          <w:t xml:space="preserve"> </w:t>
        </w:r>
      </w:ins>
      <w:ins w:id="645" w:author="Rebecca Wiederhold" w:date="2020-12-30T15:42:00Z">
        <w:r w:rsidR="008515B0">
          <w:rPr>
            <w:rFonts w:ascii="Times New Roman" w:eastAsia="Times New Roman" w:hAnsi="Times New Roman" w:cs="Times New Roman"/>
            <w:sz w:val="24"/>
            <w:szCs w:val="24"/>
            <w:highlight w:val="white"/>
          </w:rPr>
          <w:t xml:space="preserve">that expand the allowable set of characters used in a resource identifier. </w:t>
        </w:r>
      </w:ins>
      <w:r w:rsidRPr="00DB7C91">
        <w:rPr>
          <w:rFonts w:ascii="Times New Roman" w:eastAsia="Times New Roman" w:hAnsi="Times New Roman" w:cs="Times New Roman"/>
          <w:sz w:val="24"/>
          <w:szCs w:val="24"/>
          <w:highlight w:val="white"/>
        </w:rPr>
        <w:t xml:space="preserve">The use of URIs </w:t>
      </w:r>
      <w:ins w:id="646" w:author="Rebecca Wiederhold" w:date="2020-12-30T15:42:00Z">
        <w:r w:rsidR="008515B0">
          <w:rPr>
            <w:rFonts w:ascii="Times New Roman" w:eastAsia="Times New Roman" w:hAnsi="Times New Roman" w:cs="Times New Roman"/>
            <w:sz w:val="24"/>
            <w:szCs w:val="24"/>
            <w:highlight w:val="white"/>
          </w:rPr>
          <w:t xml:space="preserve">and IRIs </w:t>
        </w:r>
      </w:ins>
      <w:r w:rsidRPr="00DB7C91">
        <w:rPr>
          <w:rFonts w:ascii="Times New Roman" w:eastAsia="Times New Roman" w:hAnsi="Times New Roman" w:cs="Times New Roman"/>
          <w:sz w:val="24"/>
          <w:szCs w:val="24"/>
          <w:highlight w:val="white"/>
        </w:rPr>
        <w:t xml:space="preserve">in authority work </w:t>
      </w:r>
      <w:del w:id="647" w:author="Rebecca Wiederhold" w:date="2020-12-30T15:43:00Z">
        <w:r w:rsidRPr="00DB7C91" w:rsidDel="008515B0">
          <w:rPr>
            <w:rFonts w:ascii="Times New Roman" w:eastAsia="Times New Roman" w:hAnsi="Times New Roman" w:cs="Times New Roman"/>
            <w:sz w:val="24"/>
            <w:szCs w:val="24"/>
            <w:highlight w:val="white"/>
          </w:rPr>
          <w:delText xml:space="preserve">within a library setting </w:delText>
        </w:r>
      </w:del>
      <w:r w:rsidRPr="00DB7C91">
        <w:rPr>
          <w:rFonts w:ascii="Times New Roman" w:eastAsia="Times New Roman" w:hAnsi="Times New Roman" w:cs="Times New Roman"/>
          <w:sz w:val="24"/>
          <w:szCs w:val="24"/>
          <w:highlight w:val="white"/>
        </w:rPr>
        <w:t>is a</w:t>
      </w:r>
      <w:del w:id="648" w:author="Rebecca Wiederhold" w:date="2020-12-30T15:43:00Z">
        <w:r w:rsidRPr="00DB7C91" w:rsidDel="008515B0">
          <w:rPr>
            <w:rFonts w:ascii="Times New Roman" w:eastAsia="Times New Roman" w:hAnsi="Times New Roman" w:cs="Times New Roman"/>
            <w:sz w:val="24"/>
            <w:szCs w:val="24"/>
            <w:highlight w:val="white"/>
          </w:rPr>
          <w:delText>n</w:delText>
        </w:r>
      </w:del>
      <w:r w:rsidRPr="00DB7C91">
        <w:rPr>
          <w:rFonts w:ascii="Times New Roman" w:eastAsia="Times New Roman" w:hAnsi="Times New Roman" w:cs="Times New Roman"/>
          <w:sz w:val="24"/>
          <w:szCs w:val="24"/>
          <w:highlight w:val="white"/>
        </w:rPr>
        <w:t xml:space="preserve"> </w:t>
      </w:r>
      <w:del w:id="649" w:author="Rebecca Wiederhold" w:date="2020-12-30T15:43:00Z">
        <w:r w:rsidRPr="00DB7C91" w:rsidDel="008515B0">
          <w:rPr>
            <w:rFonts w:ascii="Times New Roman" w:eastAsia="Times New Roman" w:hAnsi="Times New Roman" w:cs="Times New Roman"/>
            <w:sz w:val="24"/>
            <w:szCs w:val="24"/>
            <w:highlight w:val="white"/>
          </w:rPr>
          <w:delText xml:space="preserve">increasing </w:delText>
        </w:r>
      </w:del>
      <w:ins w:id="650" w:author="Rebecca Wiederhold" w:date="2020-12-30T15:43:00Z">
        <w:r w:rsidR="008515B0">
          <w:rPr>
            <w:rFonts w:ascii="Times New Roman" w:eastAsia="Times New Roman" w:hAnsi="Times New Roman" w:cs="Times New Roman"/>
            <w:sz w:val="24"/>
            <w:szCs w:val="24"/>
            <w:highlight w:val="white"/>
          </w:rPr>
          <w:t>growing</w:t>
        </w:r>
        <w:r w:rsidR="008515B0"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trend to facilitate more implicit linking of entities to other datasets, data repositories, and catalogs that exist online. </w:t>
      </w:r>
      <w:ins w:id="651" w:author="Rebecca Wiederhold" w:date="2020-12-30T15:43:00Z">
        <w:r w:rsidR="008515B0">
          <w:rPr>
            <w:rFonts w:ascii="Times New Roman" w:eastAsia="Times New Roman" w:hAnsi="Times New Roman" w:cs="Times New Roman"/>
            <w:sz w:val="24"/>
            <w:szCs w:val="24"/>
            <w:highlight w:val="white"/>
          </w:rPr>
          <w:t xml:space="preserve">For example, recent updates to the RDA Toolkit seek to improve integration with linked data environments by increasing the use of IRIs and adding new entities and elements that are aligned </w:t>
        </w:r>
        <w:r w:rsidR="008515B0">
          <w:rPr>
            <w:rFonts w:ascii="Times New Roman" w:eastAsia="Times New Roman" w:hAnsi="Times New Roman" w:cs="Times New Roman"/>
            <w:sz w:val="24"/>
            <w:szCs w:val="24"/>
            <w:highlight w:val="white"/>
          </w:rPr>
          <w:lastRenderedPageBreak/>
          <w:t>with linked</w:t>
        </w:r>
      </w:ins>
      <w:ins w:id="652" w:author="Rebecca Wiederhold" w:date="2020-12-30T15:44:00Z">
        <w:r w:rsidR="008515B0">
          <w:rPr>
            <w:rFonts w:ascii="Times New Roman" w:eastAsia="Times New Roman" w:hAnsi="Times New Roman" w:cs="Times New Roman"/>
            <w:sz w:val="24"/>
            <w:szCs w:val="24"/>
            <w:highlight w:val="white"/>
          </w:rPr>
          <w:t xml:space="preserve"> data best practices. </w:t>
        </w:r>
      </w:ins>
      <w:r w:rsidRPr="00DB7C91">
        <w:rPr>
          <w:rFonts w:ascii="Times New Roman" w:eastAsia="Times New Roman" w:hAnsi="Times New Roman" w:cs="Times New Roman"/>
          <w:sz w:val="24"/>
          <w:szCs w:val="24"/>
          <w:highlight w:val="white"/>
        </w:rPr>
        <w:t>Some authority control vendors include a</w:t>
      </w:r>
      <w:del w:id="653" w:author="Rebecca Wiederhold" w:date="2020-12-30T15:45:00Z">
        <w:r w:rsidRPr="00DB7C91" w:rsidDel="008515B0">
          <w:rPr>
            <w:rFonts w:ascii="Times New Roman" w:eastAsia="Times New Roman" w:hAnsi="Times New Roman" w:cs="Times New Roman"/>
            <w:sz w:val="24"/>
            <w:szCs w:val="24"/>
            <w:highlight w:val="white"/>
          </w:rPr>
          <w:delText>n</w:delText>
        </w:r>
      </w:del>
      <w:r w:rsidRPr="00DB7C91">
        <w:rPr>
          <w:rFonts w:ascii="Times New Roman" w:eastAsia="Times New Roman" w:hAnsi="Times New Roman" w:cs="Times New Roman"/>
          <w:sz w:val="24"/>
          <w:szCs w:val="24"/>
          <w:highlight w:val="white"/>
        </w:rPr>
        <w:t xml:space="preserve"> URI</w:t>
      </w:r>
      <w:ins w:id="654" w:author="Rebecca Wiederhold" w:date="2020-12-30T15:45:00Z">
        <w:r w:rsidR="008515B0">
          <w:rPr>
            <w:rFonts w:ascii="Times New Roman" w:eastAsia="Times New Roman" w:hAnsi="Times New Roman" w:cs="Times New Roman"/>
            <w:sz w:val="24"/>
            <w:szCs w:val="24"/>
            <w:highlight w:val="white"/>
          </w:rPr>
          <w:t>/IRI</w:t>
        </w:r>
      </w:ins>
      <w:r w:rsidRPr="00DB7C91">
        <w:rPr>
          <w:rFonts w:ascii="Times New Roman" w:eastAsia="Times New Roman" w:hAnsi="Times New Roman" w:cs="Times New Roman"/>
          <w:sz w:val="24"/>
          <w:szCs w:val="24"/>
          <w:highlight w:val="white"/>
        </w:rPr>
        <w:t xml:space="preserve"> enrichment option to their services to facilitate this linking work. These links will enable a graph of linked entities that can be related and traversed in ways that reveal new paths of knowledge and understanding that were not present previously. </w:t>
      </w:r>
      <w:ins w:id="655" w:author="Rebecca Wiederhold" w:date="2020-12-30T15:46:00Z">
        <w:r w:rsidR="008515B0">
          <w:rPr>
            <w:rFonts w:ascii="Times New Roman" w:eastAsia="Times New Roman" w:hAnsi="Times New Roman" w:cs="Times New Roman"/>
            <w:sz w:val="24"/>
            <w:szCs w:val="24"/>
            <w:highlight w:val="white"/>
          </w:rPr>
          <w:t xml:space="preserve">To form an accurate knowledge graph requires differentiated and unique entities and relationships between entities. While authority control is primarily focused on managing access to entities by authorizing a specific form of a name, title, or topic, identity management prioritizes assigning unique identifiers to a single entity over </w:t>
        </w:r>
      </w:ins>
      <w:ins w:id="656" w:author="Rebecca Wiederhold" w:date="2020-12-30T15:47:00Z">
        <w:r w:rsidR="008515B0">
          <w:rPr>
            <w:rFonts w:ascii="Times New Roman" w:eastAsia="Times New Roman" w:hAnsi="Times New Roman" w:cs="Times New Roman"/>
            <w:sz w:val="24"/>
            <w:szCs w:val="24"/>
            <w:highlight w:val="white"/>
          </w:rPr>
          <w:t xml:space="preserve">differentiation of names. The move towards linked data and the Semantic Web </w:t>
        </w:r>
      </w:ins>
      <w:del w:id="657" w:author="Rebecca Wiederhold" w:date="2020-12-30T15:47:00Z">
        <w:r w:rsidRPr="00DB7C91" w:rsidDel="008515B0">
          <w:rPr>
            <w:rFonts w:ascii="Times New Roman" w:eastAsia="Times New Roman" w:hAnsi="Times New Roman" w:cs="Times New Roman"/>
            <w:sz w:val="24"/>
            <w:szCs w:val="24"/>
            <w:highlight w:val="white"/>
          </w:rPr>
          <w:delText xml:space="preserve">These services and technologies support the move to </w:delText>
        </w:r>
      </w:del>
      <w:r w:rsidRPr="00DB7C91">
        <w:rPr>
          <w:rFonts w:ascii="Times New Roman" w:eastAsia="Times New Roman" w:hAnsi="Times New Roman" w:cs="Times New Roman"/>
          <w:sz w:val="24"/>
          <w:szCs w:val="24"/>
          <w:highlight w:val="white"/>
        </w:rPr>
        <w:t>broaden</w:t>
      </w:r>
      <w:ins w:id="658" w:author="Rebecca Wiederhold" w:date="2020-12-30T15:47:00Z">
        <w:r w:rsidR="008515B0">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and expand</w:t>
      </w:r>
      <w:ins w:id="659" w:author="Rebecca Wiederhold" w:date="2020-12-30T15:47:00Z">
        <w:r w:rsidR="008515B0">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the role of authority control from </w:t>
      </w:r>
      <w:ins w:id="660" w:author="Rebecca Wiederhold" w:date="2020-12-30T15:47:00Z">
        <w:r w:rsidR="008515B0">
          <w:rPr>
            <w:rFonts w:ascii="Times New Roman" w:eastAsia="Times New Roman" w:hAnsi="Times New Roman" w:cs="Times New Roman"/>
            <w:sz w:val="24"/>
            <w:szCs w:val="24"/>
            <w:highlight w:val="white"/>
          </w:rPr>
          <w:t>determining</w:t>
        </w:r>
      </w:ins>
      <w:del w:id="661" w:author="Rebecca Wiederhold" w:date="2020-12-30T15:47:00Z">
        <w:r w:rsidRPr="00DB7C91" w:rsidDel="008515B0">
          <w:rPr>
            <w:rFonts w:ascii="Times New Roman" w:eastAsia="Times New Roman" w:hAnsi="Times New Roman" w:cs="Times New Roman"/>
            <w:sz w:val="24"/>
            <w:szCs w:val="24"/>
            <w:highlight w:val="white"/>
          </w:rPr>
          <w:delText>being</w:delText>
        </w:r>
      </w:del>
      <w:r w:rsidRPr="00DB7C91">
        <w:rPr>
          <w:rFonts w:ascii="Times New Roman" w:eastAsia="Times New Roman" w:hAnsi="Times New Roman" w:cs="Times New Roman"/>
          <w:sz w:val="24"/>
          <w:szCs w:val="24"/>
          <w:highlight w:val="white"/>
        </w:rPr>
        <w:t xml:space="preserve"> discrete </w:t>
      </w:r>
      <w:del w:id="662" w:author="Rebecca Wiederhold" w:date="2020-12-30T15:47:00Z">
        <w:r w:rsidRPr="00DB7C91" w:rsidDel="008515B0">
          <w:rPr>
            <w:rFonts w:ascii="Times New Roman" w:eastAsia="Times New Roman" w:hAnsi="Times New Roman" w:cs="Times New Roman"/>
            <w:sz w:val="24"/>
            <w:szCs w:val="24"/>
            <w:highlight w:val="white"/>
          </w:rPr>
          <w:delText xml:space="preserve">headings </w:delText>
        </w:r>
      </w:del>
      <w:ins w:id="663" w:author="Rebecca Wiederhold" w:date="2020-12-30T15:47:00Z">
        <w:r w:rsidR="008515B0">
          <w:rPr>
            <w:rFonts w:ascii="Times New Roman" w:eastAsia="Times New Roman" w:hAnsi="Times New Roman" w:cs="Times New Roman"/>
            <w:sz w:val="24"/>
            <w:szCs w:val="24"/>
            <w:highlight w:val="white"/>
          </w:rPr>
          <w:t>access points</w:t>
        </w:r>
        <w:r w:rsidR="008515B0"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used </w:t>
      </w:r>
      <w:del w:id="664" w:author="Rebecca Wiederhold" w:date="2020-12-30T15:48:00Z">
        <w:r w:rsidRPr="00DB7C91" w:rsidDel="008515B0">
          <w:rPr>
            <w:rFonts w:ascii="Times New Roman" w:eastAsia="Times New Roman" w:hAnsi="Times New Roman" w:cs="Times New Roman"/>
            <w:sz w:val="24"/>
            <w:szCs w:val="24"/>
            <w:highlight w:val="white"/>
          </w:rPr>
          <w:delText>as part of cataloging and</w:delText>
        </w:r>
      </w:del>
      <w:ins w:id="665" w:author="Rebecca Wiederhold" w:date="2020-12-30T15:48:00Z">
        <w:r w:rsidR="008515B0">
          <w:rPr>
            <w:rFonts w:ascii="Times New Roman" w:eastAsia="Times New Roman" w:hAnsi="Times New Roman" w:cs="Times New Roman"/>
            <w:sz w:val="24"/>
            <w:szCs w:val="24"/>
            <w:highlight w:val="white"/>
          </w:rPr>
          <w:t>in</w:t>
        </w:r>
      </w:ins>
      <w:r w:rsidRPr="00DB7C91">
        <w:rPr>
          <w:rFonts w:ascii="Times New Roman" w:eastAsia="Times New Roman" w:hAnsi="Times New Roman" w:cs="Times New Roman"/>
          <w:sz w:val="24"/>
          <w:szCs w:val="24"/>
          <w:highlight w:val="white"/>
        </w:rPr>
        <w:t xml:space="preserve"> bibliographic description </w:t>
      </w:r>
      <w:ins w:id="666" w:author="Rebecca Wiederhold" w:date="2020-12-30T15:48:00Z">
        <w:r w:rsidR="00C24F78">
          <w:rPr>
            <w:rFonts w:ascii="Times New Roman" w:eastAsia="Times New Roman" w:hAnsi="Times New Roman" w:cs="Times New Roman"/>
            <w:sz w:val="24"/>
            <w:szCs w:val="24"/>
            <w:highlight w:val="white"/>
          </w:rPr>
          <w:t>to</w:t>
        </w:r>
      </w:ins>
      <w:del w:id="667" w:author="Rebecca Wiederhold" w:date="2020-12-30T15:48:00Z">
        <w:r w:rsidRPr="00DB7C91" w:rsidDel="00C24F78">
          <w:rPr>
            <w:rFonts w:ascii="Times New Roman" w:eastAsia="Times New Roman" w:hAnsi="Times New Roman" w:cs="Times New Roman"/>
            <w:sz w:val="24"/>
            <w:szCs w:val="24"/>
            <w:highlight w:val="white"/>
          </w:rPr>
          <w:delText>towards thinking of cataloging as</w:delText>
        </w:r>
      </w:del>
      <w:r w:rsidRPr="00DB7C91">
        <w:rPr>
          <w:rFonts w:ascii="Times New Roman" w:eastAsia="Times New Roman" w:hAnsi="Times New Roman" w:cs="Times New Roman"/>
          <w:sz w:val="24"/>
          <w:szCs w:val="24"/>
          <w:highlight w:val="white"/>
        </w:rPr>
        <w:t xml:space="preserve"> a process of creating and managing entities and their </w:t>
      </w:r>
      <w:ins w:id="668" w:author="Rebecca Wiederhold" w:date="2020-12-30T15:48:00Z">
        <w:r w:rsidR="00C24F78">
          <w:rPr>
            <w:rFonts w:ascii="Times New Roman" w:eastAsia="Times New Roman" w:hAnsi="Times New Roman" w:cs="Times New Roman"/>
            <w:sz w:val="24"/>
            <w:szCs w:val="24"/>
            <w:highlight w:val="white"/>
          </w:rPr>
          <w:t>relationships to other entities</w:t>
        </w:r>
      </w:ins>
      <w:del w:id="669" w:author="Rebecca Wiederhold" w:date="2020-12-30T15:48:00Z">
        <w:r w:rsidRPr="00DB7C91" w:rsidDel="00C24F78">
          <w:rPr>
            <w:rFonts w:ascii="Times New Roman" w:eastAsia="Times New Roman" w:hAnsi="Times New Roman" w:cs="Times New Roman"/>
            <w:sz w:val="24"/>
            <w:szCs w:val="24"/>
            <w:highlight w:val="white"/>
          </w:rPr>
          <w:delText>identity</w:delText>
        </w:r>
      </w:del>
      <w:r w:rsidRPr="00DB7C91">
        <w:rPr>
          <w:rFonts w:ascii="Times New Roman" w:eastAsia="Times New Roman" w:hAnsi="Times New Roman" w:cs="Times New Roman"/>
          <w:sz w:val="24"/>
          <w:szCs w:val="24"/>
          <w:highlight w:val="white"/>
        </w:rPr>
        <w:t xml:space="preserve">. </w:t>
      </w:r>
      <w:ins w:id="670" w:author="Rebecca Wiederhold" w:date="2020-12-30T15:48:00Z">
        <w:r w:rsidR="00C24F78">
          <w:rPr>
            <w:rFonts w:ascii="Times New Roman" w:eastAsia="Times New Roman" w:hAnsi="Times New Roman" w:cs="Times New Roman"/>
            <w:sz w:val="24"/>
            <w:szCs w:val="24"/>
            <w:highlight w:val="white"/>
          </w:rPr>
          <w:t>The evolution from authority co</w:t>
        </w:r>
      </w:ins>
      <w:ins w:id="671" w:author="Rebecca Wiederhold" w:date="2020-12-30T15:49:00Z">
        <w:r w:rsidR="00C24F78">
          <w:rPr>
            <w:rFonts w:ascii="Times New Roman" w:eastAsia="Times New Roman" w:hAnsi="Times New Roman" w:cs="Times New Roman"/>
            <w:sz w:val="24"/>
            <w:szCs w:val="24"/>
            <w:highlight w:val="white"/>
          </w:rPr>
          <w:t>ntrol to entity and identity management</w:t>
        </w:r>
      </w:ins>
      <w:del w:id="672" w:author="Rebecca Wiederhold" w:date="2020-12-30T15:49:00Z">
        <w:r w:rsidRPr="00DB7C91" w:rsidDel="00C24F78">
          <w:rPr>
            <w:rFonts w:ascii="Times New Roman" w:eastAsia="Times New Roman" w:hAnsi="Times New Roman" w:cs="Times New Roman"/>
            <w:sz w:val="24"/>
            <w:szCs w:val="24"/>
            <w:highlight w:val="white"/>
          </w:rPr>
          <w:delText>Following this trend</w:delText>
        </w:r>
      </w:del>
      <w:r w:rsidRPr="00DB7C91">
        <w:rPr>
          <w:rFonts w:ascii="Times New Roman" w:eastAsia="Times New Roman" w:hAnsi="Times New Roman" w:cs="Times New Roman"/>
          <w:sz w:val="24"/>
          <w:szCs w:val="24"/>
          <w:highlight w:val="white"/>
        </w:rPr>
        <w:t xml:space="preserve"> blurs the lines between </w:t>
      </w:r>
      <w:del w:id="673" w:author="Rebecca Wiederhold" w:date="2020-12-30T15:49:00Z">
        <w:r w:rsidRPr="00DB7C91" w:rsidDel="00C24F78">
          <w:rPr>
            <w:rFonts w:ascii="Times New Roman" w:eastAsia="Times New Roman" w:hAnsi="Times New Roman" w:cs="Times New Roman"/>
            <w:sz w:val="24"/>
            <w:szCs w:val="24"/>
            <w:highlight w:val="white"/>
          </w:rPr>
          <w:delText xml:space="preserve">cataloging </w:delText>
        </w:r>
      </w:del>
      <w:ins w:id="674" w:author="Rebecca Wiederhold" w:date="2020-12-30T15:49:00Z">
        <w:r w:rsidR="00C24F78">
          <w:rPr>
            <w:rFonts w:ascii="Times New Roman" w:eastAsia="Times New Roman" w:hAnsi="Times New Roman" w:cs="Times New Roman"/>
            <w:sz w:val="24"/>
            <w:szCs w:val="24"/>
            <w:highlight w:val="white"/>
          </w:rPr>
          <w:t>bibliographic description</w:t>
        </w:r>
        <w:r w:rsidR="00C24F78"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and authority work.</w:t>
      </w:r>
    </w:p>
    <w:p w14:paraId="0000003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Ethical authority control practice</w:t>
      </w:r>
    </w:p>
    <w:p w14:paraId="41D37673" w14:textId="77777777" w:rsidR="006062B9" w:rsidRDefault="00AD5499" w:rsidP="008278A0">
      <w:pPr>
        <w:spacing w:line="480" w:lineRule="auto"/>
        <w:rPr>
          <w:ins w:id="675" w:author="Rebecca Wiederhold" w:date="2020-12-30T15:58:00Z"/>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In addition to staying informed about technological changes and the opportunities they present, catalogers must also remain aware of </w:t>
      </w:r>
      <w:ins w:id="676" w:author="Rebecca Wiederhold" w:date="2020-12-30T15:54:00Z">
        <w:r w:rsidR="006062B9">
          <w:rPr>
            <w:rFonts w:ascii="Times New Roman" w:eastAsia="Times New Roman" w:hAnsi="Times New Roman" w:cs="Times New Roman"/>
            <w:sz w:val="24"/>
            <w:szCs w:val="24"/>
          </w:rPr>
          <w:t>ethical issues associated with authority control</w:t>
        </w:r>
      </w:ins>
      <w:del w:id="677" w:author="Rebecca Wiederhold" w:date="2020-12-30T15:54:00Z">
        <w:r w:rsidRPr="00DB7C91" w:rsidDel="006062B9">
          <w:rPr>
            <w:rFonts w:ascii="Times New Roman" w:eastAsia="Times New Roman" w:hAnsi="Times New Roman" w:cs="Times New Roman"/>
            <w:sz w:val="24"/>
            <w:szCs w:val="24"/>
          </w:rPr>
          <w:delText>developments within other areas in the field</w:delText>
        </w:r>
      </w:del>
      <w:r w:rsidRPr="00DB7C91">
        <w:rPr>
          <w:rFonts w:ascii="Times New Roman" w:eastAsia="Times New Roman" w:hAnsi="Times New Roman" w:cs="Times New Roman"/>
          <w:sz w:val="24"/>
          <w:szCs w:val="24"/>
        </w:rPr>
        <w:t xml:space="preserve">. Catalogers are increasingly </w:t>
      </w:r>
      <w:ins w:id="678" w:author="Rebecca Wiederhold" w:date="2020-12-30T15:56:00Z">
        <w:r w:rsidR="006062B9">
          <w:rPr>
            <w:rFonts w:ascii="Times New Roman" w:eastAsia="Times New Roman" w:hAnsi="Times New Roman" w:cs="Times New Roman"/>
            <w:sz w:val="24"/>
            <w:szCs w:val="24"/>
          </w:rPr>
          <w:t>cognizant</w:t>
        </w:r>
      </w:ins>
      <w:del w:id="679" w:author="Rebecca Wiederhold" w:date="2020-12-30T15:56:00Z">
        <w:r w:rsidRPr="00DB7C91" w:rsidDel="006062B9">
          <w:rPr>
            <w:rFonts w:ascii="Times New Roman" w:eastAsia="Times New Roman" w:hAnsi="Times New Roman" w:cs="Times New Roman"/>
            <w:sz w:val="24"/>
            <w:szCs w:val="24"/>
          </w:rPr>
          <w:delText>aware</w:delText>
        </w:r>
      </w:del>
      <w:r w:rsidRPr="00DB7C91">
        <w:rPr>
          <w:rFonts w:ascii="Times New Roman" w:eastAsia="Times New Roman" w:hAnsi="Times New Roman" w:cs="Times New Roman"/>
          <w:sz w:val="24"/>
          <w:szCs w:val="24"/>
        </w:rPr>
        <w:t xml:space="preserv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w:t>
      </w:r>
      <w:del w:id="680" w:author="Rebecca Wiederhold" w:date="2020-12-30T15:56:00Z">
        <w:r w:rsidRPr="00DB7C91" w:rsidDel="006062B9">
          <w:rPr>
            <w:rFonts w:ascii="Times New Roman" w:eastAsia="Times New Roman" w:hAnsi="Times New Roman" w:cs="Times New Roman"/>
            <w:sz w:val="24"/>
            <w:szCs w:val="24"/>
          </w:rPr>
          <w:delText xml:space="preserve">form </w:delText>
        </w:r>
      </w:del>
      <w:ins w:id="681" w:author="Rebecca Wiederhold" w:date="2020-12-30T15:56:00Z">
        <w:r w:rsidR="006062B9">
          <w:rPr>
            <w:rFonts w:ascii="Times New Roman" w:eastAsia="Times New Roman" w:hAnsi="Times New Roman" w:cs="Times New Roman"/>
            <w:sz w:val="24"/>
            <w:szCs w:val="24"/>
          </w:rPr>
          <w:t>access point</w:t>
        </w:r>
        <w:r w:rsidR="006062B9"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 xml:space="preserve">by which an individual will be known </w:t>
      </w:r>
      <w:ins w:id="682" w:author="Rebecca Wiederhold" w:date="2020-12-30T15:56:00Z">
        <w:r w:rsidR="006062B9">
          <w:rPr>
            <w:rFonts w:ascii="Times New Roman" w:eastAsia="Times New Roman" w:hAnsi="Times New Roman" w:cs="Times New Roman"/>
            <w:sz w:val="24"/>
            <w:szCs w:val="24"/>
          </w:rPr>
          <w:t xml:space="preserve">within the database </w:t>
        </w:r>
      </w:ins>
      <w:r w:rsidRPr="00DB7C91">
        <w:rPr>
          <w:rFonts w:ascii="Times New Roman" w:eastAsia="Times New Roman" w:hAnsi="Times New Roman" w:cs="Times New Roman"/>
          <w:sz w:val="24"/>
          <w:szCs w:val="24"/>
        </w:rPr>
        <w:t xml:space="preserve">and in selecting the key descriptors to include in authority records. </w:t>
      </w:r>
      <w:del w:id="683" w:author="Rebecca Wiederhold" w:date="2020-12-30T15:56:00Z">
        <w:r w:rsidRPr="00DB7C91" w:rsidDel="006062B9">
          <w:rPr>
            <w:rFonts w:ascii="Times New Roman" w:eastAsia="Times New Roman" w:hAnsi="Times New Roman" w:cs="Times New Roman"/>
            <w:sz w:val="24"/>
            <w:szCs w:val="24"/>
          </w:rPr>
          <w:delText>What should be done when an author does not want to be named or to have certain information about themselves revealed? How can historically marginalized individuals be recognized for their contributions to works when little information is known about them? Should persons with multiple intentionally separate identities have those identities combined into a single authority record?</w:delText>
        </w:r>
      </w:del>
      <w:ins w:id="684" w:author="Rebecca Wiederhold" w:date="2020-12-30T15:56:00Z">
        <w:r w:rsidR="006062B9">
          <w:rPr>
            <w:rFonts w:ascii="Times New Roman" w:eastAsia="Times New Roman" w:hAnsi="Times New Roman" w:cs="Times New Roman"/>
            <w:sz w:val="24"/>
            <w:szCs w:val="24"/>
          </w:rPr>
          <w:t xml:space="preserve">Two main </w:t>
        </w:r>
      </w:ins>
      <w:ins w:id="685" w:author="Rebecca Wiederhold" w:date="2020-12-30T15:57:00Z">
        <w:r w:rsidR="006062B9">
          <w:rPr>
            <w:rFonts w:ascii="Times New Roman" w:eastAsia="Times New Roman" w:hAnsi="Times New Roman" w:cs="Times New Roman"/>
            <w:sz w:val="24"/>
            <w:szCs w:val="24"/>
          </w:rPr>
          <w:t>areas of authority work that are impacted by ethical concerns center around the creation of name authorities and the use and selection of subjects.</w:t>
        </w:r>
      </w:ins>
    </w:p>
    <w:p w14:paraId="6873DFFC" w14:textId="77777777" w:rsidR="006062B9" w:rsidRDefault="006062B9" w:rsidP="006062B9">
      <w:pPr>
        <w:spacing w:line="480" w:lineRule="auto"/>
        <w:ind w:firstLine="720"/>
        <w:rPr>
          <w:ins w:id="686" w:author="Rebecca Wiederhold" w:date="2020-12-30T15:58:00Z"/>
          <w:rFonts w:ascii="Times New Roman" w:eastAsia="Times New Roman" w:hAnsi="Times New Roman" w:cs="Times New Roman"/>
          <w:sz w:val="24"/>
          <w:szCs w:val="24"/>
        </w:rPr>
      </w:pPr>
      <w:ins w:id="687" w:author="Rebecca Wiederhold" w:date="2020-12-30T15:58:00Z">
        <w:r>
          <w:rPr>
            <w:rFonts w:ascii="Times New Roman" w:eastAsia="Times New Roman" w:hAnsi="Times New Roman" w:cs="Times New Roman"/>
            <w:sz w:val="24"/>
            <w:szCs w:val="24"/>
          </w:rPr>
          <w:lastRenderedPageBreak/>
          <w:t xml:space="preserve">Many ethical issues faced by catalogers in creating, maintaining, and using name authority records surround the issues of privacy and safety. </w:t>
        </w:r>
        <w:r>
          <w:rPr>
            <w:rFonts w:ascii="Times New Roman" w:eastAsia="Times New Roman" w:hAnsi="Times New Roman" w:cs="Times New Roman"/>
            <w:sz w:val="24"/>
            <w:szCs w:val="24"/>
            <w:highlight w:val="white"/>
          </w:rPr>
          <w:t>Consider, for example, the ethical issues that may come into play when doing name authority work for the creator of a zine, which is a low-distribution, self-published booklet generally used to convey personal experiences, information, or interests. Because zines may contain sensitive or very personal information, some zine creators do not want their identity known, or they may only use a partial name or a pseudonym. While the cataloger may feel the responsibility to do further research about a particular zine creator in order to connect all resources they have authored, being aware of the environments in which zines are created and distributed necessitates caution. The Zine Librarians Code of Ethics includes guidelines for identifying and creating authority records for zine creators which emphasize respecting their privacy and not exposing legal identities of zine creators when not explicitly found in the zines themselves.</w:t>
        </w:r>
        <w:r>
          <w:rPr>
            <w:rStyle w:val="EndnoteReference"/>
            <w:rFonts w:ascii="Times New Roman" w:eastAsia="Times New Roman" w:hAnsi="Times New Roman" w:cs="Times New Roman"/>
            <w:sz w:val="24"/>
            <w:szCs w:val="24"/>
            <w:highlight w:val="white"/>
          </w:rPr>
          <w:endnoteReference w:id="57"/>
        </w:r>
        <w:r>
          <w:rPr>
            <w:rFonts w:ascii="Times New Roman" w:eastAsia="Times New Roman" w:hAnsi="Times New Roman" w:cs="Times New Roman"/>
            <w:sz w:val="24"/>
            <w:szCs w:val="24"/>
          </w:rPr>
          <w:t xml:space="preserve"> Name authority work also requires consideration of the safety of the subject of the name authority record when recording characteristics of the individual authors themselves. For example, the option to include gender terms in authority records has raised concerns from the library community about outing transgender and gender diverse individuals. While the Program for Cooperative Cataloging Ad Hoc Task Group on Gender in Name Authority Records published a report in 2016 to suggest best practices for recording gender, the discussion is still ongoing, with the issues of self-determination and consent at its core.</w:t>
        </w:r>
        <w:r>
          <w:rPr>
            <w:rStyle w:val="EndnoteReference"/>
            <w:rFonts w:ascii="Times New Roman" w:eastAsia="Times New Roman" w:hAnsi="Times New Roman" w:cs="Times New Roman"/>
            <w:sz w:val="24"/>
            <w:szCs w:val="24"/>
          </w:rPr>
          <w:endnoteReference w:id="58"/>
        </w:r>
        <w:r>
          <w:rPr>
            <w:rFonts w:ascii="Times New Roman" w:eastAsia="Times New Roman" w:hAnsi="Times New Roman" w:cs="Times New Roman"/>
            <w:sz w:val="24"/>
            <w:szCs w:val="24"/>
          </w:rPr>
          <w:t xml:space="preserve"> These and many other issues require the intentional and thoughtful practice of ethical name authority work.</w:t>
        </w:r>
        <w:r>
          <w:rPr>
            <w:rStyle w:val="EndnoteReference"/>
            <w:rFonts w:ascii="Times New Roman" w:eastAsia="Times New Roman" w:hAnsi="Times New Roman" w:cs="Times New Roman"/>
            <w:sz w:val="24"/>
            <w:szCs w:val="24"/>
          </w:rPr>
          <w:endnoteReference w:id="59"/>
        </w:r>
        <w:r>
          <w:rPr>
            <w:rFonts w:ascii="Times New Roman" w:eastAsia="Times New Roman" w:hAnsi="Times New Roman" w:cs="Times New Roman"/>
            <w:sz w:val="24"/>
            <w:szCs w:val="24"/>
          </w:rPr>
          <w:t xml:space="preserve"> </w:t>
        </w:r>
      </w:ins>
    </w:p>
    <w:p w14:paraId="4064A7F4" w14:textId="77777777" w:rsidR="006062B9" w:rsidRDefault="006062B9" w:rsidP="006062B9">
      <w:pPr>
        <w:spacing w:line="480" w:lineRule="auto"/>
        <w:ind w:firstLine="720"/>
        <w:rPr>
          <w:ins w:id="694" w:author="Rebecca Wiederhold" w:date="2020-12-30T15:58:00Z"/>
          <w:rFonts w:ascii="Times New Roman" w:eastAsia="Times New Roman" w:hAnsi="Times New Roman" w:cs="Times New Roman"/>
          <w:sz w:val="24"/>
          <w:szCs w:val="24"/>
        </w:rPr>
      </w:pPr>
      <w:ins w:id="695" w:author="Rebecca Wiederhold" w:date="2020-12-30T15:58:00Z">
        <w:r w:rsidRPr="008A5E9F">
          <w:rPr>
            <w:rFonts w:ascii="Times New Roman" w:eastAsia="Times New Roman" w:hAnsi="Times New Roman" w:cs="Times New Roman"/>
            <w:sz w:val="24"/>
            <w:szCs w:val="24"/>
          </w:rPr>
          <w:t>Ethical concerns also come into play when catalogers are assigning subject terms</w:t>
        </w:r>
        <w:r>
          <w:rPr>
            <w:rFonts w:ascii="Times New Roman" w:eastAsia="Times New Roman" w:hAnsi="Times New Roman" w:cs="Times New Roman"/>
            <w:sz w:val="24"/>
            <w:szCs w:val="24"/>
          </w:rPr>
          <w:t xml:space="preserve">, especially with relation to bias within subject lists. </w:t>
        </w:r>
        <w:r w:rsidRPr="008A5E9F">
          <w:rPr>
            <w:rFonts w:ascii="Times New Roman" w:eastAsia="Times New Roman" w:hAnsi="Times New Roman" w:cs="Times New Roman"/>
            <w:sz w:val="24"/>
            <w:szCs w:val="24"/>
          </w:rPr>
          <w:t xml:space="preserve">Subject authority records identify the preferred access point for the topical coverage of the information resource being described. The </w:t>
        </w:r>
        <w:r w:rsidRPr="008A5E9F">
          <w:rPr>
            <w:rFonts w:ascii="Times New Roman" w:eastAsia="Times New Roman" w:hAnsi="Times New Roman" w:cs="Times New Roman"/>
            <w:sz w:val="24"/>
            <w:szCs w:val="24"/>
          </w:rPr>
          <w:lastRenderedPageBreak/>
          <w:t>LCSH is a controlled vocabulary for subject description, based on Library of Congress</w:t>
        </w:r>
        <w:r>
          <w:rPr>
            <w:rFonts w:ascii="Times New Roman" w:eastAsia="Times New Roman" w:hAnsi="Times New Roman" w:cs="Times New Roman"/>
            <w:sz w:val="24"/>
            <w:szCs w:val="24"/>
          </w:rPr>
          <w:t xml:space="preserve"> (LC)</w:t>
        </w:r>
        <w:r w:rsidRPr="008A5E9F">
          <w:rPr>
            <w:rFonts w:ascii="Times New Roman" w:eastAsia="Times New Roman" w:hAnsi="Times New Roman" w:cs="Times New Roman"/>
            <w:sz w:val="24"/>
            <w:szCs w:val="24"/>
          </w:rPr>
          <w:t xml:space="preserve">’s subject authority records. As the source of subject terms most widely used in American libraries, the LCSH is nevertheless known to contain biases that categorize library resources from an American and Western perspective, </w:t>
        </w:r>
        <w:r>
          <w:rPr>
            <w:rFonts w:ascii="Times New Roman" w:eastAsia="Times New Roman" w:hAnsi="Times New Roman" w:cs="Times New Roman"/>
            <w:sz w:val="24"/>
            <w:szCs w:val="24"/>
          </w:rPr>
          <w:t>assuming that patrons searching the catalog will more likely be</w:t>
        </w:r>
        <w:r w:rsidRPr="008A5E9F">
          <w:rPr>
            <w:rFonts w:ascii="Times New Roman" w:eastAsia="Times New Roman" w:hAnsi="Times New Roman" w:cs="Times New Roman"/>
            <w:sz w:val="24"/>
            <w:szCs w:val="24"/>
          </w:rPr>
          <w:t xml:space="preserve"> </w:t>
        </w:r>
        <w:r w:rsidRPr="001974DD">
          <w:rPr>
            <w:rFonts w:ascii="Times New Roman" w:eastAsia="Times New Roman" w:hAnsi="Times New Roman" w:cs="Times New Roman"/>
            <w:sz w:val="24"/>
            <w:szCs w:val="24"/>
          </w:rPr>
          <w:t>male, Christian, white, and heterosexual.</w:t>
        </w:r>
        <w:r w:rsidRPr="001974DD">
          <w:rPr>
            <w:rStyle w:val="EndnoteReference"/>
            <w:rFonts w:ascii="Times New Roman" w:eastAsia="Times New Roman" w:hAnsi="Times New Roman" w:cs="Times New Roman"/>
            <w:sz w:val="24"/>
            <w:szCs w:val="24"/>
          </w:rPr>
          <w:endnoteReference w:id="60"/>
        </w:r>
        <w:r w:rsidRPr="001974DD">
          <w:rPr>
            <w:rFonts w:ascii="Times New Roman" w:eastAsia="Times New Roman" w:hAnsi="Times New Roman" w:cs="Times New Roman"/>
            <w:sz w:val="24"/>
            <w:szCs w:val="24"/>
          </w:rPr>
          <w:t xml:space="preserve"> One example of a biased term in the LCSH is the problematic phrase “illegal aliens,” which is used to describe undocumented immigrants.</w:t>
        </w:r>
        <w:r>
          <w:rPr>
            <w:rFonts w:ascii="Times New Roman" w:eastAsia="Times New Roman" w:hAnsi="Times New Roman" w:cs="Times New Roman"/>
            <w:sz w:val="24"/>
            <w:szCs w:val="24"/>
          </w:rPr>
          <w:t xml:space="preserve"> The use of this subject heading in Dartmouth College’s library catalog spurred students and librarians in 2014 to formally request that LC change the subject heading. After an initial rejection of the proposal, LC ultimately affirmed that they would remove “illegal aliens” from the controlled vocabulary and replace it with two new terms “noncitizens” and “unauthorized immigration.” This announcement, however, spurred opposition within Congress. The activism surrounding the bias in this subject access point is documented in a film titled </w:t>
        </w:r>
        <w:r w:rsidRPr="003E6E20">
          <w:rPr>
            <w:rFonts w:ascii="Times New Roman" w:eastAsia="Times New Roman" w:hAnsi="Times New Roman" w:cs="Times New Roman"/>
            <w:i/>
            <w:iCs/>
            <w:sz w:val="24"/>
            <w:szCs w:val="24"/>
          </w:rPr>
          <w:t>Change the Subject</w:t>
        </w:r>
        <w:r>
          <w:rPr>
            <w:rFonts w:ascii="Times New Roman" w:eastAsia="Times New Roman" w:hAnsi="Times New Roman" w:cs="Times New Roman"/>
            <w:sz w:val="24"/>
            <w:szCs w:val="24"/>
          </w:rPr>
          <w:t>.</w:t>
        </w:r>
        <w:r>
          <w:rPr>
            <w:rStyle w:val="EndnoteReference"/>
            <w:rFonts w:ascii="Times New Roman" w:eastAsia="Times New Roman" w:hAnsi="Times New Roman" w:cs="Times New Roman"/>
            <w:sz w:val="24"/>
            <w:szCs w:val="24"/>
          </w:rPr>
          <w:endnoteReference w:id="61"/>
        </w:r>
        <w:r>
          <w:rPr>
            <w:rFonts w:ascii="Times New Roman" w:eastAsia="Times New Roman" w:hAnsi="Times New Roman" w:cs="Times New Roman"/>
            <w:sz w:val="24"/>
            <w:szCs w:val="24"/>
          </w:rPr>
          <w:t xml:space="preserve">  While LC</w:t>
        </w:r>
        <w:r w:rsidRPr="000B3FD0">
          <w:rPr>
            <w:rFonts w:ascii="Times New Roman" w:eastAsia="Times New Roman" w:hAnsi="Times New Roman" w:cs="Times New Roman"/>
            <w:sz w:val="24"/>
            <w:szCs w:val="24"/>
          </w:rPr>
          <w:t xml:space="preserve"> has </w:t>
        </w:r>
        <w:r>
          <w:rPr>
            <w:rFonts w:ascii="Times New Roman" w:eastAsia="Times New Roman" w:hAnsi="Times New Roman" w:cs="Times New Roman"/>
            <w:sz w:val="24"/>
            <w:szCs w:val="24"/>
          </w:rPr>
          <w:t xml:space="preserve">still </w:t>
        </w:r>
        <w:r w:rsidRPr="000B3FD0">
          <w:rPr>
            <w:rFonts w:ascii="Times New Roman" w:eastAsia="Times New Roman" w:hAnsi="Times New Roman" w:cs="Times New Roman"/>
            <w:sz w:val="24"/>
            <w:szCs w:val="24"/>
          </w:rPr>
          <w:t>not made the change</w:t>
        </w:r>
        <w:r>
          <w:rPr>
            <w:rFonts w:ascii="Times New Roman" w:eastAsia="Times New Roman" w:hAnsi="Times New Roman" w:cs="Times New Roman"/>
            <w:sz w:val="24"/>
            <w:szCs w:val="24"/>
          </w:rPr>
          <w:t xml:space="preserve"> within LCSH</w:t>
        </w:r>
        <w:r w:rsidRPr="000B3FD0">
          <w:rPr>
            <w:rFonts w:ascii="Times New Roman" w:eastAsia="Times New Roman" w:hAnsi="Times New Roman" w:cs="Times New Roman"/>
            <w:sz w:val="24"/>
            <w:szCs w:val="24"/>
          </w:rPr>
          <w:t xml:space="preserve">, many libraries are </w:t>
        </w:r>
        <w:r>
          <w:rPr>
            <w:rFonts w:ascii="Times New Roman" w:eastAsia="Times New Roman" w:hAnsi="Times New Roman" w:cs="Times New Roman"/>
            <w:sz w:val="24"/>
            <w:szCs w:val="24"/>
          </w:rPr>
          <w:t xml:space="preserve">opting to </w:t>
        </w:r>
        <w:r w:rsidRPr="0059766D">
          <w:rPr>
            <w:rFonts w:ascii="Times New Roman" w:eastAsia="Times New Roman" w:hAnsi="Times New Roman" w:cs="Times New Roman"/>
            <w:sz w:val="24"/>
            <w:szCs w:val="24"/>
          </w:rPr>
          <w:t xml:space="preserve">employ more ethical practice in </w:t>
        </w:r>
        <w:r>
          <w:rPr>
            <w:rFonts w:ascii="Times New Roman" w:eastAsia="Times New Roman" w:hAnsi="Times New Roman" w:cs="Times New Roman"/>
            <w:sz w:val="24"/>
            <w:szCs w:val="24"/>
          </w:rPr>
          <w:t xml:space="preserve">their </w:t>
        </w:r>
        <w:r w:rsidRPr="0059766D">
          <w:rPr>
            <w:rFonts w:ascii="Times New Roman" w:eastAsia="Times New Roman" w:hAnsi="Times New Roman" w:cs="Times New Roman"/>
            <w:sz w:val="24"/>
            <w:szCs w:val="24"/>
          </w:rPr>
          <w:t>cataloging</w:t>
        </w:r>
        <w:r>
          <w:rPr>
            <w:rFonts w:ascii="Times New Roman" w:eastAsia="Times New Roman" w:hAnsi="Times New Roman" w:cs="Times New Roman"/>
            <w:sz w:val="24"/>
            <w:szCs w:val="24"/>
          </w:rPr>
          <w:t xml:space="preserve"> through </w:t>
        </w:r>
        <w:r w:rsidRPr="000B3FD0">
          <w:rPr>
            <w:rFonts w:ascii="Times New Roman" w:eastAsia="Times New Roman" w:hAnsi="Times New Roman" w:cs="Times New Roman"/>
            <w:sz w:val="24"/>
            <w:szCs w:val="24"/>
          </w:rPr>
          <w:t>implementing the use of alternate language such as “undocumented immigrants” or “noncitizens” within their local databases.</w:t>
        </w:r>
        <w:r w:rsidRPr="000B3FD0">
          <w:rPr>
            <w:rStyle w:val="EndnoteReference"/>
            <w:rFonts w:ascii="Times New Roman" w:eastAsia="Times New Roman" w:hAnsi="Times New Roman" w:cs="Times New Roman"/>
            <w:sz w:val="24"/>
            <w:szCs w:val="24"/>
          </w:rPr>
          <w:endnoteReference w:id="62"/>
        </w:r>
        <w:r w:rsidRPr="000B3FD0">
          <w:rPr>
            <w:rFonts w:ascii="Times New Roman" w:eastAsia="Times New Roman" w:hAnsi="Times New Roman" w:cs="Times New Roman"/>
            <w:sz w:val="24"/>
            <w:szCs w:val="24"/>
          </w:rPr>
          <w:t xml:space="preserve">   </w:t>
        </w:r>
      </w:ins>
    </w:p>
    <w:p w14:paraId="00000036" w14:textId="7E59199B" w:rsidR="00AD5499" w:rsidRPr="006062B9" w:rsidRDefault="006062B9">
      <w:pPr>
        <w:spacing w:line="480" w:lineRule="auto"/>
        <w:ind w:firstLine="720"/>
        <w:rPr>
          <w:rFonts w:ascii="Times New Roman" w:eastAsia="Times New Roman" w:hAnsi="Times New Roman" w:cs="Times New Roman"/>
          <w:sz w:val="24"/>
          <w:szCs w:val="24"/>
          <w:rPrChange w:id="702" w:author="Rebecca Wiederhold" w:date="2020-12-30T15:58:00Z">
            <w:rPr>
              <w:rFonts w:ascii="Times New Roman" w:eastAsia="Times New Roman" w:hAnsi="Times New Roman" w:cs="Times New Roman"/>
              <w:color w:val="FF0000"/>
              <w:sz w:val="24"/>
              <w:szCs w:val="24"/>
            </w:rPr>
          </w:rPrChange>
        </w:rPr>
        <w:pPrChange w:id="703" w:author="Rebecca Wiederhold" w:date="2020-12-30T15:58:00Z">
          <w:pPr>
            <w:spacing w:line="480" w:lineRule="auto"/>
          </w:pPr>
        </w:pPrChange>
      </w:pPr>
      <w:ins w:id="704" w:author="Rebecca Wiederhold" w:date="2020-12-30T15:58:00Z">
        <w:r>
          <w:rPr>
            <w:rFonts w:ascii="Times New Roman" w:eastAsia="Times New Roman" w:hAnsi="Times New Roman" w:cs="Times New Roman"/>
            <w:sz w:val="24"/>
            <w:szCs w:val="24"/>
          </w:rPr>
          <w:t>Bias in subject headings may sometimes be mitigated through the use of decentralized vocabularies. In the case of the development of the First Nations House of Learning (FNHL) Subject Headings, librarians acknowledged the potential harm to library users in applying LCSH subject terms for Indigenous materials, due to the lack of representation of Indigenous diversity and its misrepresentation of some concepts. The FNHL Subject Headings seeks to incorporate accurate Aboriginal names, respecting self-representation of “individuals, collectives, and their concepts.”</w:t>
        </w:r>
        <w:r>
          <w:rPr>
            <w:rStyle w:val="EndnoteReference"/>
            <w:rFonts w:ascii="Times New Roman" w:eastAsia="Times New Roman" w:hAnsi="Times New Roman" w:cs="Times New Roman"/>
            <w:sz w:val="24"/>
            <w:szCs w:val="24"/>
          </w:rPr>
          <w:endnoteReference w:id="63"/>
        </w:r>
      </w:ins>
      <w:r w:rsidR="00AD5499" w:rsidRPr="00DB7C91">
        <w:rPr>
          <w:rFonts w:ascii="Times New Roman" w:eastAsia="Times New Roman" w:hAnsi="Times New Roman" w:cs="Times New Roman"/>
          <w:color w:val="FF0000"/>
          <w:sz w:val="24"/>
          <w:szCs w:val="24"/>
        </w:rPr>
        <w:t xml:space="preserve"> </w:t>
      </w:r>
    </w:p>
    <w:p w14:paraId="00000037" w14:textId="2435A29E" w:rsidR="00AD5499" w:rsidRPr="00DB7C91" w:rsidRDefault="00AD5499">
      <w:pPr>
        <w:spacing w:line="480" w:lineRule="auto"/>
        <w:ind w:firstLine="720"/>
        <w:rPr>
          <w:rFonts w:ascii="Times New Roman" w:eastAsia="Times New Roman" w:hAnsi="Times New Roman" w:cs="Times New Roman"/>
          <w:color w:val="FF0000"/>
          <w:sz w:val="24"/>
          <w:szCs w:val="24"/>
          <w:highlight w:val="white"/>
        </w:rPr>
      </w:pPr>
      <w:r w:rsidRPr="00DB7C91">
        <w:rPr>
          <w:rFonts w:ascii="Times New Roman" w:eastAsia="Times New Roman" w:hAnsi="Times New Roman" w:cs="Times New Roman"/>
          <w:sz w:val="24"/>
          <w:szCs w:val="24"/>
        </w:rPr>
        <w:lastRenderedPageBreak/>
        <w:t xml:space="preserve">As practitioners grapple with these challenging decisions in their authority work, important conversations are emerging in academic literature, conferences, forums, committees, and working groups. </w:t>
      </w:r>
      <w:del w:id="707" w:author="Rebecca Wiederhold" w:date="2020-12-30T16:00:00Z">
        <w:r w:rsidRPr="00DB7C91" w:rsidDel="00927298">
          <w:rPr>
            <w:rFonts w:ascii="Times New Roman" w:eastAsia="Times New Roman" w:hAnsi="Times New Roman" w:cs="Times New Roman"/>
            <w:sz w:val="24"/>
            <w:szCs w:val="24"/>
          </w:rPr>
          <w:delText xml:space="preserve">A significant monograph edited by Jane Sandberg, </w:delText>
        </w:r>
        <w:r w:rsidRPr="00DB7C91" w:rsidDel="00927298">
          <w:rPr>
            <w:rFonts w:ascii="Times New Roman" w:eastAsia="Times New Roman" w:hAnsi="Times New Roman" w:cs="Times New Roman"/>
            <w:i/>
            <w:sz w:val="24"/>
            <w:szCs w:val="24"/>
          </w:rPr>
          <w:delText>Ethical Questions in Name Authority Control,</w:delText>
        </w:r>
        <w:r w:rsidRPr="00DB7C91" w:rsidDel="00927298">
          <w:rPr>
            <w:rFonts w:ascii="Times New Roman" w:eastAsia="Times New Roman" w:hAnsi="Times New Roman" w:cs="Times New Roman"/>
            <w:sz w:val="24"/>
            <w:szCs w:val="24"/>
          </w:rPr>
          <w:delText xml:space="preserve"> builds on previous ethical discussions in library literature to provide an ethical framework for the library community. Chapters explore such issues as self-determination, privacy, the impacts of colonialism, gender variance, transgender identities, the impacts of emerging technologies, and suggestions for how to solve some of the ethical challenges in this work.</w:delText>
        </w:r>
        <w:r w:rsidRPr="00DB7C91" w:rsidDel="00927298">
          <w:rPr>
            <w:rFonts w:ascii="Times New Roman" w:eastAsia="Times New Roman" w:hAnsi="Times New Roman" w:cs="Times New Roman"/>
            <w:sz w:val="24"/>
            <w:szCs w:val="24"/>
            <w:vertAlign w:val="superscript"/>
          </w:rPr>
          <w:endnoteReference w:id="64"/>
        </w:r>
        <w:r w:rsidRPr="00DB7C91" w:rsidDel="00927298">
          <w:rPr>
            <w:rFonts w:ascii="Times New Roman" w:eastAsia="Times New Roman" w:hAnsi="Times New Roman" w:cs="Times New Roman"/>
            <w:color w:val="FF0000"/>
            <w:sz w:val="24"/>
            <w:szCs w:val="24"/>
          </w:rPr>
          <w:delText xml:space="preserve"> </w:delText>
        </w:r>
      </w:del>
      <w:r w:rsidRPr="00DB7C91">
        <w:rPr>
          <w:rFonts w:ascii="Times New Roman" w:eastAsia="Times New Roman" w:hAnsi="Times New Roman" w:cs="Times New Roman"/>
          <w:sz w:val="24"/>
          <w:szCs w:val="24"/>
        </w:rPr>
        <w:t>To bolster the development of each individual cataloger’s judg</w:t>
      </w:r>
      <w:del w:id="710" w:author="Rebecca Wiederhold" w:date="2020-12-30T16:06:00Z">
        <w:r w:rsidRPr="00DB7C91" w:rsidDel="00B95218">
          <w:rPr>
            <w:rFonts w:ascii="Times New Roman" w:eastAsia="Times New Roman" w:hAnsi="Times New Roman" w:cs="Times New Roman"/>
            <w:sz w:val="24"/>
            <w:szCs w:val="24"/>
          </w:rPr>
          <w:delText>e</w:delText>
        </w:r>
      </w:del>
      <w:r w:rsidRPr="00DB7C91">
        <w:rPr>
          <w:rFonts w:ascii="Times New Roman" w:eastAsia="Times New Roman" w:hAnsi="Times New Roman" w:cs="Times New Roman"/>
          <w:sz w:val="24"/>
          <w:szCs w:val="24"/>
        </w:rPr>
        <w:t xml:space="preserve">ment, the library community is working toward the provision of better institutional guidance for the ethical application of cataloging principles. </w:t>
      </w:r>
      <w:ins w:id="711" w:author="Rebecca Wiederhold" w:date="2020-12-30T16:01:00Z">
        <w:r w:rsidR="00927298">
          <w:rPr>
            <w:rFonts w:ascii="Times New Roman" w:eastAsia="Times New Roman" w:hAnsi="Times New Roman" w:cs="Times New Roman"/>
            <w:sz w:val="24"/>
            <w:szCs w:val="24"/>
          </w:rPr>
          <w:t>The Cataloging Ethics Steering Committee is a</w:t>
        </w:r>
      </w:ins>
      <w:del w:id="712" w:author="Rebecca Wiederhold" w:date="2020-12-30T16:01:00Z">
        <w:r w:rsidRPr="00DB7C91" w:rsidDel="00927298">
          <w:rPr>
            <w:rFonts w:ascii="Times New Roman" w:eastAsia="Times New Roman" w:hAnsi="Times New Roman" w:cs="Times New Roman"/>
            <w:sz w:val="24"/>
            <w:szCs w:val="24"/>
          </w:rPr>
          <w:delText>A</w:delText>
        </w:r>
      </w:del>
      <w:r w:rsidRPr="00DB7C91">
        <w:rPr>
          <w:rFonts w:ascii="Times New Roman" w:eastAsia="Times New Roman" w:hAnsi="Times New Roman" w:cs="Times New Roman"/>
          <w:sz w:val="24"/>
          <w:szCs w:val="24"/>
        </w:rPr>
        <w:t xml:space="preserve"> new international committee </w:t>
      </w:r>
      <w:ins w:id="713" w:author="Rebecca Wiederhold" w:date="2020-12-30T16:01:00Z">
        <w:r w:rsidR="00927298">
          <w:rPr>
            <w:rFonts w:ascii="Times New Roman" w:eastAsia="Times New Roman" w:hAnsi="Times New Roman" w:cs="Times New Roman"/>
            <w:sz w:val="24"/>
            <w:szCs w:val="24"/>
          </w:rPr>
          <w:t xml:space="preserve">that </w:t>
        </w:r>
      </w:ins>
      <w:r w:rsidRPr="00DB7C91">
        <w:rPr>
          <w:rFonts w:ascii="Times New Roman" w:eastAsia="Times New Roman" w:hAnsi="Times New Roman" w:cs="Times New Roman"/>
          <w:sz w:val="24"/>
          <w:szCs w:val="24"/>
        </w:rPr>
        <w:t>is developing a code of ethics for catalogers which will address key issues</w:t>
      </w:r>
      <w:ins w:id="714" w:author="Rebecca Wiederhold" w:date="2020-12-30T16:01:00Z">
        <w:r w:rsidR="00927298">
          <w:rPr>
            <w:rFonts w:ascii="Times New Roman" w:eastAsia="Times New Roman" w:hAnsi="Times New Roman" w:cs="Times New Roman"/>
            <w:sz w:val="24"/>
            <w:szCs w:val="24"/>
          </w:rPr>
          <w:t xml:space="preserve"> (see </w:t>
        </w:r>
      </w:ins>
      <w:ins w:id="715" w:author="Rebecca Wiederhold" w:date="2020-12-30T16:02:00Z">
        <w:r w:rsidR="00927298">
          <w:rPr>
            <w:rFonts w:ascii="Times New Roman" w:eastAsia="Times New Roman" w:hAnsi="Times New Roman" w:cs="Times New Roman"/>
            <w:sz w:val="24"/>
            <w:szCs w:val="24"/>
          </w:rPr>
          <w:fldChar w:fldCharType="begin"/>
        </w:r>
        <w:r w:rsidR="00927298">
          <w:rPr>
            <w:rFonts w:ascii="Times New Roman" w:eastAsia="Times New Roman" w:hAnsi="Times New Roman" w:cs="Times New Roman"/>
            <w:sz w:val="24"/>
            <w:szCs w:val="24"/>
          </w:rPr>
          <w:instrText xml:space="preserve"> HYPERLINK "</w:instrText>
        </w:r>
      </w:ins>
      <w:ins w:id="716" w:author="Rebecca Wiederhold" w:date="2020-12-30T16:01:00Z">
        <w:r w:rsidR="00927298">
          <w:rPr>
            <w:rFonts w:ascii="Times New Roman" w:eastAsia="Times New Roman" w:hAnsi="Times New Roman" w:cs="Times New Roman"/>
            <w:sz w:val="24"/>
            <w:szCs w:val="24"/>
          </w:rPr>
          <w:instrText>https://sites.google.com/view/cataloging-eth</w:instrText>
        </w:r>
      </w:ins>
      <w:ins w:id="717" w:author="Rebecca Wiederhold" w:date="2020-12-30T16:02:00Z">
        <w:r w:rsidR="00927298">
          <w:rPr>
            <w:rFonts w:ascii="Times New Roman" w:eastAsia="Times New Roman" w:hAnsi="Times New Roman" w:cs="Times New Roman"/>
            <w:sz w:val="24"/>
            <w:szCs w:val="24"/>
          </w:rPr>
          <w:instrText xml:space="preserve">ics/home" </w:instrText>
        </w:r>
        <w:r w:rsidR="00927298">
          <w:rPr>
            <w:rFonts w:ascii="Times New Roman" w:eastAsia="Times New Roman" w:hAnsi="Times New Roman" w:cs="Times New Roman"/>
            <w:sz w:val="24"/>
            <w:szCs w:val="24"/>
          </w:rPr>
          <w:fldChar w:fldCharType="separate"/>
        </w:r>
      </w:ins>
      <w:ins w:id="718" w:author="Rebecca Wiederhold" w:date="2020-12-30T16:01:00Z">
        <w:r w:rsidR="00927298" w:rsidRPr="00C243FC">
          <w:rPr>
            <w:rStyle w:val="Hyperlink"/>
            <w:rFonts w:ascii="Times New Roman" w:eastAsia="Times New Roman" w:hAnsi="Times New Roman" w:cs="Times New Roman"/>
            <w:sz w:val="24"/>
            <w:szCs w:val="24"/>
          </w:rPr>
          <w:t>https://sites.google.com/view/cataloging-eth</w:t>
        </w:r>
      </w:ins>
      <w:ins w:id="719" w:author="Rebecca Wiederhold" w:date="2020-12-30T16:02:00Z">
        <w:r w:rsidR="00927298" w:rsidRPr="00C243FC">
          <w:rPr>
            <w:rStyle w:val="Hyperlink"/>
            <w:rFonts w:ascii="Times New Roman" w:eastAsia="Times New Roman" w:hAnsi="Times New Roman" w:cs="Times New Roman"/>
            <w:sz w:val="24"/>
            <w:szCs w:val="24"/>
          </w:rPr>
          <w:t>ics/home</w:t>
        </w:r>
        <w:r w:rsidR="00927298">
          <w:rPr>
            <w:rFonts w:ascii="Times New Roman" w:eastAsia="Times New Roman" w:hAnsi="Times New Roman" w:cs="Times New Roman"/>
            <w:sz w:val="24"/>
            <w:szCs w:val="24"/>
          </w:rPr>
          <w:fldChar w:fldCharType="end"/>
        </w:r>
        <w:r w:rsidR="00927298">
          <w:rPr>
            <w:rFonts w:ascii="Times New Roman" w:eastAsia="Times New Roman" w:hAnsi="Times New Roman" w:cs="Times New Roman"/>
            <w:sz w:val="24"/>
            <w:szCs w:val="24"/>
          </w:rPr>
          <w:t>)</w:t>
        </w:r>
      </w:ins>
      <w:r w:rsidRPr="00DB7C91">
        <w:rPr>
          <w:rFonts w:ascii="Times New Roman" w:eastAsia="Times New Roman" w:hAnsi="Times New Roman" w:cs="Times New Roman"/>
          <w:sz w:val="24"/>
          <w:szCs w:val="24"/>
        </w:rPr>
        <w:t>.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DB7C91">
        <w:rPr>
          <w:rFonts w:ascii="Times New Roman" w:eastAsia="Times New Roman" w:hAnsi="Times New Roman" w:cs="Times New Roman"/>
          <w:sz w:val="24"/>
          <w:szCs w:val="24"/>
          <w:vertAlign w:val="superscript"/>
        </w:rPr>
        <w:endnoteReference w:id="65"/>
      </w:r>
      <w:r w:rsidRPr="00DB7C91">
        <w:rPr>
          <w:rFonts w:ascii="Times New Roman" w:eastAsia="Times New Roman" w:hAnsi="Times New Roman" w:cs="Times New Roman"/>
          <w:sz w:val="24"/>
          <w:szCs w:val="24"/>
        </w:rPr>
        <w:t xml:space="preserve"> Keeping abreast of the evolution of ethical authority control practice through </w:t>
      </w:r>
      <w:ins w:id="721" w:author="Rebecca Wiederhold" w:date="2020-12-30T16:02:00Z">
        <w:r w:rsidR="00927298">
          <w:rPr>
            <w:rFonts w:ascii="Times New Roman" w:eastAsia="Times New Roman" w:hAnsi="Times New Roman" w:cs="Times New Roman"/>
            <w:sz w:val="24"/>
            <w:szCs w:val="24"/>
          </w:rPr>
          <w:t xml:space="preserve">a </w:t>
        </w:r>
      </w:ins>
      <w:del w:id="722" w:author="Rebecca Wiederhold" w:date="2020-12-30T16:02:00Z">
        <w:r w:rsidRPr="00DB7C91" w:rsidDel="00927298">
          <w:rPr>
            <w:rFonts w:ascii="Times New Roman" w:eastAsia="Times New Roman" w:hAnsi="Times New Roman" w:cs="Times New Roman"/>
            <w:sz w:val="24"/>
            <w:szCs w:val="24"/>
          </w:rPr>
          <w:delText xml:space="preserve">studying </w:delText>
        </w:r>
      </w:del>
      <w:ins w:id="723" w:author="Rebecca Wiederhold" w:date="2020-12-30T16:02:00Z">
        <w:r w:rsidR="00927298" w:rsidRPr="00DB7C91">
          <w:rPr>
            <w:rFonts w:ascii="Times New Roman" w:eastAsia="Times New Roman" w:hAnsi="Times New Roman" w:cs="Times New Roman"/>
            <w:sz w:val="24"/>
            <w:szCs w:val="24"/>
          </w:rPr>
          <w:t>study</w:t>
        </w:r>
        <w:r w:rsidR="00927298">
          <w:rPr>
            <w:rFonts w:ascii="Times New Roman" w:eastAsia="Times New Roman" w:hAnsi="Times New Roman" w:cs="Times New Roman"/>
            <w:sz w:val="24"/>
            <w:szCs w:val="24"/>
          </w:rPr>
          <w:t xml:space="preserve"> of</w:t>
        </w:r>
        <w:r w:rsidR="00927298"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00000038"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Into the future</w:t>
      </w:r>
    </w:p>
    <w:p w14:paraId="00000039" w14:textId="06B142F9"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Various initiatives and pilot projects look to shape the future of authority control and identity management. Directed by the Library of Congress and contracted with </w:t>
      </w:r>
      <w:proofErr w:type="spellStart"/>
      <w:r w:rsidRPr="00DB7C91">
        <w:rPr>
          <w:rFonts w:ascii="Times New Roman" w:eastAsia="Times New Roman" w:hAnsi="Times New Roman" w:cs="Times New Roman"/>
          <w:sz w:val="24"/>
          <w:szCs w:val="24"/>
          <w:highlight w:val="white"/>
        </w:rPr>
        <w:t>Zepheira</w:t>
      </w:r>
      <w:proofErr w:type="spellEnd"/>
      <w:r w:rsidRPr="00DB7C91">
        <w:rPr>
          <w:rFonts w:ascii="Times New Roman" w:eastAsia="Times New Roman" w:hAnsi="Times New Roman" w:cs="Times New Roman"/>
          <w:sz w:val="24"/>
          <w:szCs w:val="24"/>
          <w:highlight w:val="white"/>
        </w:rPr>
        <w:t>, BIBFRAME</w:t>
      </w:r>
      <w:r w:rsidRPr="00DB7C91">
        <w:rPr>
          <w:rFonts w:ascii="Times New Roman" w:eastAsia="Times New Roman" w:hAnsi="Times New Roman" w:cs="Times New Roman"/>
          <w:sz w:val="24"/>
          <w:szCs w:val="24"/>
          <w:highlight w:val="white"/>
          <w:vertAlign w:val="superscript"/>
        </w:rPr>
        <w:endnoteReference w:id="66"/>
      </w:r>
      <w:r w:rsidRPr="00DB7C91">
        <w:rPr>
          <w:rFonts w:ascii="Times New Roman" w:eastAsia="Times New Roman" w:hAnsi="Times New Roman" w:cs="Times New Roman"/>
          <w:sz w:val="24"/>
          <w:szCs w:val="24"/>
          <w:highlight w:val="white"/>
        </w:rPr>
        <w:t xml:space="preserve"> represents </w:t>
      </w:r>
      <w:del w:id="724" w:author="Rebecca Wiederhold" w:date="2020-12-30T16:08:00Z">
        <w:r w:rsidRPr="00DB7C91" w:rsidDel="00DB46CF">
          <w:rPr>
            <w:rFonts w:ascii="Times New Roman" w:eastAsia="Times New Roman" w:hAnsi="Times New Roman" w:cs="Times New Roman"/>
            <w:sz w:val="24"/>
            <w:szCs w:val="24"/>
            <w:highlight w:val="white"/>
          </w:rPr>
          <w:delText xml:space="preserve">the </w:delText>
        </w:r>
      </w:del>
      <w:ins w:id="725" w:author="Rebecca Wiederhold" w:date="2020-12-30T16:08:00Z">
        <w:r w:rsidR="00DB46CF">
          <w:rPr>
            <w:rFonts w:ascii="Times New Roman" w:eastAsia="Times New Roman" w:hAnsi="Times New Roman" w:cs="Times New Roman"/>
            <w:sz w:val="24"/>
            <w:szCs w:val="24"/>
            <w:highlight w:val="white"/>
          </w:rPr>
          <w:t>a potential</w:t>
        </w:r>
        <w:r w:rsidR="00DB46CF"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future of bibliographic description that is increasingly plugged into the world of the </w:t>
      </w:r>
      <w:ins w:id="726" w:author="Rebecca Wiederhold" w:date="2020-12-30T16:08:00Z">
        <w:r w:rsidR="00DB46CF">
          <w:rPr>
            <w:rFonts w:ascii="Times New Roman" w:eastAsia="Times New Roman" w:hAnsi="Times New Roman" w:cs="Times New Roman"/>
            <w:sz w:val="24"/>
            <w:szCs w:val="24"/>
            <w:highlight w:val="white"/>
          </w:rPr>
          <w:t>S</w:t>
        </w:r>
      </w:ins>
      <w:del w:id="727" w:author="Rebecca Wiederhold" w:date="2020-12-30T16:08:00Z">
        <w:r w:rsidRPr="00DB7C91" w:rsidDel="00DB46CF">
          <w:rPr>
            <w:rFonts w:ascii="Times New Roman" w:eastAsia="Times New Roman" w:hAnsi="Times New Roman" w:cs="Times New Roman"/>
            <w:sz w:val="24"/>
            <w:szCs w:val="24"/>
            <w:highlight w:val="white"/>
          </w:rPr>
          <w:delText>s</w:delText>
        </w:r>
      </w:del>
      <w:r w:rsidRPr="00DB7C91">
        <w:rPr>
          <w:rFonts w:ascii="Times New Roman" w:eastAsia="Times New Roman" w:hAnsi="Times New Roman" w:cs="Times New Roman"/>
          <w:sz w:val="24"/>
          <w:szCs w:val="24"/>
          <w:highlight w:val="white"/>
        </w:rPr>
        <w:t xml:space="preserve">emantic </w:t>
      </w:r>
      <w:del w:id="728" w:author="Rebecca Wiederhold" w:date="2020-12-30T16:08:00Z">
        <w:r w:rsidRPr="00DB7C91" w:rsidDel="00DB46CF">
          <w:rPr>
            <w:rFonts w:ascii="Times New Roman" w:eastAsia="Times New Roman" w:hAnsi="Times New Roman" w:cs="Times New Roman"/>
            <w:sz w:val="24"/>
            <w:szCs w:val="24"/>
            <w:highlight w:val="white"/>
          </w:rPr>
          <w:delText xml:space="preserve">web </w:delText>
        </w:r>
      </w:del>
      <w:ins w:id="729" w:author="Rebecca Wiederhold" w:date="2020-12-30T16:08:00Z">
        <w:r w:rsidR="00DB46CF">
          <w:rPr>
            <w:rFonts w:ascii="Times New Roman" w:eastAsia="Times New Roman" w:hAnsi="Times New Roman" w:cs="Times New Roman"/>
            <w:sz w:val="24"/>
            <w:szCs w:val="24"/>
            <w:highlight w:val="white"/>
          </w:rPr>
          <w:t>W</w:t>
        </w:r>
        <w:r w:rsidR="00DB46CF" w:rsidRPr="00DB7C91">
          <w:rPr>
            <w:rFonts w:ascii="Times New Roman" w:eastAsia="Times New Roman" w:hAnsi="Times New Roman" w:cs="Times New Roman"/>
            <w:sz w:val="24"/>
            <w:szCs w:val="24"/>
            <w:highlight w:val="white"/>
          </w:rPr>
          <w:t xml:space="preserve">eb </w:t>
        </w:r>
      </w:ins>
      <w:r w:rsidRPr="00DB7C91">
        <w:rPr>
          <w:rFonts w:ascii="Times New Roman" w:eastAsia="Times New Roman" w:hAnsi="Times New Roman" w:cs="Times New Roman"/>
          <w:sz w:val="24"/>
          <w:szCs w:val="24"/>
          <w:highlight w:val="white"/>
        </w:rPr>
        <w:t>and linked data. BIBFRAME is a new encoding standard for bibliographic metadata and description that is aimed at replacing the current MARC 21 format. It promises improved interoperability for cooperative cataloging and sharing as well as connecting to broader non-library W</w:t>
      </w:r>
      <w:ins w:id="730" w:author="Rebecca Wiederhold" w:date="2020-12-30T16:08:00Z">
        <w:r w:rsidR="00176A72">
          <w:rPr>
            <w:rFonts w:ascii="Times New Roman" w:eastAsia="Times New Roman" w:hAnsi="Times New Roman" w:cs="Times New Roman"/>
            <w:sz w:val="24"/>
            <w:szCs w:val="24"/>
            <w:highlight w:val="white"/>
          </w:rPr>
          <w:t>eb</w:t>
        </w:r>
      </w:ins>
      <w:del w:id="731" w:author="Rebecca Wiederhold" w:date="2020-12-30T16:08:00Z">
        <w:r w:rsidRPr="00DB7C91" w:rsidDel="00176A72">
          <w:rPr>
            <w:rFonts w:ascii="Times New Roman" w:eastAsia="Times New Roman" w:hAnsi="Times New Roman" w:cs="Times New Roman"/>
            <w:sz w:val="24"/>
            <w:szCs w:val="24"/>
            <w:highlight w:val="white"/>
          </w:rPr>
          <w:delText>WW</w:delText>
        </w:r>
      </w:del>
      <w:r w:rsidRPr="00DB7C91">
        <w:rPr>
          <w:rFonts w:ascii="Times New Roman" w:eastAsia="Times New Roman" w:hAnsi="Times New Roman" w:cs="Times New Roman"/>
          <w:sz w:val="24"/>
          <w:szCs w:val="24"/>
          <w:highlight w:val="white"/>
        </w:rPr>
        <w:t xml:space="preserve"> communities. The development of BIBFRAME </w:t>
      </w:r>
      <w:ins w:id="732" w:author="Rebecca Wiederhold" w:date="2020-12-30T16:08:00Z">
        <w:r w:rsidR="00176A72">
          <w:rPr>
            <w:rFonts w:ascii="Times New Roman" w:eastAsia="Times New Roman" w:hAnsi="Times New Roman" w:cs="Times New Roman"/>
            <w:sz w:val="24"/>
            <w:szCs w:val="24"/>
            <w:highlight w:val="white"/>
          </w:rPr>
          <w:t xml:space="preserve">and other related linked data efforts </w:t>
        </w:r>
      </w:ins>
      <w:r w:rsidRPr="00DB7C91">
        <w:rPr>
          <w:rFonts w:ascii="Times New Roman" w:eastAsia="Times New Roman" w:hAnsi="Times New Roman" w:cs="Times New Roman"/>
          <w:sz w:val="24"/>
          <w:szCs w:val="24"/>
          <w:highlight w:val="white"/>
        </w:rPr>
        <w:t xml:space="preserve">represents a move away from thinking of bibliographic </w:t>
      </w:r>
      <w:ins w:id="733" w:author="Rebecca Wiederhold" w:date="2020-12-30T16:09:00Z">
        <w:r w:rsidR="00176A72">
          <w:rPr>
            <w:rFonts w:ascii="Times New Roman" w:eastAsia="Times New Roman" w:hAnsi="Times New Roman" w:cs="Times New Roman"/>
            <w:sz w:val="24"/>
            <w:szCs w:val="24"/>
            <w:highlight w:val="white"/>
          </w:rPr>
          <w:t xml:space="preserve">and authority </w:t>
        </w:r>
      </w:ins>
      <w:r w:rsidRPr="00DB7C91">
        <w:rPr>
          <w:rFonts w:ascii="Times New Roman" w:eastAsia="Times New Roman" w:hAnsi="Times New Roman" w:cs="Times New Roman"/>
          <w:sz w:val="24"/>
          <w:szCs w:val="24"/>
          <w:highlight w:val="white"/>
        </w:rPr>
        <w:t xml:space="preserve">metadata </w:t>
      </w:r>
      <w:r w:rsidRPr="00DB7C91">
        <w:rPr>
          <w:rFonts w:ascii="Times New Roman" w:eastAsia="Times New Roman" w:hAnsi="Times New Roman" w:cs="Times New Roman"/>
          <w:sz w:val="24"/>
          <w:szCs w:val="24"/>
          <w:highlight w:val="white"/>
        </w:rPr>
        <w:lastRenderedPageBreak/>
        <w:t xml:space="preserve">as carefully crafted records toward a focus on each element or attribute in a metadata record as data that can be combined and mixed in varying ways and levels not typical with current </w:t>
      </w:r>
      <w:del w:id="734" w:author="Rebecca Wiederhold" w:date="2020-12-30T16:09:00Z">
        <w:r w:rsidRPr="00DB7C91" w:rsidDel="00176A72">
          <w:rPr>
            <w:rFonts w:ascii="Times New Roman" w:eastAsia="Times New Roman" w:hAnsi="Times New Roman" w:cs="Times New Roman"/>
            <w:sz w:val="24"/>
            <w:szCs w:val="24"/>
            <w:highlight w:val="white"/>
          </w:rPr>
          <w:delText>bibliographic description</w:delText>
        </w:r>
      </w:del>
      <w:ins w:id="735" w:author="Rebecca Wiederhold" w:date="2020-12-30T16:09:00Z">
        <w:r w:rsidR="00176A72">
          <w:rPr>
            <w:rFonts w:ascii="Times New Roman" w:eastAsia="Times New Roman" w:hAnsi="Times New Roman" w:cs="Times New Roman"/>
            <w:sz w:val="24"/>
            <w:szCs w:val="24"/>
            <w:highlight w:val="white"/>
          </w:rPr>
          <w:t>library metadata</w:t>
        </w:r>
      </w:ins>
      <w:r w:rsidRPr="00DB7C91">
        <w:rPr>
          <w:rFonts w:ascii="Times New Roman" w:eastAsia="Times New Roman" w:hAnsi="Times New Roman" w:cs="Times New Roman"/>
          <w:sz w:val="24"/>
          <w:szCs w:val="24"/>
          <w:highlight w:val="white"/>
        </w:rPr>
        <w:t xml:space="preserve">. </w:t>
      </w:r>
      <w:ins w:id="736" w:author="Rebecca Wiederhold" w:date="2020-12-30T16:09:00Z">
        <w:r w:rsidR="00176A72">
          <w:rPr>
            <w:rFonts w:ascii="Times New Roman" w:eastAsia="Times New Roman" w:hAnsi="Times New Roman" w:cs="Times New Roman"/>
            <w:sz w:val="24"/>
            <w:szCs w:val="24"/>
            <w:highlight w:val="white"/>
          </w:rPr>
          <w:t xml:space="preserve">This trend towards </w:t>
        </w:r>
      </w:ins>
      <w:del w:id="737" w:author="Rebecca Wiederhold" w:date="2020-12-30T16:09:00Z">
        <w:r w:rsidRPr="00DB7C91" w:rsidDel="00176A72">
          <w:rPr>
            <w:rFonts w:ascii="Times New Roman" w:eastAsia="Times New Roman" w:hAnsi="Times New Roman" w:cs="Times New Roman"/>
            <w:sz w:val="24"/>
            <w:szCs w:val="24"/>
            <w:highlight w:val="white"/>
          </w:rPr>
          <w:delText xml:space="preserve">The </w:delText>
        </w:r>
      </w:del>
      <w:r w:rsidRPr="00DB7C91">
        <w:rPr>
          <w:rFonts w:ascii="Times New Roman" w:eastAsia="Times New Roman" w:hAnsi="Times New Roman" w:cs="Times New Roman"/>
          <w:sz w:val="24"/>
          <w:szCs w:val="24"/>
          <w:highlight w:val="white"/>
        </w:rPr>
        <w:t xml:space="preserve">atomization of </w:t>
      </w:r>
      <w:del w:id="738" w:author="Rebecca Wiederhold" w:date="2020-12-30T16:09:00Z">
        <w:r w:rsidRPr="00DB7C91" w:rsidDel="00176A72">
          <w:rPr>
            <w:rFonts w:ascii="Times New Roman" w:eastAsia="Times New Roman" w:hAnsi="Times New Roman" w:cs="Times New Roman"/>
            <w:sz w:val="24"/>
            <w:szCs w:val="24"/>
            <w:highlight w:val="white"/>
          </w:rPr>
          <w:delText>bibliographic description</w:delText>
        </w:r>
      </w:del>
      <w:ins w:id="739" w:author="Rebecca Wiederhold" w:date="2020-12-30T16:09:00Z">
        <w:r w:rsidR="00176A72">
          <w:rPr>
            <w:rFonts w:ascii="Times New Roman" w:eastAsia="Times New Roman" w:hAnsi="Times New Roman" w:cs="Times New Roman"/>
            <w:sz w:val="24"/>
            <w:szCs w:val="24"/>
            <w:highlight w:val="white"/>
          </w:rPr>
          <w:t>metadata records</w:t>
        </w:r>
      </w:ins>
      <w:r w:rsidRPr="00DB7C91">
        <w:rPr>
          <w:rFonts w:ascii="Times New Roman" w:eastAsia="Times New Roman" w:hAnsi="Times New Roman" w:cs="Times New Roman"/>
          <w:sz w:val="24"/>
          <w:szCs w:val="24"/>
          <w:highlight w:val="white"/>
        </w:rPr>
        <w:t xml:space="preserve"> requires more reliance on authority control</w:t>
      </w:r>
      <w:ins w:id="740" w:author="Rebecca Wiederhold" w:date="2020-12-30T16:10:00Z">
        <w:r w:rsidR="00176A72">
          <w:rPr>
            <w:rFonts w:ascii="Times New Roman" w:eastAsia="Times New Roman" w:hAnsi="Times New Roman" w:cs="Times New Roman"/>
            <w:sz w:val="24"/>
            <w:szCs w:val="24"/>
            <w:highlight w:val="white"/>
          </w:rPr>
          <w:t xml:space="preserve"> </w:t>
        </w:r>
      </w:ins>
      <w:del w:id="741" w:author="Rebecca Wiederhold" w:date="2020-12-30T16:10:00Z">
        <w:r w:rsidRPr="00DB7C91" w:rsidDel="00176A72">
          <w:rPr>
            <w:rFonts w:ascii="Times New Roman" w:eastAsia="Times New Roman" w:hAnsi="Times New Roman" w:cs="Times New Roman"/>
            <w:sz w:val="24"/>
            <w:szCs w:val="24"/>
            <w:highlight w:val="white"/>
          </w:rPr>
          <w:delText xml:space="preserve"> that is designed </w:delText>
        </w:r>
      </w:del>
      <w:r w:rsidRPr="00DB7C91">
        <w:rPr>
          <w:rFonts w:ascii="Times New Roman" w:eastAsia="Times New Roman" w:hAnsi="Times New Roman" w:cs="Times New Roman"/>
          <w:sz w:val="24"/>
          <w:szCs w:val="24"/>
          <w:highlight w:val="white"/>
        </w:rPr>
        <w:t xml:space="preserve">to provide consistent, predictable library metadata. </w:t>
      </w:r>
    </w:p>
    <w:p w14:paraId="0000003A" w14:textId="310805CA"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67"/>
      </w:r>
      <w:r w:rsidRPr="00DB7C91">
        <w:rPr>
          <w:rFonts w:ascii="Times New Roman" w:eastAsia="Times New Roman" w:hAnsi="Times New Roman" w:cs="Times New Roman"/>
          <w:sz w:val="24"/>
          <w:szCs w:val="24"/>
          <w:highlight w:val="white"/>
        </w:rPr>
        <w:t xml:space="preserve"> set of initiatives and grants represent</w:t>
      </w:r>
      <w:ins w:id="742" w:author="Rebecca Wiederhold" w:date="2020-12-30T16:10:00Z">
        <w:r w:rsidR="00176A72">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the efforts of major academic institutions</w:t>
      </w:r>
      <w:ins w:id="743" w:author="Rebecca Wiederhold" w:date="2020-12-30T16:19:00Z">
        <w:r w:rsidR="00A8569B">
          <w:rPr>
            <w:rFonts w:ascii="Times New Roman" w:eastAsia="Times New Roman" w:hAnsi="Times New Roman" w:cs="Times New Roman"/>
            <w:sz w:val="24"/>
            <w:szCs w:val="24"/>
            <w:highlight w:val="white"/>
          </w:rPr>
          <w:t>,</w:t>
        </w:r>
      </w:ins>
      <w:r w:rsidRPr="00DB7C91">
        <w:rPr>
          <w:rFonts w:ascii="Times New Roman" w:eastAsia="Times New Roman" w:hAnsi="Times New Roman" w:cs="Times New Roman"/>
          <w:sz w:val="24"/>
          <w:szCs w:val="24"/>
          <w:highlight w:val="white"/>
        </w:rPr>
        <w:t xml:space="preserve"> along with </w:t>
      </w:r>
      <w:del w:id="744" w:author="Rebecca Wiederhold" w:date="2020-12-30T16:10:00Z">
        <w:r w:rsidRPr="00DB7C91" w:rsidDel="00176A72">
          <w:rPr>
            <w:rFonts w:ascii="Times New Roman" w:eastAsia="Times New Roman" w:hAnsi="Times New Roman" w:cs="Times New Roman"/>
            <w:sz w:val="24"/>
            <w:szCs w:val="24"/>
            <w:highlight w:val="white"/>
          </w:rPr>
          <w:delText>the Library of Congress</w:delText>
        </w:r>
      </w:del>
      <w:ins w:id="745" w:author="Rebecca Wiederhold" w:date="2020-12-30T16:10:00Z">
        <w:r w:rsidR="00176A72">
          <w:rPr>
            <w:rFonts w:ascii="Times New Roman" w:eastAsia="Times New Roman" w:hAnsi="Times New Roman" w:cs="Times New Roman"/>
            <w:sz w:val="24"/>
            <w:szCs w:val="24"/>
            <w:highlight w:val="white"/>
          </w:rPr>
          <w:t>LC</w:t>
        </w:r>
      </w:ins>
      <w:r w:rsidRPr="00DB7C91">
        <w:rPr>
          <w:rFonts w:ascii="Times New Roman" w:eastAsia="Times New Roman" w:hAnsi="Times New Roman" w:cs="Times New Roman"/>
          <w:sz w:val="24"/>
          <w:szCs w:val="24"/>
          <w:highlight w:val="white"/>
        </w:rPr>
        <w:t xml:space="preserve"> and the PCC</w:t>
      </w:r>
      <w:ins w:id="746" w:author="Rebecca Wiederhold" w:date="2020-12-30T16:19:00Z">
        <w:r w:rsidR="00484F37">
          <w:rPr>
            <w:rFonts w:ascii="Times New Roman" w:eastAsia="Times New Roman" w:hAnsi="Times New Roman" w:cs="Times New Roman"/>
            <w:sz w:val="24"/>
            <w:szCs w:val="24"/>
            <w:highlight w:val="white"/>
          </w:rPr>
          <w:t>,</w:t>
        </w:r>
      </w:ins>
      <w:r w:rsidRPr="00DB7C91">
        <w:rPr>
          <w:rFonts w:ascii="Times New Roman" w:eastAsia="Times New Roman" w:hAnsi="Times New Roman" w:cs="Times New Roman"/>
          <w:sz w:val="24"/>
          <w:szCs w:val="24"/>
          <w:highlight w:val="white"/>
        </w:rPr>
        <w:t xml:space="preserve"> to develop guidelines for implementing the future of catalog metadata and description with BIBFRAME at its center in a shared, cooperative library community. Practical efforts center around catalog metadata creation, indexing, searching, and display as well as how larger W</w:t>
      </w:r>
      <w:ins w:id="747" w:author="Rebecca Wiederhold" w:date="2020-12-30T16:11:00Z">
        <w:r w:rsidR="00176A72">
          <w:rPr>
            <w:rFonts w:ascii="Times New Roman" w:eastAsia="Times New Roman" w:hAnsi="Times New Roman" w:cs="Times New Roman"/>
            <w:sz w:val="24"/>
            <w:szCs w:val="24"/>
            <w:highlight w:val="white"/>
          </w:rPr>
          <w:t>eb</w:t>
        </w:r>
      </w:ins>
      <w:del w:id="748" w:author="Rebecca Wiederhold" w:date="2020-12-30T16:11:00Z">
        <w:r w:rsidRPr="00DB7C91" w:rsidDel="00176A72">
          <w:rPr>
            <w:rFonts w:ascii="Times New Roman" w:eastAsia="Times New Roman" w:hAnsi="Times New Roman" w:cs="Times New Roman"/>
            <w:sz w:val="24"/>
            <w:szCs w:val="24"/>
            <w:highlight w:val="white"/>
          </w:rPr>
          <w:delText>WW</w:delText>
        </w:r>
      </w:del>
      <w:r w:rsidRPr="00DB7C91">
        <w:rPr>
          <w:rFonts w:ascii="Times New Roman" w:eastAsia="Times New Roman" w:hAnsi="Times New Roman" w:cs="Times New Roman"/>
          <w:sz w:val="24"/>
          <w:szCs w:val="24"/>
          <w:highlight w:val="white"/>
        </w:rPr>
        <w:t xml:space="preserve"> communities like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68"/>
      </w:r>
    </w:p>
    <w:p w14:paraId="0000003B" w14:textId="21FC26E7" w:rsidR="004C519E"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69"/>
      </w:r>
      <w:r w:rsidRPr="00DB7C91">
        <w:rPr>
          <w:rFonts w:ascii="Times New Roman" w:eastAsia="Times New Roman" w:hAnsi="Times New Roman" w:cs="Times New Roman"/>
          <w:sz w:val="24"/>
          <w:szCs w:val="24"/>
          <w:highlight w:val="white"/>
        </w:rPr>
        <w:t xml:space="preserve"> initiated by </w:t>
      </w:r>
      <w:del w:id="751" w:author="Rebecca Wiederhold" w:date="2020-12-30T16:11:00Z">
        <w:r w:rsidRPr="00DB7C91" w:rsidDel="00176A72">
          <w:rPr>
            <w:rFonts w:ascii="Times New Roman" w:eastAsia="Times New Roman" w:hAnsi="Times New Roman" w:cs="Times New Roman"/>
            <w:sz w:val="24"/>
            <w:szCs w:val="24"/>
            <w:highlight w:val="white"/>
          </w:rPr>
          <w:delText>the Library of Congress</w:delText>
        </w:r>
      </w:del>
      <w:ins w:id="752" w:author="Rebecca Wiederhold" w:date="2020-12-30T16:11:00Z">
        <w:r w:rsidR="00176A72">
          <w:rPr>
            <w:rFonts w:ascii="Times New Roman" w:eastAsia="Times New Roman" w:hAnsi="Times New Roman" w:cs="Times New Roman"/>
            <w:sz w:val="24"/>
            <w:szCs w:val="24"/>
            <w:highlight w:val="white"/>
          </w:rPr>
          <w:t>LC</w:t>
        </w:r>
      </w:ins>
      <w:r w:rsidRPr="00DB7C91">
        <w:rPr>
          <w:rFonts w:ascii="Times New Roman" w:eastAsia="Times New Roman" w:hAnsi="Times New Roman" w:cs="Times New Roman"/>
          <w:sz w:val="24"/>
          <w:szCs w:val="24"/>
          <w:highlight w:val="white"/>
        </w:rPr>
        <w:t xml:space="preserve"> and the PCC explores applying principles of linked data and the </w:t>
      </w:r>
      <w:ins w:id="753" w:author="Rebecca Wiederhold" w:date="2020-12-30T16:12:00Z">
        <w:r w:rsidR="00176A72">
          <w:rPr>
            <w:rFonts w:ascii="Times New Roman" w:eastAsia="Times New Roman" w:hAnsi="Times New Roman" w:cs="Times New Roman"/>
            <w:sz w:val="24"/>
            <w:szCs w:val="24"/>
            <w:highlight w:val="white"/>
          </w:rPr>
          <w:t>S</w:t>
        </w:r>
      </w:ins>
      <w:del w:id="754" w:author="Rebecca Wiederhold" w:date="2020-12-30T16:12:00Z">
        <w:r w:rsidRPr="00DB7C91" w:rsidDel="00176A72">
          <w:rPr>
            <w:rFonts w:ascii="Times New Roman" w:eastAsia="Times New Roman" w:hAnsi="Times New Roman" w:cs="Times New Roman"/>
            <w:sz w:val="24"/>
            <w:szCs w:val="24"/>
            <w:highlight w:val="white"/>
          </w:rPr>
          <w:delText>s</w:delText>
        </w:r>
      </w:del>
      <w:r w:rsidRPr="00DB7C91">
        <w:rPr>
          <w:rFonts w:ascii="Times New Roman" w:eastAsia="Times New Roman" w:hAnsi="Times New Roman" w:cs="Times New Roman"/>
          <w:sz w:val="24"/>
          <w:szCs w:val="24"/>
          <w:highlight w:val="white"/>
        </w:rPr>
        <w:t xml:space="preserve">emantic </w:t>
      </w:r>
      <w:del w:id="755" w:author="Rebecca Wiederhold" w:date="2020-12-30T16:12:00Z">
        <w:r w:rsidRPr="00DB7C91" w:rsidDel="00176A72">
          <w:rPr>
            <w:rFonts w:ascii="Times New Roman" w:eastAsia="Times New Roman" w:hAnsi="Times New Roman" w:cs="Times New Roman"/>
            <w:sz w:val="24"/>
            <w:szCs w:val="24"/>
            <w:highlight w:val="white"/>
          </w:rPr>
          <w:delText xml:space="preserve">web </w:delText>
        </w:r>
      </w:del>
      <w:ins w:id="756" w:author="Rebecca Wiederhold" w:date="2020-12-30T16:12:00Z">
        <w:r w:rsidR="00176A72">
          <w:rPr>
            <w:rFonts w:ascii="Times New Roman" w:eastAsia="Times New Roman" w:hAnsi="Times New Roman" w:cs="Times New Roman"/>
            <w:sz w:val="24"/>
            <w:szCs w:val="24"/>
            <w:highlight w:val="white"/>
          </w:rPr>
          <w:t>W</w:t>
        </w:r>
        <w:r w:rsidR="00176A72" w:rsidRPr="00DB7C91">
          <w:rPr>
            <w:rFonts w:ascii="Times New Roman" w:eastAsia="Times New Roman" w:hAnsi="Times New Roman" w:cs="Times New Roman"/>
            <w:sz w:val="24"/>
            <w:szCs w:val="24"/>
            <w:highlight w:val="white"/>
          </w:rPr>
          <w:t xml:space="preserve">eb </w:t>
        </w:r>
      </w:ins>
      <w:r w:rsidRPr="00DB7C91">
        <w:rPr>
          <w:rFonts w:ascii="Times New Roman" w:eastAsia="Times New Roman" w:hAnsi="Times New Roman" w:cs="Times New Roman"/>
          <w:sz w:val="24"/>
          <w:szCs w:val="24"/>
          <w:highlight w:val="white"/>
        </w:rPr>
        <w:t xml:space="preserve">to more consistent and pervasive identifier creation and identity maintenance. The use of </w:t>
      </w:r>
      <w:ins w:id="757" w:author="Rebecca Wiederhold" w:date="2020-12-30T16:12:00Z">
        <w:r w:rsidR="00176A72">
          <w:rPr>
            <w:rFonts w:ascii="Times New Roman" w:eastAsia="Times New Roman" w:hAnsi="Times New Roman" w:cs="Times New Roman"/>
            <w:sz w:val="24"/>
            <w:szCs w:val="24"/>
            <w:highlight w:val="white"/>
          </w:rPr>
          <w:t xml:space="preserve">these </w:t>
        </w:r>
      </w:ins>
      <w:del w:id="758" w:author="Rebecca Wiederhold" w:date="2020-12-30T16:12:00Z">
        <w:r w:rsidRPr="00DB7C91" w:rsidDel="00176A72">
          <w:rPr>
            <w:rFonts w:ascii="Times New Roman" w:eastAsia="Times New Roman" w:hAnsi="Times New Roman" w:cs="Times New Roman"/>
            <w:sz w:val="24"/>
            <w:szCs w:val="24"/>
            <w:highlight w:val="white"/>
          </w:rPr>
          <w:delText xml:space="preserve">standard </w:delText>
        </w:r>
      </w:del>
      <w:r w:rsidRPr="00DB7C91">
        <w:rPr>
          <w:rFonts w:ascii="Times New Roman" w:eastAsia="Times New Roman" w:hAnsi="Times New Roman" w:cs="Times New Roman"/>
          <w:sz w:val="24"/>
          <w:szCs w:val="24"/>
          <w:highlight w:val="white"/>
        </w:rPr>
        <w:t xml:space="preserve">identifiers enables connecting </w:t>
      </w:r>
      <w:del w:id="759" w:author="Rebecca Wiederhold" w:date="2020-12-30T16:12:00Z">
        <w:r w:rsidRPr="00DB7C91" w:rsidDel="00176A72">
          <w:rPr>
            <w:rFonts w:ascii="Times New Roman" w:eastAsia="Times New Roman" w:hAnsi="Times New Roman" w:cs="Times New Roman"/>
            <w:sz w:val="24"/>
            <w:szCs w:val="24"/>
            <w:highlight w:val="white"/>
          </w:rPr>
          <w:delText xml:space="preserve">traditionally siloed </w:delText>
        </w:r>
      </w:del>
      <w:r w:rsidRPr="00DB7C91">
        <w:rPr>
          <w:rFonts w:ascii="Times New Roman" w:eastAsia="Times New Roman" w:hAnsi="Times New Roman" w:cs="Times New Roman"/>
          <w:sz w:val="24"/>
          <w:szCs w:val="24"/>
          <w:highlight w:val="white"/>
        </w:rPr>
        <w:t>library metadata to the larger W</w:t>
      </w:r>
      <w:ins w:id="760" w:author="Rebecca Wiederhold" w:date="2020-12-30T16:13:00Z">
        <w:r w:rsidR="00176A72">
          <w:rPr>
            <w:rFonts w:ascii="Times New Roman" w:eastAsia="Times New Roman" w:hAnsi="Times New Roman" w:cs="Times New Roman"/>
            <w:sz w:val="24"/>
            <w:szCs w:val="24"/>
            <w:highlight w:val="white"/>
          </w:rPr>
          <w:t>eb</w:t>
        </w:r>
      </w:ins>
      <w:del w:id="761" w:author="Rebecca Wiederhold" w:date="2020-12-30T16:13:00Z">
        <w:r w:rsidRPr="00DB7C91" w:rsidDel="00176A72">
          <w:rPr>
            <w:rFonts w:ascii="Times New Roman" w:eastAsia="Times New Roman" w:hAnsi="Times New Roman" w:cs="Times New Roman"/>
            <w:sz w:val="24"/>
            <w:szCs w:val="24"/>
            <w:highlight w:val="white"/>
          </w:rPr>
          <w:delText>WW</w:delText>
        </w:r>
      </w:del>
      <w:r w:rsidRPr="00DB7C91">
        <w:rPr>
          <w:rFonts w:ascii="Times New Roman" w:eastAsia="Times New Roman" w:hAnsi="Times New Roman" w:cs="Times New Roman"/>
          <w:sz w:val="24"/>
          <w:szCs w:val="24"/>
          <w:highlight w:val="white"/>
        </w:rPr>
        <w:t xml:space="preserve"> and </w:t>
      </w:r>
      <w:del w:id="762" w:author="Rebecca Wiederhold" w:date="2020-12-30T16:13:00Z">
        <w:r w:rsidRPr="00DB7C91" w:rsidDel="00176A72">
          <w:rPr>
            <w:rFonts w:ascii="Times New Roman" w:eastAsia="Times New Roman" w:hAnsi="Times New Roman" w:cs="Times New Roman"/>
            <w:sz w:val="24"/>
            <w:szCs w:val="24"/>
            <w:highlight w:val="white"/>
          </w:rPr>
          <w:delText xml:space="preserve">semantic </w:delText>
        </w:r>
      </w:del>
      <w:ins w:id="763" w:author="Rebecca Wiederhold" w:date="2020-12-30T16:13:00Z">
        <w:r w:rsidR="00176A72">
          <w:rPr>
            <w:rFonts w:ascii="Times New Roman" w:eastAsia="Times New Roman" w:hAnsi="Times New Roman" w:cs="Times New Roman"/>
            <w:sz w:val="24"/>
            <w:szCs w:val="24"/>
            <w:highlight w:val="white"/>
          </w:rPr>
          <w:t>S</w:t>
        </w:r>
        <w:r w:rsidR="00176A72" w:rsidRPr="00DB7C91">
          <w:rPr>
            <w:rFonts w:ascii="Times New Roman" w:eastAsia="Times New Roman" w:hAnsi="Times New Roman" w:cs="Times New Roman"/>
            <w:sz w:val="24"/>
            <w:szCs w:val="24"/>
            <w:highlight w:val="white"/>
          </w:rPr>
          <w:t xml:space="preserve">emantic </w:t>
        </w:r>
      </w:ins>
      <w:del w:id="764" w:author="Rebecca Wiederhold" w:date="2020-12-30T16:13:00Z">
        <w:r w:rsidRPr="00DB7C91" w:rsidDel="00176A72">
          <w:rPr>
            <w:rFonts w:ascii="Times New Roman" w:eastAsia="Times New Roman" w:hAnsi="Times New Roman" w:cs="Times New Roman"/>
            <w:sz w:val="24"/>
            <w:szCs w:val="24"/>
            <w:highlight w:val="white"/>
          </w:rPr>
          <w:delText xml:space="preserve">web </w:delText>
        </w:r>
      </w:del>
      <w:ins w:id="765" w:author="Rebecca Wiederhold" w:date="2020-12-30T16:13:00Z">
        <w:r w:rsidR="00176A72">
          <w:rPr>
            <w:rFonts w:ascii="Times New Roman" w:eastAsia="Times New Roman" w:hAnsi="Times New Roman" w:cs="Times New Roman"/>
            <w:sz w:val="24"/>
            <w:szCs w:val="24"/>
            <w:highlight w:val="white"/>
          </w:rPr>
          <w:t>W</w:t>
        </w:r>
        <w:r w:rsidR="00176A72" w:rsidRPr="00DB7C91">
          <w:rPr>
            <w:rFonts w:ascii="Times New Roman" w:eastAsia="Times New Roman" w:hAnsi="Times New Roman" w:cs="Times New Roman"/>
            <w:sz w:val="24"/>
            <w:szCs w:val="24"/>
            <w:highlight w:val="white"/>
          </w:rPr>
          <w:t xml:space="preserve">eb </w:t>
        </w:r>
      </w:ins>
      <w:r w:rsidRPr="00DB7C91">
        <w:rPr>
          <w:rFonts w:ascii="Times New Roman" w:eastAsia="Times New Roman" w:hAnsi="Times New Roman" w:cs="Times New Roman"/>
          <w:sz w:val="24"/>
          <w:szCs w:val="24"/>
          <w:highlight w:val="white"/>
        </w:rPr>
        <w:t xml:space="preserve">communities. </w:t>
      </w:r>
      <w:ins w:id="766" w:author="Rebecca Wiederhold" w:date="2020-12-30T16:13:00Z">
        <w:r w:rsidR="00176A72">
          <w:rPr>
            <w:rFonts w:ascii="Times New Roman" w:eastAsia="Times New Roman" w:hAnsi="Times New Roman" w:cs="Times New Roman"/>
            <w:sz w:val="24"/>
            <w:szCs w:val="24"/>
            <w:highlight w:val="white"/>
          </w:rPr>
          <w:t xml:space="preserve">For example, the person entity Gottardo </w:t>
        </w:r>
        <w:proofErr w:type="spellStart"/>
        <w:r w:rsidR="00176A72" w:rsidRPr="00005705">
          <w:rPr>
            <w:rFonts w:ascii="Times New Roman" w:eastAsia="Times New Roman" w:hAnsi="Times New Roman" w:cs="Times New Roman"/>
            <w:sz w:val="24"/>
            <w:szCs w:val="24"/>
          </w:rPr>
          <w:t>Aldighieri</w:t>
        </w:r>
        <w:proofErr w:type="spellEnd"/>
        <w:r w:rsidR="00176A72">
          <w:rPr>
            <w:rFonts w:ascii="Times New Roman" w:eastAsia="Times New Roman" w:hAnsi="Times New Roman" w:cs="Times New Roman"/>
            <w:sz w:val="24"/>
            <w:szCs w:val="24"/>
          </w:rPr>
          <w:t xml:space="preserve"> is represented in </w:t>
        </w:r>
        <w:proofErr w:type="spellStart"/>
        <w:r w:rsidR="00176A72">
          <w:rPr>
            <w:rFonts w:ascii="Times New Roman" w:eastAsia="Times New Roman" w:hAnsi="Times New Roman" w:cs="Times New Roman"/>
            <w:sz w:val="24"/>
            <w:szCs w:val="24"/>
          </w:rPr>
          <w:t>Wikidata</w:t>
        </w:r>
        <w:proofErr w:type="spellEnd"/>
        <w:r w:rsidR="00176A72">
          <w:rPr>
            <w:rFonts w:ascii="Times New Roman" w:eastAsia="Times New Roman" w:hAnsi="Times New Roman" w:cs="Times New Roman"/>
            <w:sz w:val="24"/>
            <w:szCs w:val="24"/>
          </w:rPr>
          <w:t xml:space="preserve"> (</w:t>
        </w:r>
        <w:r w:rsidR="00176A72" w:rsidRPr="00005705">
          <w:rPr>
            <w:rFonts w:ascii="Times New Roman" w:eastAsia="Times New Roman" w:hAnsi="Times New Roman" w:cs="Times New Roman"/>
            <w:sz w:val="24"/>
            <w:szCs w:val="24"/>
          </w:rPr>
          <w:t>Q550288</w:t>
        </w:r>
        <w:r w:rsidR="00176A72">
          <w:rPr>
            <w:rStyle w:val="EndnoteReference"/>
            <w:rFonts w:ascii="Times New Roman" w:eastAsia="Times New Roman" w:hAnsi="Times New Roman" w:cs="Times New Roman"/>
            <w:sz w:val="24"/>
            <w:szCs w:val="24"/>
          </w:rPr>
          <w:endnoteReference w:id="70"/>
        </w:r>
        <w:r w:rsidR="00176A72">
          <w:rPr>
            <w:rFonts w:ascii="Times New Roman" w:eastAsia="Times New Roman" w:hAnsi="Times New Roman" w:cs="Times New Roman"/>
            <w:sz w:val="24"/>
            <w:szCs w:val="24"/>
          </w:rPr>
          <w:t>), ISNI (</w:t>
        </w:r>
        <w:r w:rsidR="00176A72" w:rsidRPr="00005705">
          <w:rPr>
            <w:rFonts w:ascii="Times New Roman" w:eastAsia="Times New Roman" w:hAnsi="Times New Roman" w:cs="Times New Roman"/>
            <w:sz w:val="24"/>
            <w:szCs w:val="24"/>
          </w:rPr>
          <w:t>0000000109223014</w:t>
        </w:r>
        <w:r w:rsidR="00176A72">
          <w:rPr>
            <w:rStyle w:val="EndnoteReference"/>
            <w:rFonts w:ascii="Times New Roman" w:eastAsia="Times New Roman" w:hAnsi="Times New Roman" w:cs="Times New Roman"/>
            <w:sz w:val="24"/>
            <w:szCs w:val="24"/>
          </w:rPr>
          <w:endnoteReference w:id="71"/>
        </w:r>
        <w:r w:rsidR="00176A72">
          <w:rPr>
            <w:rFonts w:ascii="Times New Roman" w:eastAsia="Times New Roman" w:hAnsi="Times New Roman" w:cs="Times New Roman"/>
            <w:sz w:val="24"/>
            <w:szCs w:val="24"/>
          </w:rPr>
          <w:t>), and VIAF (</w:t>
        </w:r>
        <w:r w:rsidR="00176A72" w:rsidRPr="00005705">
          <w:rPr>
            <w:rFonts w:ascii="Times New Roman" w:eastAsia="Times New Roman" w:hAnsi="Times New Roman" w:cs="Times New Roman"/>
            <w:sz w:val="24"/>
            <w:szCs w:val="24"/>
          </w:rPr>
          <w:t>87359638</w:t>
        </w:r>
        <w:r w:rsidR="00176A72">
          <w:rPr>
            <w:rStyle w:val="EndnoteReference"/>
            <w:rFonts w:ascii="Times New Roman" w:eastAsia="Times New Roman" w:hAnsi="Times New Roman" w:cs="Times New Roman"/>
            <w:sz w:val="24"/>
            <w:szCs w:val="24"/>
          </w:rPr>
          <w:endnoteReference w:id="72"/>
        </w:r>
        <w:r w:rsidR="00176A72">
          <w:rPr>
            <w:rFonts w:ascii="Times New Roman" w:eastAsia="Times New Roman" w:hAnsi="Times New Roman" w:cs="Times New Roman"/>
            <w:sz w:val="24"/>
            <w:szCs w:val="24"/>
          </w:rPr>
          <w:t xml:space="preserve">). These identifiers can be included in an authority record for this person. These services in turn could include a link to the same entity in an existing cooperative authority database. </w:t>
        </w:r>
      </w:ins>
      <w:r w:rsidRPr="00DB7C91">
        <w:rPr>
          <w:rFonts w:ascii="Times New Roman" w:eastAsia="Times New Roman" w:hAnsi="Times New Roman" w:cs="Times New Roman"/>
          <w:sz w:val="24"/>
          <w:szCs w:val="24"/>
          <w:highlight w:val="white"/>
        </w:rPr>
        <w:t xml:space="preserve">The PCC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pilot</w:t>
      </w:r>
      <w:r w:rsidRPr="00DB7C91">
        <w:rPr>
          <w:rFonts w:ascii="Times New Roman" w:eastAsia="Times New Roman" w:hAnsi="Times New Roman" w:cs="Times New Roman"/>
          <w:sz w:val="24"/>
          <w:szCs w:val="24"/>
          <w:highlight w:val="white"/>
          <w:vertAlign w:val="superscript"/>
        </w:rPr>
        <w:endnoteReference w:id="73"/>
      </w:r>
      <w:r w:rsidRPr="00DB7C91">
        <w:rPr>
          <w:rFonts w:ascii="Times New Roman" w:eastAsia="Times New Roman" w:hAnsi="Times New Roman" w:cs="Times New Roman"/>
          <w:sz w:val="24"/>
          <w:szCs w:val="24"/>
          <w:highlight w:val="white"/>
        </w:rPr>
        <w:t xml:space="preserve"> is exploring the future of identity management by looking at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both as a source for authority metadata that could enrich existing library metadata and serve as a location for publishing existing authority and bibliographic metadata that would benefit library and non-library communities alike. The shared </w:t>
      </w:r>
      <w:r w:rsidRPr="00DB7C91">
        <w:rPr>
          <w:rFonts w:ascii="Times New Roman" w:eastAsia="Times New Roman" w:hAnsi="Times New Roman" w:cs="Times New Roman"/>
          <w:sz w:val="24"/>
          <w:szCs w:val="24"/>
          <w:highlight w:val="white"/>
        </w:rPr>
        <w:lastRenderedPageBreak/>
        <w:t>entity management infrastructure project</w:t>
      </w:r>
      <w:r w:rsidRPr="00DB7C91">
        <w:rPr>
          <w:rFonts w:ascii="Times New Roman" w:eastAsia="Times New Roman" w:hAnsi="Times New Roman" w:cs="Times New Roman"/>
          <w:sz w:val="24"/>
          <w:szCs w:val="24"/>
          <w:highlight w:val="white"/>
          <w:vertAlign w:val="superscript"/>
        </w:rPr>
        <w:endnoteReference w:id="74"/>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is </w:t>
      </w:r>
      <w:del w:id="773" w:author="Rebecca Wiederhold" w:date="2020-12-30T16:15:00Z">
        <w:r w:rsidR="0027291D" w:rsidRPr="00DB7C91" w:rsidDel="00176A72">
          <w:rPr>
            <w:rFonts w:ascii="Times New Roman" w:eastAsia="Times New Roman" w:hAnsi="Times New Roman" w:cs="Times New Roman"/>
            <w:sz w:val="24"/>
            <w:szCs w:val="24"/>
            <w:highlight w:val="white"/>
          </w:rPr>
          <w:delText xml:space="preserve">a project </w:delText>
        </w:r>
      </w:del>
      <w:r w:rsidR="0027291D" w:rsidRPr="00DB7C91">
        <w:rPr>
          <w:rFonts w:ascii="Times New Roman" w:eastAsia="Times New Roman" w:hAnsi="Times New Roman" w:cs="Times New Roman"/>
          <w:sz w:val="24"/>
          <w:szCs w:val="24"/>
          <w:highlight w:val="white"/>
        </w:rPr>
        <w:t>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t>
      </w:r>
      <w:ins w:id="774" w:author="Rebecca Wiederhold" w:date="2020-12-30T16:15:00Z">
        <w:r w:rsidR="00176A72">
          <w:rPr>
            <w:rFonts w:ascii="Times New Roman" w:eastAsia="Times New Roman" w:hAnsi="Times New Roman" w:cs="Times New Roman"/>
            <w:sz w:val="24"/>
            <w:szCs w:val="24"/>
            <w:highlight w:val="white"/>
          </w:rPr>
          <w:t>eb</w:t>
        </w:r>
      </w:ins>
      <w:del w:id="775" w:author="Rebecca Wiederhold" w:date="2020-12-30T16:15:00Z">
        <w:r w:rsidR="0027291D" w:rsidRPr="00DB7C91" w:rsidDel="00176A72">
          <w:rPr>
            <w:rFonts w:ascii="Times New Roman" w:eastAsia="Times New Roman" w:hAnsi="Times New Roman" w:cs="Times New Roman"/>
            <w:sz w:val="24"/>
            <w:szCs w:val="24"/>
            <w:highlight w:val="white"/>
          </w:rPr>
          <w:delText>WW</w:delText>
        </w:r>
      </w:del>
      <w:r w:rsidR="0027291D" w:rsidRPr="00DB7C91">
        <w:rPr>
          <w:rFonts w:ascii="Times New Roman" w:eastAsia="Times New Roman" w:hAnsi="Times New Roman" w:cs="Times New Roman"/>
          <w:sz w:val="24"/>
          <w:szCs w:val="24"/>
          <w:highlight w:val="white"/>
        </w:rPr>
        <w:t xml:space="preserve"> and </w:t>
      </w:r>
      <w:del w:id="776" w:author="Rebecca Wiederhold" w:date="2020-12-30T16:15:00Z">
        <w:r w:rsidR="0027291D" w:rsidRPr="00DB7C91" w:rsidDel="00176A72">
          <w:rPr>
            <w:rFonts w:ascii="Times New Roman" w:eastAsia="Times New Roman" w:hAnsi="Times New Roman" w:cs="Times New Roman"/>
            <w:sz w:val="24"/>
            <w:szCs w:val="24"/>
            <w:highlight w:val="white"/>
          </w:rPr>
          <w:delText xml:space="preserve">semantic </w:delText>
        </w:r>
      </w:del>
      <w:ins w:id="777" w:author="Rebecca Wiederhold" w:date="2020-12-30T16:15:00Z">
        <w:r w:rsidR="00176A72">
          <w:rPr>
            <w:rFonts w:ascii="Times New Roman" w:eastAsia="Times New Roman" w:hAnsi="Times New Roman" w:cs="Times New Roman"/>
            <w:sz w:val="24"/>
            <w:szCs w:val="24"/>
            <w:highlight w:val="white"/>
          </w:rPr>
          <w:t>S</w:t>
        </w:r>
        <w:r w:rsidR="00176A72" w:rsidRPr="00DB7C91">
          <w:rPr>
            <w:rFonts w:ascii="Times New Roman" w:eastAsia="Times New Roman" w:hAnsi="Times New Roman" w:cs="Times New Roman"/>
            <w:sz w:val="24"/>
            <w:szCs w:val="24"/>
            <w:highlight w:val="white"/>
          </w:rPr>
          <w:t xml:space="preserve">emantic </w:t>
        </w:r>
      </w:ins>
      <w:del w:id="778" w:author="Rebecca Wiederhold" w:date="2020-12-30T16:15:00Z">
        <w:r w:rsidR="0027291D" w:rsidRPr="00DB7C91" w:rsidDel="00176A72">
          <w:rPr>
            <w:rFonts w:ascii="Times New Roman" w:eastAsia="Times New Roman" w:hAnsi="Times New Roman" w:cs="Times New Roman"/>
            <w:sz w:val="24"/>
            <w:szCs w:val="24"/>
            <w:highlight w:val="white"/>
          </w:rPr>
          <w:delText>web</w:delText>
        </w:r>
      </w:del>
      <w:ins w:id="779" w:author="Rebecca Wiederhold" w:date="2020-12-30T16:15:00Z">
        <w:r w:rsidR="00176A72">
          <w:rPr>
            <w:rFonts w:ascii="Times New Roman" w:eastAsia="Times New Roman" w:hAnsi="Times New Roman" w:cs="Times New Roman"/>
            <w:sz w:val="24"/>
            <w:szCs w:val="24"/>
            <w:highlight w:val="white"/>
          </w:rPr>
          <w:t>W</w:t>
        </w:r>
        <w:r w:rsidR="00176A72" w:rsidRPr="00DB7C91">
          <w:rPr>
            <w:rFonts w:ascii="Times New Roman" w:eastAsia="Times New Roman" w:hAnsi="Times New Roman" w:cs="Times New Roman"/>
            <w:sz w:val="24"/>
            <w:szCs w:val="24"/>
            <w:highlight w:val="white"/>
          </w:rPr>
          <w:t>eb</w:t>
        </w:r>
      </w:ins>
      <w:r w:rsidR="0027291D" w:rsidRPr="00DB7C91">
        <w:rPr>
          <w:rFonts w:ascii="Times New Roman" w:eastAsia="Times New Roman" w:hAnsi="Times New Roman" w:cs="Times New Roman"/>
          <w:sz w:val="24"/>
          <w:szCs w:val="24"/>
          <w:highlight w:val="white"/>
        </w:rPr>
        <w:t>. Just as authority control has evolved and adapted with past technology developments</w:t>
      </w:r>
      <w:ins w:id="780" w:author="Rebecca Wiederhold" w:date="2020-12-30T16:15:00Z">
        <w:r w:rsidR="00176A72">
          <w:rPr>
            <w:rFonts w:ascii="Times New Roman" w:eastAsia="Times New Roman" w:hAnsi="Times New Roman" w:cs="Times New Roman"/>
            <w:sz w:val="24"/>
            <w:szCs w:val="24"/>
            <w:highlight w:val="white"/>
          </w:rPr>
          <w:t>,</w:t>
        </w:r>
      </w:ins>
      <w:r w:rsidR="0027291D" w:rsidRPr="00DB7C91">
        <w:rPr>
          <w:rFonts w:ascii="Times New Roman" w:eastAsia="Times New Roman" w:hAnsi="Times New Roman" w:cs="Times New Roman"/>
          <w:sz w:val="24"/>
          <w:szCs w:val="24"/>
          <w:highlight w:val="white"/>
        </w:rPr>
        <w:t xml:space="preserve"> these projects and efforts will continue to press forward in improving the creation, maintenance, and discovery of information resources. </w:t>
      </w:r>
    </w:p>
    <w:p w14:paraId="0000003C" w14:textId="1D8F5141" w:rsidR="004C519E" w:rsidRDefault="008278A0">
      <w:pPr>
        <w:spacing w:line="480" w:lineRule="auto"/>
        <w:rPr>
          <w:ins w:id="781" w:author="Rebecca Wiederhold" w:date="2020-12-30T16:20:00Z"/>
          <w:rFonts w:ascii="Times New Roman" w:hAnsi="Times New Roman" w:cs="Times New Roman"/>
          <w:b/>
          <w:sz w:val="24"/>
          <w:szCs w:val="24"/>
          <w:highlight w:val="white"/>
        </w:rPr>
      </w:pPr>
      <w:r>
        <w:rPr>
          <w:rFonts w:ascii="Times New Roman" w:hAnsi="Times New Roman" w:cs="Times New Roman"/>
          <w:b/>
          <w:sz w:val="24"/>
          <w:szCs w:val="24"/>
          <w:highlight w:val="white"/>
        </w:rPr>
        <w:t>Conclusion</w:t>
      </w:r>
    </w:p>
    <w:p w14:paraId="3B0EA17E" w14:textId="77777777" w:rsidR="00C05B88" w:rsidRDefault="00C05B88" w:rsidP="00C05B88">
      <w:pPr>
        <w:spacing w:line="480" w:lineRule="auto"/>
        <w:rPr>
          <w:ins w:id="782" w:author="Rebecca Wiederhold" w:date="2020-12-30T16:20:00Z"/>
          <w:rFonts w:ascii="Times New Roman" w:eastAsia="Times New Roman" w:hAnsi="Times New Roman" w:cs="Times New Roman"/>
          <w:sz w:val="24"/>
          <w:szCs w:val="24"/>
          <w:highlight w:val="white"/>
        </w:rPr>
      </w:pPr>
      <w:ins w:id="783" w:author="Rebecca Wiederhold" w:date="2020-12-30T16:20:00Z">
        <w:r>
          <w:rPr>
            <w:rFonts w:ascii="Times New Roman" w:eastAsia="Times New Roman" w:hAnsi="Times New Roman" w:cs="Times New Roman"/>
            <w:sz w:val="24"/>
            <w:szCs w:val="24"/>
            <w:highlight w:val="white"/>
          </w:rPr>
          <w:t>With many changes on the horizon, the future of authority control practice will continue to evolve. The interconnected network of libraries, vendors, databases, and services that make up the authority control landscape of today, however, are supported by a foundation of principles and purposes that remain the same. Through good authority control practice, as uniformity and consistency of name, title, and subject access points is established and cross-references are included, the library database is better equipped to serve as a retrieval tool for materials by, about, or otherwise related to the subject of the patron’s information search.</w:t>
        </w:r>
      </w:ins>
    </w:p>
    <w:p w14:paraId="5557C802" w14:textId="0D946915" w:rsidR="00A529F0" w:rsidDel="00A529F0" w:rsidRDefault="00C05B88" w:rsidP="00A529F0">
      <w:pPr>
        <w:spacing w:line="480" w:lineRule="auto"/>
        <w:ind w:firstLine="720"/>
        <w:rPr>
          <w:del w:id="784" w:author="Rebecca Wiederhold" w:date="2020-12-30T14:08:00Z"/>
          <w:rFonts w:ascii="Times New Roman" w:eastAsia="Times New Roman" w:hAnsi="Times New Roman" w:cs="Times New Roman"/>
          <w:sz w:val="24"/>
          <w:szCs w:val="24"/>
          <w:highlight w:val="white"/>
        </w:rPr>
      </w:pPr>
      <w:ins w:id="785" w:author="Rebecca Wiederhold" w:date="2020-12-30T16:20:00Z">
        <w:r>
          <w:rPr>
            <w:rFonts w:ascii="Times New Roman" w:eastAsia="Times New Roman" w:hAnsi="Times New Roman" w:cs="Times New Roman"/>
            <w:sz w:val="24"/>
            <w:szCs w:val="24"/>
            <w:highlight w:val="white"/>
          </w:rPr>
          <w:t xml:space="preserve">Cataloging students may receive basic instructions on </w:t>
        </w:r>
      </w:ins>
      <w:ins w:id="786" w:author="Rebecca Wiederhold" w:date="2020-12-30T16:21:00Z">
        <w:r>
          <w:rPr>
            <w:rFonts w:ascii="Times New Roman" w:eastAsia="Times New Roman" w:hAnsi="Times New Roman" w:cs="Times New Roman"/>
            <w:sz w:val="24"/>
            <w:szCs w:val="24"/>
            <w:highlight w:val="white"/>
          </w:rPr>
          <w:t xml:space="preserve"> authority control in beginning or advanced cataloging courses, but l</w:t>
        </w:r>
      </w:ins>
      <w:moveToRangeStart w:id="787" w:author="Rebecca Wiederhold" w:date="2020-12-30T14:08:00Z" w:name="move60229729"/>
      <w:moveTo w:id="788" w:author="Rebecca Wiederhold" w:date="2020-12-30T14:08:00Z">
        <w:del w:id="789" w:author="Rebecca Wiederhold" w:date="2020-12-30T16:21:00Z">
          <w:r w:rsidR="00A529F0" w:rsidRPr="00DB7C91" w:rsidDel="00C05B88">
            <w:rPr>
              <w:rFonts w:ascii="Times New Roman" w:eastAsia="Times New Roman" w:hAnsi="Times New Roman" w:cs="Times New Roman"/>
              <w:sz w:val="24"/>
              <w:szCs w:val="24"/>
              <w:highlight w:val="white"/>
            </w:rPr>
            <w:delText>L</w:delText>
          </w:r>
        </w:del>
        <w:r w:rsidR="00A529F0"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00A529F0" w:rsidRPr="00DB7C91">
          <w:rPr>
            <w:rFonts w:ascii="Times New Roman" w:eastAsia="Times New Roman" w:hAnsi="Times New Roman" w:cs="Times New Roman"/>
            <w:sz w:val="24"/>
            <w:szCs w:val="24"/>
            <w:highlight w:val="white"/>
            <w:vertAlign w:val="superscript"/>
          </w:rPr>
          <w:endnoteReference w:id="75"/>
        </w:r>
        <w:r w:rsidR="00A529F0" w:rsidRPr="00DB7C91">
          <w:rPr>
            <w:rFonts w:ascii="Times New Roman" w:eastAsia="Times New Roman" w:hAnsi="Times New Roman" w:cs="Times New Roman"/>
            <w:sz w:val="24"/>
            <w:szCs w:val="24"/>
            <w:highlight w:val="white"/>
          </w:rPr>
          <w:t xml:space="preserve"> This </w:t>
        </w:r>
      </w:moveTo>
      <w:ins w:id="792" w:author="Rebecca Wiederhold" w:date="2020-12-30T16:21:00Z">
        <w:r>
          <w:rPr>
            <w:rFonts w:ascii="Times New Roman" w:eastAsia="Times New Roman" w:hAnsi="Times New Roman" w:cs="Times New Roman"/>
            <w:sz w:val="24"/>
            <w:szCs w:val="24"/>
            <w:highlight w:val="white"/>
          </w:rPr>
          <w:t xml:space="preserve">expertise </w:t>
        </w:r>
      </w:ins>
      <w:moveTo w:id="793" w:author="Rebecca Wiederhold" w:date="2020-12-30T14:08:00Z">
        <w:r w:rsidR="00A529F0" w:rsidRPr="00DB7C91">
          <w:rPr>
            <w:rFonts w:ascii="Times New Roman" w:eastAsia="Times New Roman" w:hAnsi="Times New Roman" w:cs="Times New Roman"/>
            <w:sz w:val="24"/>
            <w:szCs w:val="24"/>
            <w:highlight w:val="white"/>
          </w:rPr>
          <w:t xml:space="preserve">can be achieved through a combination of in-house </w:t>
        </w:r>
        <w:del w:id="794" w:author="Rebecca Wiederhold" w:date="2020-12-30T16:21:00Z">
          <w:r w:rsidR="00A529F0" w:rsidRPr="00DB7C91" w:rsidDel="00C05B88">
            <w:rPr>
              <w:rFonts w:ascii="Times New Roman" w:eastAsia="Times New Roman" w:hAnsi="Times New Roman" w:cs="Times New Roman"/>
              <w:sz w:val="24"/>
              <w:szCs w:val="24"/>
              <w:highlight w:val="white"/>
            </w:rPr>
            <w:delText>training</w:delText>
          </w:r>
        </w:del>
      </w:moveTo>
      <w:ins w:id="795" w:author="Rebecca Wiederhold" w:date="2020-12-30T16:21:00Z">
        <w:r>
          <w:rPr>
            <w:rFonts w:ascii="Times New Roman" w:eastAsia="Times New Roman" w:hAnsi="Times New Roman" w:cs="Times New Roman"/>
            <w:sz w:val="24"/>
            <w:szCs w:val="24"/>
            <w:highlight w:val="white"/>
          </w:rPr>
          <w:t>instruction</w:t>
        </w:r>
      </w:ins>
      <w:moveTo w:id="796" w:author="Rebecca Wiederhold" w:date="2020-12-30T14:08:00Z">
        <w:r w:rsidR="00A529F0" w:rsidRPr="00DB7C91">
          <w:rPr>
            <w:rFonts w:ascii="Times New Roman" w:eastAsia="Times New Roman" w:hAnsi="Times New Roman" w:cs="Times New Roman"/>
            <w:sz w:val="24"/>
            <w:szCs w:val="24"/>
            <w:highlight w:val="white"/>
          </w:rPr>
          <w:t>, attendance at workshops or online trainings, staying up to date on library literature related to authority control, and regular, practical application through mentored authority work during cataloging activities.</w:t>
        </w:r>
        <w:r w:rsidR="00A529F0" w:rsidRPr="00DB7C91">
          <w:rPr>
            <w:rFonts w:ascii="Times New Roman" w:eastAsia="Times New Roman" w:hAnsi="Times New Roman" w:cs="Times New Roman"/>
            <w:sz w:val="24"/>
            <w:szCs w:val="24"/>
            <w:highlight w:val="white"/>
            <w:vertAlign w:val="superscript"/>
          </w:rPr>
          <w:endnoteReference w:id="76"/>
        </w:r>
      </w:moveTo>
    </w:p>
    <w:moveToRangeEnd w:id="787"/>
    <w:p w14:paraId="3F27F031" w14:textId="77777777" w:rsidR="00C05B88" w:rsidRDefault="00C05B88" w:rsidP="00C05B88">
      <w:pPr>
        <w:spacing w:line="480" w:lineRule="auto"/>
        <w:ind w:firstLine="720"/>
        <w:rPr>
          <w:ins w:id="799" w:author="Rebecca Wiederhold" w:date="2020-12-30T16:22:00Z"/>
          <w:rFonts w:ascii="Times New Roman" w:eastAsia="Times New Roman" w:hAnsi="Times New Roman" w:cs="Times New Roman"/>
          <w:sz w:val="24"/>
          <w:szCs w:val="24"/>
          <w:highlight w:val="white"/>
        </w:rPr>
      </w:pPr>
      <w:ins w:id="800" w:author="Rebecca Wiederhold" w:date="2020-12-30T16:22:00Z">
        <w:r>
          <w:rPr>
            <w:rFonts w:ascii="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Technical services librarians who are emerging fr</w:t>
        </w:r>
        <w:r w:rsidRPr="004C6243">
          <w:rPr>
            <w:rFonts w:ascii="Times New Roman" w:eastAsia="Times New Roman" w:hAnsi="Times New Roman" w:cs="Times New Roman"/>
            <w:sz w:val="24"/>
            <w:szCs w:val="24"/>
          </w:rPr>
          <w:t xml:space="preserve">om library school and entering the field today and others who want to refresh their </w:t>
        </w:r>
        <w:r w:rsidRPr="004C6243">
          <w:rPr>
            <w:rFonts w:ascii="Times New Roman" w:eastAsia="Times New Roman" w:hAnsi="Times New Roman" w:cs="Times New Roman"/>
            <w:sz w:val="24"/>
            <w:szCs w:val="24"/>
          </w:rPr>
          <w:lastRenderedPageBreak/>
          <w:t xml:space="preserve">knowledge </w:t>
        </w:r>
        <w:r>
          <w:rPr>
            <w:rFonts w:ascii="Times New Roman" w:eastAsia="Times New Roman" w:hAnsi="Times New Roman" w:cs="Times New Roman"/>
            <w:sz w:val="24"/>
            <w:szCs w:val="24"/>
            <w:highlight w:val="white"/>
          </w:rPr>
          <w:t xml:space="preserve">require a practical understanding of the underlying principles of authority control and how their work impacts the library user’s experience with information resource discovery. </w:t>
        </w:r>
      </w:ins>
    </w:p>
    <w:p w14:paraId="08E85D81" w14:textId="7A3666BB" w:rsidR="00A529F0" w:rsidRPr="00DB7C91" w:rsidRDefault="00C05B88">
      <w:pPr>
        <w:spacing w:line="480" w:lineRule="auto"/>
        <w:ind w:firstLine="720"/>
        <w:rPr>
          <w:rFonts w:ascii="Times New Roman" w:hAnsi="Times New Roman" w:cs="Times New Roman"/>
          <w:b/>
          <w:sz w:val="24"/>
          <w:szCs w:val="24"/>
          <w:highlight w:val="white"/>
        </w:rPr>
        <w:pPrChange w:id="801" w:author="Rebecca Wiederhold" w:date="2020-12-30T14:08:00Z">
          <w:pPr>
            <w:spacing w:line="480" w:lineRule="auto"/>
          </w:pPr>
        </w:pPrChange>
      </w:pPr>
      <w:ins w:id="802" w:author="Rebecca Wiederhold" w:date="2020-12-30T16:22:00Z">
        <w:r>
          <w:rPr>
            <w:rFonts w:ascii="Times New Roman" w:eastAsia="Times New Roman" w:hAnsi="Times New Roman" w:cs="Times New Roman"/>
            <w:sz w:val="24"/>
            <w:szCs w:val="24"/>
            <w:highlight w:val="white"/>
          </w:rPr>
          <w:t>This article has sought to provide a foundational introduction to authority control, couched in the overall context of cataloging. With a basic knowledge of the history of authority control and a new understanding of the principles of current authority control practice, including both the content and encoding metadata standards that underpin the creation of authority records, readers have an introduction to authority control that can be built upon through a deeper exploration of  the various issues and trends touched on in this paper. All librarians benefit from understanding that the relevance of library databases in meeting patrons’ information needs relies upon authority work well performed and library metadata systems that capitalize on standardized, unique, and connected access points.</w:t>
        </w:r>
      </w:ins>
    </w:p>
    <w:p w14:paraId="0000003D" w14:textId="5E3B092D" w:rsidR="004C519E" w:rsidRPr="00DB7C91" w:rsidDel="00BD7B87" w:rsidRDefault="0027291D" w:rsidP="008278A0">
      <w:pPr>
        <w:spacing w:line="480" w:lineRule="auto"/>
        <w:rPr>
          <w:rFonts w:ascii="Times New Roman" w:eastAsia="Times New Roman" w:hAnsi="Times New Roman" w:cs="Times New Roman"/>
          <w:sz w:val="24"/>
          <w:szCs w:val="24"/>
          <w:highlight w:val="white"/>
        </w:rPr>
      </w:pPr>
      <w:moveFromRangeStart w:id="803" w:author="Rebecca Wiederhold" w:date="2020-12-29T18:18:00Z" w:name="move60158351"/>
      <w:moveFrom w:id="804" w:author="Rebecca Wiederhold" w:date="2020-12-29T18:18:00Z">
        <w:r w:rsidRPr="00DB7C91" w:rsidDel="00BD7B87">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While the work can be time-consuming and intellectually demanding, the pay-off for the user experience is incalculable. </w:t>
        </w:r>
        <w:r w:rsidR="00A15B8E" w:rsidDel="00BD7B87">
          <w:rPr>
            <w:rFonts w:ascii="Times New Roman" w:eastAsia="Times New Roman" w:hAnsi="Times New Roman" w:cs="Times New Roman"/>
            <w:sz w:val="24"/>
            <w:szCs w:val="24"/>
            <w:highlight w:val="white"/>
          </w:rPr>
          <w:t xml:space="preserve">The authority control landscape is an interconnected network of libraries, vendors, databases, and services (see Figure 8). </w:t>
        </w:r>
        <w:r w:rsidRPr="00DB7C91" w:rsidDel="00BD7B87">
          <w:rPr>
            <w:rFonts w:ascii="Times New Roman" w:eastAsia="Times New Roman" w:hAnsi="Times New Roman" w:cs="Times New Roman"/>
            <w:sz w:val="24"/>
            <w:szCs w:val="24"/>
            <w:highlight w:val="white"/>
          </w:rPr>
          <w:t>Library patrons of today expect seamless information retrieval and sophisticated navigation. Correct application of authority control best practices assists catalogers in meeting these needs, while connecting users to the most relevant resources for their information search.</w:t>
        </w:r>
      </w:moveFrom>
    </w:p>
    <w:moveFromRangeEnd w:id="803"/>
    <w:p w14:paraId="0000003E" w14:textId="67C86360" w:rsidR="004C519E" w:rsidRPr="00DB7C91" w:rsidRDefault="008278A0">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sectPr w:rsidR="004C519E" w:rsidRPr="00DB7C91">
      <w:headerReference w:type="default" r:id="rId9"/>
      <w:endnotePr>
        <w:numFmt w:val="decimal"/>
      </w:endnotePr>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8" w:author="Greg Reeve" w:date="2020-12-30T18:10:00Z" w:initials="GR">
    <w:p w14:paraId="68CCC396" w14:textId="73B420F6" w:rsidR="00CE7277" w:rsidRDefault="00CE7277">
      <w:pPr>
        <w:pStyle w:val="CommentText"/>
      </w:pPr>
      <w:r>
        <w:rPr>
          <w:rStyle w:val="CommentReference"/>
        </w:rPr>
        <w:annotationRef/>
      </w:r>
      <w:r w:rsidR="00CF308B">
        <w:t>Should this be removed?</w:t>
      </w:r>
    </w:p>
  </w:comment>
  <w:comment w:id="285" w:author="Greg Reeve" w:date="2020-12-30T18:12:00Z" w:initials="GR">
    <w:p w14:paraId="633AB47A" w14:textId="3679D654" w:rsidR="00CF308B" w:rsidRDefault="00CF308B">
      <w:pPr>
        <w:pStyle w:val="CommentText"/>
      </w:pPr>
      <w:r>
        <w:rPr>
          <w:rStyle w:val="CommentReference"/>
        </w:rPr>
        <w:annotationRef/>
      </w:r>
      <w:r>
        <w:t>Change to LC</w:t>
      </w:r>
    </w:p>
  </w:comment>
  <w:comment w:id="492" w:author="Greg Reeve" w:date="2020-12-30T18:13:00Z" w:initials="GR">
    <w:p w14:paraId="11D9FEE2" w14:textId="0811DE37" w:rsidR="00CF308B" w:rsidRDefault="00CF308B">
      <w:pPr>
        <w:pStyle w:val="CommentText"/>
      </w:pPr>
      <w:r>
        <w:rPr>
          <w:rStyle w:val="CommentReference"/>
        </w:rPr>
        <w:annotationRef/>
      </w:r>
      <w:r>
        <w:t>Change to LC?</w:t>
      </w:r>
    </w:p>
  </w:comment>
  <w:comment w:id="513" w:author="Greg Reeve" w:date="2020-12-30T18:13:00Z" w:initials="GR">
    <w:p w14:paraId="308685ED" w14:textId="4A410E52" w:rsidR="00CF308B" w:rsidRDefault="00CF308B">
      <w:pPr>
        <w:pStyle w:val="CommentText"/>
      </w:pPr>
      <w:r>
        <w:rPr>
          <w:rStyle w:val="CommentReference"/>
        </w:rPr>
        <w:annotationRef/>
      </w:r>
      <w:r>
        <w:t>Change to LC?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CCC396" w15:done="0"/>
  <w15:commentEx w15:paraId="633AB47A" w15:done="0"/>
  <w15:commentEx w15:paraId="11D9FEE2" w15:done="0"/>
  <w15:commentEx w15:paraId="308685E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75890" w14:textId="77777777" w:rsidR="005E43C3" w:rsidRDefault="005E43C3">
      <w:pPr>
        <w:spacing w:line="240" w:lineRule="auto"/>
      </w:pPr>
      <w:r>
        <w:separator/>
      </w:r>
    </w:p>
  </w:endnote>
  <w:endnote w:type="continuationSeparator" w:id="0">
    <w:p w14:paraId="14E746D8" w14:textId="77777777" w:rsidR="005E43C3" w:rsidRDefault="005E43C3">
      <w:pPr>
        <w:spacing w:line="240" w:lineRule="auto"/>
      </w:pPr>
      <w:r>
        <w:continuationSeparator/>
      </w:r>
    </w:p>
  </w:endnote>
  <w:endnote w:id="1">
    <w:p w14:paraId="25130750" w14:textId="4D8EC759" w:rsidR="007353F6" w:rsidRPr="00987888" w:rsidRDefault="007353F6">
      <w:pPr>
        <w:pStyle w:val="EndnoteText"/>
        <w:spacing w:line="480" w:lineRule="auto"/>
        <w:rPr>
          <w:lang w:val="en-US"/>
          <w:rPrChange w:id="6" w:author="Rebecca Wiederhold" w:date="2020-12-29T18:24:00Z">
            <w:rPr/>
          </w:rPrChange>
        </w:rPr>
        <w:pPrChange w:id="7" w:author="Rebecca Wiederhold" w:date="2020-12-29T18:24:00Z">
          <w:pPr>
            <w:pStyle w:val="EndnoteText"/>
          </w:pPr>
        </w:pPrChange>
      </w:pPr>
      <w:ins w:id="8" w:author="Rebecca Wiederhold" w:date="2020-12-29T18:23:00Z">
        <w:r>
          <w:rPr>
            <w:rStyle w:val="EndnoteReference"/>
          </w:rPr>
          <w:endnoteRef/>
        </w:r>
        <w:r>
          <w:t xml:space="preserve"> </w:t>
        </w:r>
        <w:r w:rsidRPr="00987888">
          <w:rPr>
            <w:rFonts w:ascii="Times New Roman" w:hAnsi="Times New Roman" w:cs="Times New Roman"/>
            <w:sz w:val="24"/>
            <w:szCs w:val="24"/>
            <w:lang w:val="en-US"/>
            <w:rPrChange w:id="9" w:author="Rebecca Wiederhold" w:date="2020-12-29T18:24:00Z">
              <w:rPr>
                <w:lang w:val="en-US"/>
              </w:rPr>
            </w:rPrChange>
          </w:rPr>
          <w:t xml:space="preserve">Daniel N. </w:t>
        </w:r>
        <w:proofErr w:type="spellStart"/>
        <w:r w:rsidRPr="00987888">
          <w:rPr>
            <w:rFonts w:ascii="Times New Roman" w:hAnsi="Times New Roman" w:cs="Times New Roman"/>
            <w:sz w:val="24"/>
            <w:szCs w:val="24"/>
            <w:lang w:val="en-US"/>
            <w:rPrChange w:id="10" w:author="Rebecca Wiederhold" w:date="2020-12-29T18:24:00Z">
              <w:rPr>
                <w:lang w:val="en-US"/>
              </w:rPr>
            </w:rPrChange>
          </w:rPr>
          <w:t>Joudrey</w:t>
        </w:r>
        <w:proofErr w:type="spellEnd"/>
        <w:r w:rsidRPr="00987888">
          <w:rPr>
            <w:rFonts w:ascii="Times New Roman" w:hAnsi="Times New Roman" w:cs="Times New Roman"/>
            <w:sz w:val="24"/>
            <w:szCs w:val="24"/>
            <w:lang w:val="en-US"/>
            <w:rPrChange w:id="11" w:author="Rebecca Wiederhold" w:date="2020-12-29T18:24:00Z">
              <w:rPr>
                <w:lang w:val="en-US"/>
              </w:rPr>
            </w:rPrChange>
          </w:rPr>
          <w:t xml:space="preserve">, Arlene G. Taylor, and David P. </w:t>
        </w:r>
      </w:ins>
      <w:ins w:id="12" w:author="Rebecca Wiederhold" w:date="2020-12-29T18:24:00Z">
        <w:r w:rsidRPr="00987888">
          <w:rPr>
            <w:rFonts w:ascii="Times New Roman" w:hAnsi="Times New Roman" w:cs="Times New Roman"/>
            <w:sz w:val="24"/>
            <w:szCs w:val="24"/>
            <w:lang w:val="en-US"/>
            <w:rPrChange w:id="13" w:author="Rebecca Wiederhold" w:date="2020-12-29T18:24:00Z">
              <w:rPr>
                <w:lang w:val="en-US"/>
              </w:rPr>
            </w:rPrChange>
          </w:rPr>
          <w:t xml:space="preserve">Miller, </w:t>
        </w:r>
        <w:r w:rsidRPr="00987888">
          <w:rPr>
            <w:rFonts w:ascii="Times New Roman" w:hAnsi="Times New Roman" w:cs="Times New Roman"/>
            <w:i/>
            <w:iCs/>
            <w:sz w:val="24"/>
            <w:szCs w:val="24"/>
            <w:lang w:val="en-US"/>
            <w:rPrChange w:id="14" w:author="Rebecca Wiederhold" w:date="2020-12-29T18:24:00Z">
              <w:rPr>
                <w:i/>
                <w:iCs/>
                <w:lang w:val="en-US"/>
              </w:rPr>
            </w:rPrChange>
          </w:rPr>
          <w:t>Introduction to Cataloging and Classification</w:t>
        </w:r>
        <w:r w:rsidRPr="00987888">
          <w:rPr>
            <w:rFonts w:ascii="Times New Roman" w:hAnsi="Times New Roman" w:cs="Times New Roman"/>
            <w:sz w:val="24"/>
            <w:szCs w:val="24"/>
            <w:lang w:val="en-US"/>
            <w:rPrChange w:id="15" w:author="Rebecca Wiederhold" w:date="2020-12-29T18:24:00Z">
              <w:rPr>
                <w:lang w:val="en-US"/>
              </w:rPr>
            </w:rPrChange>
          </w:rPr>
          <w:t>, 11</w:t>
        </w:r>
        <w:r w:rsidRPr="00987888">
          <w:rPr>
            <w:rFonts w:ascii="Times New Roman" w:hAnsi="Times New Roman" w:cs="Times New Roman"/>
            <w:sz w:val="24"/>
            <w:szCs w:val="24"/>
            <w:vertAlign w:val="superscript"/>
            <w:lang w:val="en-US"/>
            <w:rPrChange w:id="16" w:author="Rebecca Wiederhold" w:date="2020-12-29T18:24:00Z">
              <w:rPr>
                <w:lang w:val="en-US"/>
              </w:rPr>
            </w:rPrChange>
          </w:rPr>
          <w:t>th</w:t>
        </w:r>
        <w:r w:rsidRPr="00987888">
          <w:rPr>
            <w:rFonts w:ascii="Times New Roman" w:hAnsi="Times New Roman" w:cs="Times New Roman"/>
            <w:sz w:val="24"/>
            <w:szCs w:val="24"/>
            <w:lang w:val="en-US"/>
            <w:rPrChange w:id="17" w:author="Rebecca Wiederhold" w:date="2020-12-29T18:24:00Z">
              <w:rPr>
                <w:lang w:val="en-US"/>
              </w:rPr>
            </w:rPrChange>
          </w:rPr>
          <w:t xml:space="preserve"> ed. (Santa Barbara, California: Libraries Unlimited, 2015): 16.</w:t>
        </w:r>
      </w:ins>
    </w:p>
  </w:endnote>
  <w:endnote w:id="2">
    <w:p w14:paraId="6E285F66" w14:textId="77777777" w:rsidR="007353F6" w:rsidRPr="00C40EBA" w:rsidRDefault="007353F6" w:rsidP="00696E66">
      <w:pPr>
        <w:spacing w:line="480" w:lineRule="auto"/>
        <w:rPr>
          <w:ins w:id="24" w:author="Rebecca Wiederhold" w:date="2020-12-29T18:34:00Z"/>
          <w:rFonts w:ascii="Times New Roman" w:eastAsia="Times New Roman" w:hAnsi="Times New Roman" w:cs="Times New Roman"/>
          <w:sz w:val="24"/>
          <w:szCs w:val="24"/>
          <w:u w:val="single"/>
        </w:rPr>
      </w:pPr>
      <w:ins w:id="25" w:author="Rebecca Wiederhold" w:date="2020-12-29T18:34: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Barbara B. Tillett, “Considerations for Authority Control in the Online Environment,”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9, no. </w:t>
        </w:r>
        <w:r w:rsidRPr="00C40EBA">
          <w:rPr>
            <w:rFonts w:ascii="Times New Roman" w:eastAsia="Times New Roman" w:hAnsi="Times New Roman" w:cs="Times New Roman"/>
            <w:sz w:val="24"/>
            <w:szCs w:val="24"/>
          </w:rPr>
          <w:t>3 (1989): 2</w:t>
        </w:r>
        <w:r>
          <w:rPr>
            <w:rFonts w:ascii="Times New Roman" w:eastAsia="Times New Roman" w:hAnsi="Times New Roman" w:cs="Times New Roman"/>
            <w:sz w:val="24"/>
            <w:szCs w:val="24"/>
          </w:rPr>
          <w:t xml:space="preserve">, </w:t>
        </w:r>
        <w:r>
          <w:fldChar w:fldCharType="begin"/>
        </w:r>
        <w:r>
          <w:instrText xml:space="preserve"> HYPERLINK "http://dx.doi.org/10.1300/J104v09n03_01" </w:instrText>
        </w:r>
        <w:r>
          <w:fldChar w:fldCharType="separate"/>
        </w:r>
        <w:r w:rsidRPr="006F5BEA">
          <w:rPr>
            <w:rStyle w:val="Hyperlink"/>
            <w:rFonts w:ascii="Times New Roman" w:eastAsia="Times New Roman" w:hAnsi="Times New Roman" w:cs="Times New Roman"/>
            <w:sz w:val="24"/>
            <w:szCs w:val="24"/>
          </w:rPr>
          <w:t>http://dx.doi.org/10.1300/J104v09n03_01</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3">
    <w:p w14:paraId="162EE6FA" w14:textId="73CB3220" w:rsidR="007353F6" w:rsidRPr="00696E66" w:rsidRDefault="007353F6">
      <w:pPr>
        <w:pStyle w:val="EndnoteText"/>
        <w:spacing w:line="480" w:lineRule="auto"/>
        <w:rPr>
          <w:lang w:val="en-US"/>
          <w:rPrChange w:id="31" w:author="Rebecca Wiederhold" w:date="2020-12-29T18:37:00Z">
            <w:rPr/>
          </w:rPrChange>
        </w:rPr>
        <w:pPrChange w:id="32" w:author="Rebecca Wiederhold" w:date="2020-12-29T18:38:00Z">
          <w:pPr>
            <w:pStyle w:val="EndnoteText"/>
          </w:pPr>
        </w:pPrChange>
      </w:pPr>
      <w:ins w:id="33" w:author="Rebecca Wiederhold" w:date="2020-12-29T18:37:00Z">
        <w:r>
          <w:rPr>
            <w:rStyle w:val="EndnoteReference"/>
          </w:rPr>
          <w:endnoteRef/>
        </w:r>
        <w:r>
          <w:t xml:space="preserve"> </w:t>
        </w:r>
        <w:r w:rsidRPr="00696E66">
          <w:rPr>
            <w:rFonts w:ascii="Times New Roman" w:hAnsi="Times New Roman" w:cs="Times New Roman"/>
            <w:sz w:val="24"/>
            <w:szCs w:val="24"/>
            <w:lang w:val="en-US"/>
            <w:rPrChange w:id="34" w:author="Rebecca Wiederhold" w:date="2020-12-29T18:38:00Z">
              <w:rPr>
                <w:lang w:val="en-US"/>
              </w:rPr>
            </w:rPrChange>
          </w:rPr>
          <w:t xml:space="preserve">Doris Hargrett Clack, </w:t>
        </w:r>
        <w:r w:rsidRPr="00696E66">
          <w:rPr>
            <w:rFonts w:ascii="Times New Roman" w:hAnsi="Times New Roman" w:cs="Times New Roman"/>
            <w:i/>
            <w:iCs/>
            <w:sz w:val="24"/>
            <w:szCs w:val="24"/>
            <w:lang w:val="en-US"/>
            <w:rPrChange w:id="35" w:author="Rebecca Wiederhold" w:date="2020-12-29T18:38:00Z">
              <w:rPr>
                <w:i/>
                <w:iCs/>
                <w:lang w:val="en-US"/>
              </w:rPr>
            </w:rPrChange>
          </w:rPr>
          <w:t>Authority Control: Principles, Applications, and Instructions</w:t>
        </w:r>
        <w:r w:rsidRPr="00696E66">
          <w:rPr>
            <w:rFonts w:ascii="Times New Roman" w:hAnsi="Times New Roman" w:cs="Times New Roman"/>
            <w:sz w:val="24"/>
            <w:szCs w:val="24"/>
            <w:lang w:val="en-US"/>
            <w:rPrChange w:id="36" w:author="Rebecca Wiederhold" w:date="2020-12-29T18:38:00Z">
              <w:rPr>
                <w:lang w:val="en-US"/>
              </w:rPr>
            </w:rPrChange>
          </w:rPr>
          <w:t xml:space="preserve"> (Chicago: American Library Association, 1990): 1.</w:t>
        </w:r>
      </w:ins>
    </w:p>
  </w:endnote>
  <w:endnote w:id="4">
    <w:p w14:paraId="1888C3F2" w14:textId="50DE2479"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ins w:id="74" w:author="Rebecca Wiederhold" w:date="2020-12-29T20:04:00Z">
        <w:r>
          <w:rPr>
            <w:rFonts w:ascii="Times New Roman" w:hAnsi="Times New Roman" w:cs="Times New Roman"/>
            <w:sz w:val="24"/>
            <w:szCs w:val="24"/>
          </w:rPr>
          <w:t xml:space="preserve"> </w:t>
        </w:r>
      </w:ins>
      <w:del w:id="75" w:author="Rebecca Wiederhold" w:date="2020-12-29T19:56:00Z">
        <w:r w:rsidRPr="00C40EBA" w:rsidDel="00A87B08">
          <w:rPr>
            <w:rFonts w:ascii="Times New Roman" w:hAnsi="Times New Roman" w:cs="Times New Roman"/>
            <w:sz w:val="24"/>
            <w:szCs w:val="24"/>
          </w:rPr>
          <w:delText xml:space="preserve"> </w:delText>
        </w:r>
        <w:r w:rsidRPr="00C40EBA" w:rsidDel="00A87B08">
          <w:rPr>
            <w:rFonts w:ascii="Times New Roman" w:eastAsia="Times New Roman" w:hAnsi="Times New Roman" w:cs="Times New Roman"/>
            <w:sz w:val="24"/>
            <w:szCs w:val="24"/>
          </w:rPr>
          <w:delText>Commonly referred to as “data about data</w:delText>
        </w:r>
        <w:r w:rsidDel="00A87B08">
          <w:rPr>
            <w:rFonts w:ascii="Times New Roman" w:eastAsia="Times New Roman" w:hAnsi="Times New Roman" w:cs="Times New Roman"/>
            <w:sz w:val="24"/>
            <w:szCs w:val="24"/>
          </w:rPr>
          <w:delText>,</w:delText>
        </w:r>
        <w:r w:rsidRPr="00C40EBA" w:rsidDel="00A87B08">
          <w:rPr>
            <w:rFonts w:ascii="Times New Roman" w:eastAsia="Times New Roman" w:hAnsi="Times New Roman" w:cs="Times New Roman"/>
            <w:sz w:val="24"/>
            <w:szCs w:val="24"/>
          </w:rPr>
          <w:delText xml:space="preserve">” </w:delText>
        </w:r>
        <w:r w:rsidDel="00A87B08">
          <w:rPr>
            <w:rFonts w:ascii="Times New Roman" w:eastAsia="Times New Roman" w:hAnsi="Times New Roman" w:cs="Times New Roman"/>
            <w:sz w:val="24"/>
            <w:szCs w:val="24"/>
          </w:rPr>
          <w:delText>m</w:delText>
        </w:r>
        <w:r w:rsidRPr="00C40EBA" w:rsidDel="00A87B08">
          <w:rPr>
            <w:rFonts w:ascii="Times New Roman" w:eastAsia="Times New Roman" w:hAnsi="Times New Roman" w:cs="Times New Roman"/>
            <w:sz w:val="24"/>
            <w:szCs w:val="24"/>
          </w:rPr>
          <w:delText>etadata is the sum total of what one can say about a given information object at any level of aggregation recorded in a structured form</w:delText>
        </w:r>
      </w:del>
      <w:ins w:id="76" w:author="Rebecca Wiederhold" w:date="2020-12-29T20:04:00Z">
        <w:r>
          <w:rPr>
            <w:rFonts w:ascii="Times New Roman" w:eastAsia="Times New Roman" w:hAnsi="Times New Roman" w:cs="Times New Roman"/>
            <w:sz w:val="24"/>
            <w:szCs w:val="24"/>
          </w:rPr>
          <w:t>S</w:t>
        </w:r>
      </w:ins>
      <w:del w:id="77" w:author="Rebecca Wiederhold" w:date="2020-12-29T20:03:00Z">
        <w:r w:rsidRPr="00C40EBA" w:rsidDel="008202C4">
          <w:rPr>
            <w:rFonts w:ascii="Times New Roman" w:eastAsia="Times New Roman" w:hAnsi="Times New Roman" w:cs="Times New Roman"/>
            <w:sz w:val="24"/>
            <w:szCs w:val="24"/>
          </w:rPr>
          <w:delText>; s</w:delText>
        </w:r>
      </w:del>
      <w:r w:rsidRPr="00C40EBA">
        <w:rPr>
          <w:rFonts w:ascii="Times New Roman" w:eastAsia="Times New Roman" w:hAnsi="Times New Roman" w:cs="Times New Roman"/>
          <w:sz w:val="24"/>
          <w:szCs w:val="24"/>
        </w:rPr>
        <w:t>ee also ABC CLIO,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 w:anchor="metadata" w:history="1">
        <w:r w:rsidRPr="006F5BEA">
          <w:rPr>
            <w:rStyle w:val="Hyperlink"/>
            <w:rFonts w:ascii="Times New Roman" w:eastAsia="Times New Roman" w:hAnsi="Times New Roman" w:cs="Times New Roman"/>
            <w:sz w:val="24"/>
            <w:szCs w:val="24"/>
          </w:rPr>
          <w:t>https://products.abc-clio.com/ODLIS/odlis_m.aspx#metadata</w:t>
        </w:r>
      </w:hyperlink>
      <w:r>
        <w:rPr>
          <w:rFonts w:ascii="Times New Roman" w:eastAsia="Times New Roman" w:hAnsi="Times New Roman" w:cs="Times New Roman"/>
          <w:sz w:val="24"/>
          <w:szCs w:val="24"/>
        </w:rPr>
        <w:t>.</w:t>
      </w:r>
    </w:p>
  </w:endnote>
  <w:endnote w:id="5">
    <w:p w14:paraId="5A1807EE" w14:textId="586E20ED" w:rsidR="007353F6" w:rsidRPr="003917C8" w:rsidRDefault="007353F6">
      <w:pPr>
        <w:pStyle w:val="EndnoteText"/>
        <w:spacing w:line="480" w:lineRule="auto"/>
        <w:rPr>
          <w:lang w:val="en-US"/>
          <w:rPrChange w:id="93" w:author="Rebecca Wiederhold" w:date="2020-12-29T20:10:00Z">
            <w:rPr/>
          </w:rPrChange>
        </w:rPr>
        <w:pPrChange w:id="94" w:author="Rebecca Wiederhold" w:date="2020-12-29T20:11:00Z">
          <w:pPr>
            <w:pStyle w:val="EndnoteText"/>
          </w:pPr>
        </w:pPrChange>
      </w:pPr>
      <w:ins w:id="95" w:author="Rebecca Wiederhold" w:date="2020-12-29T20:10:00Z">
        <w:r>
          <w:rPr>
            <w:rStyle w:val="EndnoteReference"/>
          </w:rPr>
          <w:endnoteRef/>
        </w:r>
        <w:r>
          <w:t xml:space="preserve"> </w:t>
        </w:r>
        <w:r w:rsidRPr="003917C8">
          <w:rPr>
            <w:rFonts w:ascii="Times New Roman" w:hAnsi="Times New Roman" w:cs="Times New Roman"/>
            <w:sz w:val="24"/>
            <w:szCs w:val="24"/>
            <w:lang w:val="en-US"/>
            <w:rPrChange w:id="96" w:author="Rebecca Wiederhold" w:date="2020-12-29T20:11:00Z">
              <w:rPr>
                <w:lang w:val="en-US"/>
              </w:rPr>
            </w:rPrChange>
          </w:rPr>
          <w:t xml:space="preserve">Robert L. Maxwell, </w:t>
        </w:r>
        <w:r w:rsidRPr="003917C8">
          <w:rPr>
            <w:rFonts w:ascii="Times New Roman" w:hAnsi="Times New Roman" w:cs="Times New Roman"/>
            <w:i/>
            <w:iCs/>
            <w:sz w:val="24"/>
            <w:szCs w:val="24"/>
            <w:lang w:val="en-US"/>
            <w:rPrChange w:id="97" w:author="Rebecca Wiederhold" w:date="2020-12-29T20:11:00Z">
              <w:rPr>
                <w:i/>
                <w:iCs/>
                <w:lang w:val="en-US"/>
              </w:rPr>
            </w:rPrChange>
          </w:rPr>
          <w:t>Maxwell’s Guide to Authority Work</w:t>
        </w:r>
        <w:r w:rsidRPr="003917C8">
          <w:rPr>
            <w:rFonts w:ascii="Times New Roman" w:hAnsi="Times New Roman" w:cs="Times New Roman"/>
            <w:sz w:val="24"/>
            <w:szCs w:val="24"/>
            <w:lang w:val="en-US"/>
            <w:rPrChange w:id="98" w:author="Rebecca Wiederhold" w:date="2020-12-29T20:11:00Z">
              <w:rPr>
                <w:lang w:val="en-US"/>
              </w:rPr>
            </w:rPrChange>
          </w:rPr>
          <w:t xml:space="preserve"> </w:t>
        </w:r>
      </w:ins>
      <w:ins w:id="99" w:author="Rebecca Wiederhold" w:date="2020-12-29T20:11:00Z">
        <w:r w:rsidRPr="003917C8">
          <w:rPr>
            <w:rFonts w:ascii="Times New Roman" w:hAnsi="Times New Roman" w:cs="Times New Roman"/>
            <w:sz w:val="24"/>
            <w:szCs w:val="24"/>
            <w:lang w:val="en-US"/>
            <w:rPrChange w:id="100" w:author="Rebecca Wiederhold" w:date="2020-12-29T20:11:00Z">
              <w:rPr>
                <w:lang w:val="en-US"/>
              </w:rPr>
            </w:rPrChange>
          </w:rPr>
          <w:t>(Chicago: American Library Association, 2002), 1.</w:t>
        </w:r>
      </w:ins>
    </w:p>
  </w:endnote>
  <w:endnote w:id="6">
    <w:p w14:paraId="2588AF1D" w14:textId="7AE5EBD6" w:rsidR="00293723" w:rsidRPr="00293723" w:rsidRDefault="00293723">
      <w:pPr>
        <w:pStyle w:val="EndnoteText"/>
        <w:spacing w:line="480" w:lineRule="auto"/>
        <w:rPr>
          <w:lang w:val="en-US"/>
          <w:rPrChange w:id="128" w:author="Rebecca Wiederhold" w:date="2020-12-30T17:16:00Z">
            <w:rPr/>
          </w:rPrChange>
        </w:rPr>
        <w:pPrChange w:id="129" w:author="Rebecca Wiederhold" w:date="2020-12-30T17:16:00Z">
          <w:pPr>
            <w:pStyle w:val="EndnoteText"/>
          </w:pPr>
        </w:pPrChange>
      </w:pPr>
      <w:ins w:id="130" w:author="Rebecca Wiederhold" w:date="2020-12-30T17:16:00Z">
        <w:r>
          <w:rPr>
            <w:rStyle w:val="EndnoteReference"/>
          </w:rPr>
          <w:endnoteRef/>
        </w:r>
        <w:r>
          <w:t xml:space="preserve"> </w:t>
        </w:r>
        <w:r w:rsidRPr="00293723">
          <w:rPr>
            <w:rFonts w:ascii="Times New Roman" w:hAnsi="Times New Roman" w:cs="Times New Roman"/>
            <w:color w:val="000000"/>
            <w:sz w:val="24"/>
            <w:szCs w:val="24"/>
            <w:rPrChange w:id="131" w:author="Rebecca Wiederhold" w:date="2020-12-30T17:16:00Z">
              <w:rPr>
                <w:color w:val="000000"/>
              </w:rPr>
            </w:rPrChange>
          </w:rPr>
          <w:t xml:space="preserve">Daniel N. </w:t>
        </w:r>
        <w:proofErr w:type="spellStart"/>
        <w:r w:rsidRPr="00293723">
          <w:rPr>
            <w:rFonts w:ascii="Times New Roman" w:hAnsi="Times New Roman" w:cs="Times New Roman"/>
            <w:color w:val="000000"/>
            <w:sz w:val="24"/>
            <w:szCs w:val="24"/>
            <w:rPrChange w:id="132" w:author="Rebecca Wiederhold" w:date="2020-12-30T17:16:00Z">
              <w:rPr>
                <w:color w:val="000000"/>
              </w:rPr>
            </w:rPrChange>
          </w:rPr>
          <w:t>Joudrey</w:t>
        </w:r>
        <w:proofErr w:type="spellEnd"/>
        <w:r w:rsidRPr="00293723">
          <w:rPr>
            <w:rFonts w:ascii="Times New Roman" w:hAnsi="Times New Roman" w:cs="Times New Roman"/>
            <w:color w:val="000000"/>
            <w:sz w:val="24"/>
            <w:szCs w:val="24"/>
            <w:rPrChange w:id="133" w:author="Rebecca Wiederhold" w:date="2020-12-30T17:16:00Z">
              <w:rPr>
                <w:color w:val="000000"/>
              </w:rPr>
            </w:rPrChange>
          </w:rPr>
          <w:t xml:space="preserve">, Arlene G. Taylor, and David P. Miller, </w:t>
        </w:r>
        <w:r w:rsidRPr="00293723">
          <w:rPr>
            <w:rFonts w:ascii="Times New Roman" w:hAnsi="Times New Roman" w:cs="Times New Roman"/>
            <w:i/>
            <w:iCs/>
            <w:color w:val="000000"/>
            <w:sz w:val="24"/>
            <w:szCs w:val="24"/>
            <w:rPrChange w:id="134" w:author="Rebecca Wiederhold" w:date="2020-12-30T17:16:00Z">
              <w:rPr>
                <w:i/>
                <w:iCs/>
                <w:color w:val="000000"/>
              </w:rPr>
            </w:rPrChange>
          </w:rPr>
          <w:t>Introduction to Cataloging and Classification</w:t>
        </w:r>
        <w:r w:rsidRPr="00293723">
          <w:rPr>
            <w:rFonts w:ascii="Times New Roman" w:hAnsi="Times New Roman" w:cs="Times New Roman"/>
            <w:color w:val="000000"/>
            <w:sz w:val="24"/>
            <w:szCs w:val="24"/>
            <w:rPrChange w:id="135" w:author="Rebecca Wiederhold" w:date="2020-12-30T17:16:00Z">
              <w:rPr>
                <w:color w:val="000000"/>
              </w:rPr>
            </w:rPrChange>
          </w:rPr>
          <w:t>, 11</w:t>
        </w:r>
        <w:r w:rsidRPr="00293723">
          <w:rPr>
            <w:rFonts w:ascii="Times New Roman" w:hAnsi="Times New Roman" w:cs="Times New Roman"/>
            <w:color w:val="000000"/>
            <w:sz w:val="24"/>
            <w:szCs w:val="24"/>
            <w:vertAlign w:val="superscript"/>
            <w:rPrChange w:id="136" w:author="Rebecca Wiederhold" w:date="2020-12-30T17:16:00Z">
              <w:rPr>
                <w:color w:val="000000"/>
                <w:sz w:val="14"/>
                <w:szCs w:val="14"/>
                <w:vertAlign w:val="superscript"/>
              </w:rPr>
            </w:rPrChange>
          </w:rPr>
          <w:t>th</w:t>
        </w:r>
        <w:r w:rsidRPr="00293723">
          <w:rPr>
            <w:rFonts w:ascii="Times New Roman" w:hAnsi="Times New Roman" w:cs="Times New Roman"/>
            <w:color w:val="000000"/>
            <w:sz w:val="24"/>
            <w:szCs w:val="24"/>
            <w:rPrChange w:id="137" w:author="Rebecca Wiederhold" w:date="2020-12-30T17:16:00Z">
              <w:rPr>
                <w:color w:val="000000"/>
              </w:rPr>
            </w:rPrChange>
          </w:rPr>
          <w:t xml:space="preserve"> ed. (Santa Barbara, California: Libraries Unlimited, 2015): 7.</w:t>
        </w:r>
      </w:ins>
    </w:p>
  </w:endnote>
  <w:endnote w:id="7">
    <w:p w14:paraId="0000005C" w14:textId="638A8ED1" w:rsidR="007353F6" w:rsidRPr="00C40EBA" w:rsidRDefault="007353F6" w:rsidP="008011AD">
      <w:pPr>
        <w:spacing w:line="480" w:lineRule="auto"/>
        <w:rPr>
          <w:rFonts w:ascii="Times New Roman" w:hAnsi="Times New Roman" w:cs="Times New Roman"/>
          <w:sz w:val="24"/>
          <w:szCs w:val="24"/>
        </w:rPr>
      </w:pPr>
      <w:r>
        <w:rPr>
          <w:vertAlign w:val="superscript"/>
        </w:rPr>
        <w:endnoteRef/>
      </w:r>
      <w:r>
        <w:rPr>
          <w:sz w:val="20"/>
          <w:szCs w:val="20"/>
        </w:rPr>
        <w:t xml:space="preserve"> </w:t>
      </w:r>
      <w:r w:rsidRPr="00C40EBA">
        <w:rPr>
          <w:rFonts w:ascii="Times New Roman" w:eastAsia="Times New Roman" w:hAnsi="Times New Roman" w:cs="Times New Roman"/>
          <w:sz w:val="24"/>
          <w:szCs w:val="24"/>
          <w:highlight w:val="white"/>
        </w:rPr>
        <w:t xml:space="preserve">Seymour </w:t>
      </w:r>
      <w:proofErr w:type="spellStart"/>
      <w:r w:rsidRPr="00C40EBA">
        <w:rPr>
          <w:rFonts w:ascii="Times New Roman" w:eastAsia="Times New Roman" w:hAnsi="Times New Roman" w:cs="Times New Roman"/>
          <w:sz w:val="24"/>
          <w:szCs w:val="24"/>
          <w:highlight w:val="white"/>
        </w:rPr>
        <w:t>Lubetzky</w:t>
      </w:r>
      <w:proofErr w:type="spellEnd"/>
      <w:r w:rsidRPr="00C40EBA">
        <w:rPr>
          <w:rFonts w:ascii="Times New Roman" w:eastAsia="Times New Roman" w:hAnsi="Times New Roman" w:cs="Times New Roman"/>
          <w:sz w:val="24"/>
          <w:szCs w:val="24"/>
          <w:highlight w:val="white"/>
        </w:rPr>
        <w:t>, “</w:t>
      </w:r>
      <w:proofErr w:type="spellStart"/>
      <w:r w:rsidRPr="00C40EBA">
        <w:rPr>
          <w:rFonts w:ascii="Times New Roman" w:eastAsia="Times New Roman" w:hAnsi="Times New Roman" w:cs="Times New Roman"/>
          <w:sz w:val="24"/>
          <w:szCs w:val="24"/>
          <w:highlight w:val="white"/>
        </w:rPr>
        <w:t>Panizzi</w:t>
      </w:r>
      <w:proofErr w:type="spellEnd"/>
      <w:r w:rsidRPr="00C40EBA">
        <w:rPr>
          <w:rFonts w:ascii="Times New Roman" w:eastAsia="Times New Roman" w:hAnsi="Times New Roman" w:cs="Times New Roman"/>
          <w:sz w:val="24"/>
          <w:szCs w:val="24"/>
          <w:highlight w:val="white"/>
        </w:rPr>
        <w:t xml:space="preserve"> vs the ‘Finding Catalog’,” </w:t>
      </w:r>
      <w:r w:rsidRPr="00C40EBA">
        <w:rPr>
          <w:rFonts w:ascii="Times New Roman" w:eastAsia="Times New Roman" w:hAnsi="Times New Roman" w:cs="Times New Roman"/>
          <w:i/>
          <w:sz w:val="24"/>
          <w:szCs w:val="24"/>
          <w:highlight w:val="white"/>
        </w:rPr>
        <w:t>Journal of Cataloging and Classification</w:t>
      </w:r>
      <w:r w:rsidRPr="00C40EBA">
        <w:rPr>
          <w:rFonts w:ascii="Times New Roman" w:eastAsia="Times New Roman" w:hAnsi="Times New Roman" w:cs="Times New Roman"/>
          <w:sz w:val="24"/>
          <w:szCs w:val="24"/>
          <w:highlight w:val="white"/>
        </w:rPr>
        <w:t xml:space="preserve"> 12, no. 3 (1956): 152-156.</w:t>
      </w:r>
    </w:p>
  </w:endnote>
  <w:endnote w:id="8">
    <w:p w14:paraId="0000005D" w14:textId="2F0AED87" w:rsidR="007353F6" w:rsidRPr="00C40EBA" w:rsidRDefault="007353F6"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Charles A. Cutter, </w:t>
      </w:r>
      <w:r w:rsidRPr="00C40EBA">
        <w:rPr>
          <w:rFonts w:ascii="Times New Roman" w:eastAsia="Times New Roman" w:hAnsi="Times New Roman" w:cs="Times New Roman"/>
          <w:i/>
          <w:sz w:val="24"/>
          <w:szCs w:val="24"/>
          <w:highlight w:val="white"/>
        </w:rPr>
        <w:t>Rules for a Printed Dictionary Catalog</w:t>
      </w:r>
      <w:r w:rsidRPr="00C40EBA">
        <w:rPr>
          <w:rFonts w:ascii="Times New Roman" w:eastAsia="Times New Roman" w:hAnsi="Times New Roman" w:cs="Times New Roman"/>
          <w:sz w:val="24"/>
          <w:szCs w:val="24"/>
          <w:highlight w:val="white"/>
        </w:rPr>
        <w:t xml:space="preserve"> (Washington: Government Printing Office, 1876), 10.</w:t>
      </w:r>
    </w:p>
  </w:endnote>
  <w:endnote w:id="9">
    <w:p w14:paraId="19DC88C4" w14:textId="09BC0F13" w:rsidR="009318F7" w:rsidRPr="009318F7" w:rsidRDefault="009318F7">
      <w:pPr>
        <w:pStyle w:val="EndnoteText"/>
        <w:spacing w:line="480" w:lineRule="auto"/>
        <w:rPr>
          <w:lang w:val="en-US"/>
          <w:rPrChange w:id="159" w:author="Rebecca Wiederhold" w:date="2020-12-30T17:22:00Z">
            <w:rPr/>
          </w:rPrChange>
        </w:rPr>
        <w:pPrChange w:id="160" w:author="Rebecca Wiederhold" w:date="2020-12-30T17:22:00Z">
          <w:pPr>
            <w:pStyle w:val="EndnoteText"/>
          </w:pPr>
        </w:pPrChange>
      </w:pPr>
      <w:ins w:id="161" w:author="Rebecca Wiederhold" w:date="2020-12-30T17:22:00Z">
        <w:r>
          <w:rPr>
            <w:rStyle w:val="EndnoteReference"/>
          </w:rPr>
          <w:endnoteRef/>
        </w:r>
        <w:r>
          <w:t xml:space="preserve"> </w:t>
        </w:r>
        <w:r w:rsidRPr="009318F7">
          <w:rPr>
            <w:rFonts w:ascii="Times New Roman" w:hAnsi="Times New Roman" w:cs="Times New Roman"/>
            <w:color w:val="000000"/>
            <w:sz w:val="24"/>
            <w:szCs w:val="24"/>
            <w:rPrChange w:id="162" w:author="Rebecca Wiederhold" w:date="2020-12-30T17:22:00Z">
              <w:rPr>
                <w:color w:val="000000"/>
              </w:rPr>
            </w:rPrChange>
          </w:rPr>
          <w:t>Larry Auld, “Authority Control: An Eighty-</w:t>
        </w:r>
        <w:r w:rsidRPr="009318F7">
          <w:rPr>
            <w:rFonts w:ascii="Times New Roman" w:hAnsi="Times New Roman" w:cs="Times New Roman"/>
            <w:color w:val="000000"/>
            <w:sz w:val="24"/>
            <w:szCs w:val="24"/>
            <w:shd w:val="clear" w:color="auto" w:fill="A5CDFF"/>
            <w:rPrChange w:id="163" w:author="Rebecca Wiederhold" w:date="2020-12-30T17:22:00Z">
              <w:rPr>
                <w:color w:val="000000"/>
                <w:shd w:val="clear" w:color="auto" w:fill="A5CDFF"/>
              </w:rPr>
            </w:rPrChange>
          </w:rPr>
          <w:t>Year</w:t>
        </w:r>
        <w:r w:rsidRPr="009318F7">
          <w:rPr>
            <w:rFonts w:ascii="Times New Roman" w:hAnsi="Times New Roman" w:cs="Times New Roman"/>
            <w:color w:val="000000"/>
            <w:sz w:val="24"/>
            <w:szCs w:val="24"/>
            <w:rPrChange w:id="164" w:author="Rebecca Wiederhold" w:date="2020-12-30T17:22:00Z">
              <w:rPr>
                <w:color w:val="000000"/>
              </w:rPr>
            </w:rPrChange>
          </w:rPr>
          <w:t xml:space="preserve"> Review,” </w:t>
        </w:r>
        <w:r w:rsidRPr="009318F7">
          <w:rPr>
            <w:rFonts w:ascii="Times New Roman" w:hAnsi="Times New Roman" w:cs="Times New Roman"/>
            <w:i/>
            <w:iCs/>
            <w:color w:val="000000"/>
            <w:sz w:val="24"/>
            <w:szCs w:val="24"/>
            <w:rPrChange w:id="165" w:author="Rebecca Wiederhold" w:date="2020-12-30T17:22:00Z">
              <w:rPr>
                <w:i/>
                <w:iCs/>
                <w:color w:val="000000"/>
              </w:rPr>
            </w:rPrChange>
          </w:rPr>
          <w:t xml:space="preserve">Library Resources &amp; Technical Services </w:t>
        </w:r>
        <w:r w:rsidRPr="009318F7">
          <w:rPr>
            <w:rFonts w:ascii="Times New Roman" w:hAnsi="Times New Roman" w:cs="Times New Roman"/>
            <w:color w:val="000000"/>
            <w:sz w:val="24"/>
            <w:szCs w:val="24"/>
            <w:rPrChange w:id="166" w:author="Rebecca Wiederhold" w:date="2020-12-30T17:22:00Z">
              <w:rPr>
                <w:color w:val="000000"/>
              </w:rPr>
            </w:rPrChange>
          </w:rPr>
          <w:t>26, no. 4 (1982): 320.</w:t>
        </w:r>
      </w:ins>
    </w:p>
  </w:endnote>
  <w:endnote w:id="10">
    <w:p w14:paraId="1FD11AD4" w14:textId="186B60A0" w:rsidR="00F520DF" w:rsidRPr="00F520DF" w:rsidRDefault="00F520DF">
      <w:pPr>
        <w:pStyle w:val="EndnoteText"/>
        <w:spacing w:line="480" w:lineRule="auto"/>
        <w:rPr>
          <w:lang w:val="en-US"/>
          <w:rPrChange w:id="169" w:author="Rebecca Wiederhold" w:date="2020-12-30T17:24:00Z">
            <w:rPr/>
          </w:rPrChange>
        </w:rPr>
        <w:pPrChange w:id="170" w:author="Rebecca Wiederhold" w:date="2020-12-30T17:24:00Z">
          <w:pPr>
            <w:pStyle w:val="EndnoteText"/>
          </w:pPr>
        </w:pPrChange>
      </w:pPr>
      <w:ins w:id="171" w:author="Rebecca Wiederhold" w:date="2020-12-30T17:24:00Z">
        <w:r>
          <w:rPr>
            <w:rStyle w:val="EndnoteReference"/>
          </w:rPr>
          <w:endnoteRef/>
        </w:r>
        <w:r>
          <w:t xml:space="preserve"> </w:t>
        </w:r>
        <w:r w:rsidRPr="00F520DF">
          <w:rPr>
            <w:rFonts w:ascii="Times New Roman" w:eastAsia="Times New Roman" w:hAnsi="Times New Roman" w:cs="Times New Roman"/>
            <w:sz w:val="24"/>
            <w:szCs w:val="24"/>
          </w:rPr>
          <w:t xml:space="preserve">Seymour </w:t>
        </w:r>
        <w:proofErr w:type="spellStart"/>
        <w:r w:rsidRPr="00F520DF">
          <w:rPr>
            <w:rFonts w:ascii="Times New Roman" w:eastAsia="Times New Roman" w:hAnsi="Times New Roman" w:cs="Times New Roman"/>
            <w:sz w:val="24"/>
            <w:szCs w:val="24"/>
          </w:rPr>
          <w:t>Lubetzky</w:t>
        </w:r>
        <w:proofErr w:type="spellEnd"/>
        <w:r w:rsidRPr="00F520DF">
          <w:rPr>
            <w:rFonts w:ascii="Times New Roman" w:eastAsia="Times New Roman" w:hAnsi="Times New Roman" w:cs="Times New Roman"/>
            <w:sz w:val="24"/>
            <w:szCs w:val="24"/>
          </w:rPr>
          <w:t xml:space="preserve">, </w:t>
        </w:r>
        <w:r w:rsidRPr="00F520DF">
          <w:rPr>
            <w:rFonts w:ascii="Times New Roman" w:eastAsia="Times New Roman" w:hAnsi="Times New Roman" w:cs="Times New Roman"/>
            <w:i/>
            <w:sz w:val="24"/>
            <w:szCs w:val="24"/>
          </w:rPr>
          <w:t xml:space="preserve">Principles of Cataloging. Final Report. </w:t>
        </w:r>
        <w:r w:rsidRPr="00F520DF">
          <w:rPr>
            <w:rFonts w:ascii="Times New Roman" w:eastAsia="Times New Roman" w:hAnsi="Times New Roman" w:cs="Times New Roman"/>
            <w:i/>
            <w:sz w:val="24"/>
            <w:szCs w:val="24"/>
          </w:rPr>
          <w:t>Phase I: Descriptive Cataloging</w:t>
        </w:r>
        <w:r w:rsidRPr="00F520DF">
          <w:rPr>
            <w:rFonts w:ascii="Times New Roman" w:eastAsia="Times New Roman" w:hAnsi="Times New Roman" w:cs="Times New Roman"/>
            <w:sz w:val="24"/>
            <w:szCs w:val="24"/>
          </w:rPr>
          <w:t xml:space="preserve"> (Los Angeles: Institute of Library Research, University of California, 1969), </w:t>
        </w:r>
        <w:r w:rsidRPr="00F520DF">
          <w:rPr>
            <w:rFonts w:ascii="Times New Roman" w:hAnsi="Times New Roman" w:cs="Times New Roman"/>
            <w:sz w:val="24"/>
            <w:szCs w:val="24"/>
            <w:rPrChange w:id="172" w:author="Rebecca Wiederhold" w:date="2020-12-30T17:24:00Z">
              <w:rPr>
                <w:rStyle w:val="Hyperlink"/>
                <w:rFonts w:ascii="Times New Roman" w:eastAsia="Times New Roman" w:hAnsi="Times New Roman" w:cs="Times New Roman"/>
                <w:sz w:val="24"/>
                <w:szCs w:val="24"/>
              </w:rPr>
            </w:rPrChange>
          </w:rPr>
          <w:fldChar w:fldCharType="begin"/>
        </w:r>
        <w:r w:rsidRPr="00F520DF">
          <w:rPr>
            <w:rFonts w:ascii="Times New Roman" w:hAnsi="Times New Roman" w:cs="Times New Roman"/>
            <w:sz w:val="24"/>
            <w:szCs w:val="24"/>
            <w:rPrChange w:id="173" w:author="Rebecca Wiederhold" w:date="2020-12-30T17:24:00Z">
              <w:rPr/>
            </w:rPrChange>
          </w:rPr>
          <w:instrText xml:space="preserve"> HYPERLINK "https://eric.ed.gov/?id=ED031273" </w:instrText>
        </w:r>
        <w:r w:rsidRPr="00F520DF">
          <w:rPr>
            <w:rFonts w:ascii="Times New Roman" w:hAnsi="Times New Roman" w:cs="Times New Roman"/>
            <w:sz w:val="24"/>
            <w:szCs w:val="24"/>
            <w:rPrChange w:id="174" w:author="Rebecca Wiederhold" w:date="2020-12-30T17:24:00Z">
              <w:rPr>
                <w:rStyle w:val="Hyperlink"/>
                <w:rFonts w:ascii="Times New Roman" w:eastAsia="Times New Roman" w:hAnsi="Times New Roman" w:cs="Times New Roman"/>
                <w:sz w:val="24"/>
                <w:szCs w:val="24"/>
              </w:rPr>
            </w:rPrChange>
          </w:rPr>
          <w:fldChar w:fldCharType="separate"/>
        </w:r>
        <w:r w:rsidRPr="00F520DF">
          <w:rPr>
            <w:rStyle w:val="Hyperlink"/>
            <w:rFonts w:ascii="Times New Roman" w:eastAsia="Times New Roman" w:hAnsi="Times New Roman" w:cs="Times New Roman"/>
            <w:sz w:val="24"/>
            <w:szCs w:val="24"/>
          </w:rPr>
          <w:t>https://eric.ed.gov/?id=ED031273</w:t>
        </w:r>
        <w:r w:rsidRPr="00F520DF">
          <w:rPr>
            <w:rStyle w:val="Hyperlink"/>
            <w:rFonts w:ascii="Times New Roman" w:eastAsia="Times New Roman" w:hAnsi="Times New Roman" w:cs="Times New Roman"/>
            <w:sz w:val="24"/>
            <w:szCs w:val="24"/>
            <w:rPrChange w:id="175" w:author="Rebecca Wiederhold" w:date="2020-12-30T17:24:00Z">
              <w:rPr>
                <w:rStyle w:val="Hyperlink"/>
                <w:rFonts w:ascii="Times New Roman" w:eastAsia="Times New Roman" w:hAnsi="Times New Roman" w:cs="Times New Roman"/>
                <w:sz w:val="24"/>
                <w:szCs w:val="24"/>
              </w:rPr>
            </w:rPrChange>
          </w:rPr>
          <w:fldChar w:fldCharType="end"/>
        </w:r>
        <w:r w:rsidRPr="00F520DF">
          <w:rPr>
            <w:rFonts w:ascii="Times New Roman" w:eastAsia="Times New Roman" w:hAnsi="Times New Roman" w:cs="Times New Roman"/>
            <w:sz w:val="24"/>
            <w:szCs w:val="24"/>
          </w:rPr>
          <w:t>.</w:t>
        </w:r>
      </w:ins>
    </w:p>
  </w:endnote>
  <w:endnote w:id="11">
    <w:p w14:paraId="3C46F4B6" w14:textId="1D79E7D0" w:rsidR="001827D4" w:rsidRPr="001827D4" w:rsidRDefault="001827D4">
      <w:pPr>
        <w:pStyle w:val="EndnoteText"/>
        <w:spacing w:line="480" w:lineRule="auto"/>
        <w:rPr>
          <w:lang w:val="en-US"/>
          <w:rPrChange w:id="178" w:author="Rebecca Wiederhold" w:date="2020-12-30T17:27:00Z">
            <w:rPr/>
          </w:rPrChange>
        </w:rPr>
        <w:pPrChange w:id="179" w:author="Rebecca Wiederhold" w:date="2020-12-30T17:27:00Z">
          <w:pPr>
            <w:pStyle w:val="EndnoteText"/>
          </w:pPr>
        </w:pPrChange>
      </w:pPr>
      <w:ins w:id="180" w:author="Rebecca Wiederhold" w:date="2020-12-30T17:27:00Z">
        <w:r>
          <w:rPr>
            <w:rStyle w:val="EndnoteReference"/>
          </w:rPr>
          <w:endnoteRef/>
        </w:r>
        <w:r>
          <w:t xml:space="preserve"> </w:t>
        </w:r>
        <w:r w:rsidRPr="001827D4">
          <w:rPr>
            <w:rFonts w:ascii="Times New Roman" w:hAnsi="Times New Roman" w:cs="Times New Roman"/>
            <w:color w:val="000000"/>
            <w:sz w:val="24"/>
            <w:szCs w:val="24"/>
            <w:rPrChange w:id="181" w:author="Rebecca Wiederhold" w:date="2020-12-30T17:27:00Z">
              <w:rPr>
                <w:color w:val="000000"/>
              </w:rPr>
            </w:rPrChange>
          </w:rPr>
          <w:t xml:space="preserve">Barbara B. Tillett "Authority Control: State of the Art and New Perspectives." </w:t>
        </w:r>
        <w:r w:rsidRPr="001827D4">
          <w:rPr>
            <w:rFonts w:ascii="Times New Roman" w:hAnsi="Times New Roman" w:cs="Times New Roman"/>
            <w:i/>
            <w:iCs/>
            <w:color w:val="000000"/>
            <w:sz w:val="24"/>
            <w:szCs w:val="24"/>
            <w:rPrChange w:id="182" w:author="Rebecca Wiederhold" w:date="2020-12-30T17:27:00Z">
              <w:rPr>
                <w:i/>
                <w:iCs/>
                <w:color w:val="000000"/>
              </w:rPr>
            </w:rPrChange>
          </w:rPr>
          <w:t>Cataloging &amp; Classification Quarterly</w:t>
        </w:r>
        <w:r w:rsidRPr="001827D4">
          <w:rPr>
            <w:rFonts w:ascii="Times New Roman" w:hAnsi="Times New Roman" w:cs="Times New Roman"/>
            <w:color w:val="000000"/>
            <w:sz w:val="24"/>
            <w:szCs w:val="24"/>
            <w:rPrChange w:id="183" w:author="Rebecca Wiederhold" w:date="2020-12-30T17:27:00Z">
              <w:rPr>
                <w:color w:val="000000"/>
              </w:rPr>
            </w:rPrChange>
          </w:rPr>
          <w:t xml:space="preserve"> 38, no. </w:t>
        </w:r>
        <w:r w:rsidRPr="001827D4">
          <w:rPr>
            <w:rFonts w:ascii="Times New Roman" w:hAnsi="Times New Roman" w:cs="Times New Roman"/>
            <w:color w:val="000000"/>
            <w:sz w:val="24"/>
            <w:szCs w:val="24"/>
            <w:rPrChange w:id="184" w:author="Rebecca Wiederhold" w:date="2020-12-30T17:27:00Z">
              <w:rPr>
                <w:color w:val="000000"/>
              </w:rPr>
            </w:rPrChange>
          </w:rPr>
          <w:t xml:space="preserve">3-4 (2004): 25, </w:t>
        </w:r>
        <w:r w:rsidRPr="001827D4">
          <w:rPr>
            <w:rFonts w:ascii="Times New Roman" w:hAnsi="Times New Roman" w:cs="Times New Roman"/>
            <w:sz w:val="24"/>
            <w:szCs w:val="24"/>
            <w:rPrChange w:id="185" w:author="Rebecca Wiederhold" w:date="2020-12-30T17:27:00Z">
              <w:rPr/>
            </w:rPrChange>
          </w:rPr>
          <w:fldChar w:fldCharType="begin"/>
        </w:r>
        <w:r w:rsidRPr="001827D4">
          <w:rPr>
            <w:rFonts w:ascii="Times New Roman" w:hAnsi="Times New Roman" w:cs="Times New Roman"/>
            <w:sz w:val="24"/>
            <w:szCs w:val="24"/>
            <w:rPrChange w:id="186" w:author="Rebecca Wiederhold" w:date="2020-12-30T17:27:00Z">
              <w:rPr/>
            </w:rPrChange>
          </w:rPr>
          <w:instrText xml:space="preserve"> HYPERLINK "https://doi.org/10.1300/J104v38n03_04" </w:instrText>
        </w:r>
        <w:r w:rsidRPr="001827D4">
          <w:rPr>
            <w:rFonts w:ascii="Times New Roman" w:hAnsi="Times New Roman" w:cs="Times New Roman"/>
            <w:sz w:val="24"/>
            <w:szCs w:val="24"/>
            <w:rPrChange w:id="187" w:author="Rebecca Wiederhold" w:date="2020-12-30T17:27:00Z">
              <w:rPr/>
            </w:rPrChange>
          </w:rPr>
          <w:fldChar w:fldCharType="separate"/>
        </w:r>
        <w:r w:rsidRPr="001827D4">
          <w:rPr>
            <w:rStyle w:val="Hyperlink"/>
            <w:rFonts w:ascii="Times New Roman" w:hAnsi="Times New Roman" w:cs="Times New Roman"/>
            <w:color w:val="1155CC"/>
            <w:sz w:val="24"/>
            <w:szCs w:val="24"/>
            <w:rPrChange w:id="188" w:author="Rebecca Wiederhold" w:date="2020-12-30T17:27:00Z">
              <w:rPr>
                <w:rStyle w:val="Hyperlink"/>
                <w:color w:val="1155CC"/>
              </w:rPr>
            </w:rPrChange>
          </w:rPr>
          <w:t>https://doi.org/10.1300/J104v38n03_04</w:t>
        </w:r>
        <w:r w:rsidRPr="001827D4">
          <w:rPr>
            <w:rFonts w:ascii="Times New Roman" w:hAnsi="Times New Roman" w:cs="Times New Roman"/>
            <w:sz w:val="24"/>
            <w:szCs w:val="24"/>
            <w:rPrChange w:id="189" w:author="Rebecca Wiederhold" w:date="2020-12-30T17:27:00Z">
              <w:rPr/>
            </w:rPrChange>
          </w:rPr>
          <w:fldChar w:fldCharType="end"/>
        </w:r>
        <w:r w:rsidRPr="001827D4">
          <w:rPr>
            <w:rFonts w:ascii="Times New Roman" w:hAnsi="Times New Roman" w:cs="Times New Roman"/>
            <w:color w:val="000000"/>
            <w:sz w:val="24"/>
            <w:szCs w:val="24"/>
            <w:rPrChange w:id="190" w:author="Rebecca Wiederhold" w:date="2020-12-30T17:27:00Z">
              <w:rPr>
                <w:color w:val="000000"/>
              </w:rPr>
            </w:rPrChange>
          </w:rPr>
          <w:t>.</w:t>
        </w:r>
      </w:ins>
    </w:p>
  </w:endnote>
  <w:endnote w:id="12">
    <w:p w14:paraId="0000005E" w14:textId="584B034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Pino</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Buizza</w:t>
      </w:r>
      <w:proofErr w:type="spellEnd"/>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Bibliographic Control and Authority Control from Paris Principles to the Present,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38, no. 3-4 (2004): 118.</w:t>
      </w:r>
    </w:p>
  </w:endnote>
  <w:endnote w:id="13">
    <w:p w14:paraId="0000005F" w14:textId="773E62DB" w:rsidR="007353F6" w:rsidRPr="00C40EBA" w:rsidDel="00FB12A0" w:rsidRDefault="007353F6" w:rsidP="008011AD">
      <w:pPr>
        <w:spacing w:line="480" w:lineRule="auto"/>
        <w:rPr>
          <w:del w:id="194" w:author="Rebecca Wiederhold" w:date="2020-12-30T17:28:00Z"/>
          <w:rFonts w:ascii="Times New Roman" w:eastAsia="Times New Roman" w:hAnsi="Times New Roman" w:cs="Times New Roman"/>
          <w:sz w:val="24"/>
          <w:szCs w:val="24"/>
        </w:rPr>
      </w:pPr>
      <w:del w:id="195" w:author="Rebecca Wiederhold" w:date="2020-12-30T17:28:00Z">
        <w:r w:rsidRPr="00C40EBA" w:rsidDel="00FB12A0">
          <w:rPr>
            <w:rFonts w:ascii="Times New Roman" w:hAnsi="Times New Roman" w:cs="Times New Roman"/>
            <w:sz w:val="24"/>
            <w:szCs w:val="24"/>
            <w:vertAlign w:val="superscript"/>
          </w:rPr>
          <w:endnoteRef/>
        </w:r>
        <w:r w:rsidRPr="00C40EBA" w:rsidDel="00FB12A0">
          <w:rPr>
            <w:rFonts w:ascii="Times New Roman" w:hAnsi="Times New Roman" w:cs="Times New Roman"/>
            <w:sz w:val="24"/>
            <w:szCs w:val="24"/>
          </w:rPr>
          <w:delText xml:space="preserve"> </w:delText>
        </w:r>
        <w:r w:rsidRPr="00C40EBA" w:rsidDel="00FB12A0">
          <w:rPr>
            <w:rFonts w:ascii="Times New Roman" w:eastAsia="Times New Roman" w:hAnsi="Times New Roman" w:cs="Times New Roman"/>
            <w:sz w:val="24"/>
            <w:szCs w:val="24"/>
          </w:rPr>
          <w:delText xml:space="preserve">Seymour Lubetzky, </w:delText>
        </w:r>
        <w:r w:rsidRPr="00C40EBA" w:rsidDel="00FB12A0">
          <w:rPr>
            <w:rFonts w:ascii="Times New Roman" w:eastAsia="Times New Roman" w:hAnsi="Times New Roman" w:cs="Times New Roman"/>
            <w:i/>
            <w:sz w:val="24"/>
            <w:szCs w:val="24"/>
          </w:rPr>
          <w:delText>Principles of Cataloging. Final Report. Phase I: Descriptive Cataloging</w:delText>
        </w:r>
        <w:r w:rsidRPr="00C40EBA" w:rsidDel="00FB12A0">
          <w:rPr>
            <w:rFonts w:ascii="Times New Roman" w:eastAsia="Times New Roman" w:hAnsi="Times New Roman" w:cs="Times New Roman"/>
            <w:sz w:val="24"/>
            <w:szCs w:val="24"/>
          </w:rPr>
          <w:delText xml:space="preserve"> (Los Angeles: Institute of Library Research, University of California, 1969), </w:delText>
        </w:r>
        <w:r w:rsidDel="00FB12A0">
          <w:fldChar w:fldCharType="begin"/>
        </w:r>
        <w:r w:rsidDel="00FB12A0">
          <w:delInstrText xml:space="preserve"> HYPERLINK "https://eric.ed.gov/?id=ED031273" </w:delInstrText>
        </w:r>
        <w:r w:rsidDel="00FB12A0">
          <w:fldChar w:fldCharType="separate"/>
        </w:r>
        <w:r w:rsidRPr="006F5BEA" w:rsidDel="00FB12A0">
          <w:rPr>
            <w:rStyle w:val="Hyperlink"/>
            <w:rFonts w:ascii="Times New Roman" w:eastAsia="Times New Roman" w:hAnsi="Times New Roman" w:cs="Times New Roman"/>
            <w:sz w:val="24"/>
            <w:szCs w:val="24"/>
          </w:rPr>
          <w:delText>https://eric.ed.gov/?id=ED031273</w:delText>
        </w:r>
        <w:r w:rsidDel="00FB12A0">
          <w:rPr>
            <w:rStyle w:val="Hyperlink"/>
            <w:rFonts w:ascii="Times New Roman" w:eastAsia="Times New Roman" w:hAnsi="Times New Roman" w:cs="Times New Roman"/>
            <w:sz w:val="24"/>
            <w:szCs w:val="24"/>
          </w:rPr>
          <w:fldChar w:fldCharType="end"/>
        </w:r>
        <w:r w:rsidDel="00FB12A0">
          <w:rPr>
            <w:rFonts w:ascii="Times New Roman" w:eastAsia="Times New Roman" w:hAnsi="Times New Roman" w:cs="Times New Roman"/>
            <w:sz w:val="24"/>
            <w:szCs w:val="24"/>
          </w:rPr>
          <w:delText>.</w:delText>
        </w:r>
      </w:del>
    </w:p>
  </w:endnote>
  <w:endnote w:id="14">
    <w:p w14:paraId="0CD02124" w14:textId="50A0383E" w:rsidR="00FB12A0" w:rsidRPr="00FB12A0" w:rsidRDefault="00FB12A0">
      <w:pPr>
        <w:pStyle w:val="EndnoteText"/>
        <w:spacing w:line="480" w:lineRule="auto"/>
        <w:rPr>
          <w:lang w:val="en-US"/>
          <w:rPrChange w:id="209" w:author="Rebecca Wiederhold" w:date="2020-12-30T17:34:00Z">
            <w:rPr/>
          </w:rPrChange>
        </w:rPr>
        <w:pPrChange w:id="210" w:author="Rebecca Wiederhold" w:date="2020-12-30T17:35:00Z">
          <w:pPr>
            <w:pStyle w:val="EndnoteText"/>
          </w:pPr>
        </w:pPrChange>
      </w:pPr>
      <w:ins w:id="211" w:author="Rebecca Wiederhold" w:date="2020-12-30T17:34:00Z">
        <w:r>
          <w:rPr>
            <w:rStyle w:val="EndnoteReference"/>
          </w:rPr>
          <w:endnoteRef/>
        </w:r>
        <w:r>
          <w:t xml:space="preserve"> </w:t>
        </w:r>
        <w:r w:rsidRPr="00FB12A0">
          <w:rPr>
            <w:rFonts w:ascii="Times New Roman" w:hAnsi="Times New Roman" w:cs="Times New Roman"/>
            <w:color w:val="000000"/>
            <w:sz w:val="24"/>
            <w:szCs w:val="24"/>
            <w:rPrChange w:id="212" w:author="Rebecca Wiederhold" w:date="2020-12-30T17:35:00Z">
              <w:rPr>
                <w:color w:val="000000"/>
              </w:rPr>
            </w:rPrChange>
          </w:rPr>
          <w:t>Larry Auld, “Authority Control: An Eighty-</w:t>
        </w:r>
        <w:r w:rsidRPr="00FB12A0">
          <w:rPr>
            <w:rFonts w:ascii="Times New Roman" w:hAnsi="Times New Roman" w:cs="Times New Roman"/>
            <w:color w:val="000000"/>
            <w:sz w:val="24"/>
            <w:szCs w:val="24"/>
            <w:shd w:val="clear" w:color="auto" w:fill="A5CDFF"/>
            <w:rPrChange w:id="213" w:author="Rebecca Wiederhold" w:date="2020-12-30T17:35:00Z">
              <w:rPr>
                <w:color w:val="000000"/>
                <w:shd w:val="clear" w:color="auto" w:fill="A5CDFF"/>
              </w:rPr>
            </w:rPrChange>
          </w:rPr>
          <w:t>Year</w:t>
        </w:r>
        <w:r w:rsidRPr="00FB12A0">
          <w:rPr>
            <w:rFonts w:ascii="Times New Roman" w:hAnsi="Times New Roman" w:cs="Times New Roman"/>
            <w:color w:val="000000"/>
            <w:sz w:val="24"/>
            <w:szCs w:val="24"/>
            <w:rPrChange w:id="214" w:author="Rebecca Wiederhold" w:date="2020-12-30T17:35:00Z">
              <w:rPr>
                <w:color w:val="000000"/>
              </w:rPr>
            </w:rPrChange>
          </w:rPr>
          <w:t xml:space="preserve"> Review,” </w:t>
        </w:r>
        <w:r w:rsidRPr="00FB12A0">
          <w:rPr>
            <w:rFonts w:ascii="Times New Roman" w:hAnsi="Times New Roman" w:cs="Times New Roman"/>
            <w:i/>
            <w:iCs/>
            <w:color w:val="000000"/>
            <w:sz w:val="24"/>
            <w:szCs w:val="24"/>
            <w:rPrChange w:id="215" w:author="Rebecca Wiederhold" w:date="2020-12-30T17:35:00Z">
              <w:rPr>
                <w:i/>
                <w:iCs/>
                <w:color w:val="000000"/>
              </w:rPr>
            </w:rPrChange>
          </w:rPr>
          <w:t xml:space="preserve">Library Resources &amp; Technical Services </w:t>
        </w:r>
        <w:r w:rsidRPr="00FB12A0">
          <w:rPr>
            <w:rFonts w:ascii="Times New Roman" w:hAnsi="Times New Roman" w:cs="Times New Roman"/>
            <w:color w:val="000000"/>
            <w:sz w:val="24"/>
            <w:szCs w:val="24"/>
            <w:rPrChange w:id="216" w:author="Rebecca Wiederhold" w:date="2020-12-30T17:35:00Z">
              <w:rPr>
                <w:color w:val="000000"/>
              </w:rPr>
            </w:rPrChange>
          </w:rPr>
          <w:t>26, no. 4 (1982): 326.</w:t>
        </w:r>
      </w:ins>
    </w:p>
  </w:endnote>
  <w:endnote w:id="15">
    <w:p w14:paraId="0000006E" w14:textId="5858F819" w:rsidR="007353F6" w:rsidRPr="00C40EBA" w:rsidDel="00EE5437" w:rsidRDefault="007353F6" w:rsidP="008011AD">
      <w:pPr>
        <w:spacing w:line="480" w:lineRule="auto"/>
        <w:rPr>
          <w:del w:id="228" w:author="Rebecca Wiederhold" w:date="2020-12-30T17:45:00Z"/>
          <w:rFonts w:ascii="Times New Roman" w:eastAsia="Times New Roman" w:hAnsi="Times New Roman" w:cs="Times New Roman"/>
          <w:sz w:val="24"/>
          <w:szCs w:val="24"/>
        </w:rPr>
      </w:pPr>
      <w:del w:id="229" w:author="Rebecca Wiederhold" w:date="2020-12-30T17:45:00Z">
        <w:r w:rsidRPr="00C40EBA" w:rsidDel="00EE5437">
          <w:rPr>
            <w:rFonts w:ascii="Times New Roman" w:hAnsi="Times New Roman" w:cs="Times New Roman"/>
            <w:sz w:val="24"/>
            <w:szCs w:val="24"/>
            <w:vertAlign w:val="superscript"/>
          </w:rPr>
          <w:endnoteRef/>
        </w:r>
        <w:r w:rsidRPr="00C40EBA" w:rsidDel="00EE5437">
          <w:rPr>
            <w:rFonts w:ascii="Times New Roman" w:hAnsi="Times New Roman" w:cs="Times New Roman"/>
            <w:sz w:val="24"/>
            <w:szCs w:val="24"/>
          </w:rPr>
          <w:delText xml:space="preserve"> </w:delText>
        </w:r>
        <w:r w:rsidRPr="00C40EBA" w:rsidDel="00EE5437">
          <w:rPr>
            <w:rFonts w:ascii="Times New Roman" w:eastAsia="Times New Roman" w:hAnsi="Times New Roman" w:cs="Times New Roman"/>
            <w:b/>
            <w:sz w:val="24"/>
            <w:szCs w:val="24"/>
          </w:rPr>
          <w:delText>Ma</w:delText>
        </w:r>
        <w:r w:rsidRPr="00C40EBA" w:rsidDel="00EE5437">
          <w:rPr>
            <w:rFonts w:ascii="Times New Roman" w:eastAsia="Times New Roman" w:hAnsi="Times New Roman" w:cs="Times New Roman"/>
            <w:sz w:val="24"/>
            <w:szCs w:val="24"/>
          </w:rPr>
          <w:delText xml:space="preserve">chine </w:delText>
        </w:r>
        <w:r w:rsidRPr="00C40EBA" w:rsidDel="00EE5437">
          <w:rPr>
            <w:rFonts w:ascii="Times New Roman" w:eastAsia="Times New Roman" w:hAnsi="Times New Roman" w:cs="Times New Roman"/>
            <w:b/>
            <w:sz w:val="24"/>
            <w:szCs w:val="24"/>
          </w:rPr>
          <w:delText>R</w:delText>
        </w:r>
        <w:r w:rsidRPr="00C40EBA" w:rsidDel="00EE5437">
          <w:rPr>
            <w:rFonts w:ascii="Times New Roman" w:eastAsia="Times New Roman" w:hAnsi="Times New Roman" w:cs="Times New Roman"/>
            <w:sz w:val="24"/>
            <w:szCs w:val="24"/>
          </w:rPr>
          <w:delText xml:space="preserve">eadable </w:delText>
        </w:r>
        <w:r w:rsidRPr="00C40EBA" w:rsidDel="00EE5437">
          <w:rPr>
            <w:rFonts w:ascii="Times New Roman" w:eastAsia="Times New Roman" w:hAnsi="Times New Roman" w:cs="Times New Roman"/>
            <w:b/>
            <w:sz w:val="24"/>
            <w:szCs w:val="24"/>
          </w:rPr>
          <w:delText>C</w:delText>
        </w:r>
        <w:r w:rsidRPr="00C40EBA" w:rsidDel="00EE5437">
          <w:rPr>
            <w:rFonts w:ascii="Times New Roman" w:eastAsia="Times New Roman" w:hAnsi="Times New Roman" w:cs="Times New Roman"/>
            <w:sz w:val="24"/>
            <w:szCs w:val="24"/>
          </w:rPr>
          <w:delText>ataloging record.</w:delText>
        </w:r>
      </w:del>
    </w:p>
  </w:endnote>
  <w:endnote w:id="16">
    <w:p w14:paraId="00000060" w14:textId="5609D39B"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Library of Congress, “MARC Standards,” October 2, 2020, </w:t>
      </w:r>
      <w:ins w:id="231" w:author="Rebecca Wiederhold" w:date="2020-12-30T16:24:00Z">
        <w:r w:rsidR="00A1064F">
          <w:rPr>
            <w:rFonts w:ascii="Times New Roman" w:eastAsia="Times New Roman" w:hAnsi="Times New Roman" w:cs="Times New Roman"/>
            <w:sz w:val="24"/>
            <w:szCs w:val="24"/>
          </w:rPr>
          <w:fldChar w:fldCharType="begin"/>
        </w:r>
        <w:r w:rsidR="00A1064F">
          <w:rPr>
            <w:rFonts w:ascii="Times New Roman" w:eastAsia="Times New Roman" w:hAnsi="Times New Roman" w:cs="Times New Roman"/>
            <w:sz w:val="24"/>
            <w:szCs w:val="24"/>
          </w:rPr>
          <w:instrText xml:space="preserve"> HYPERLINK "</w:instrText>
        </w:r>
      </w:ins>
      <w:r w:rsidR="00A1064F" w:rsidRPr="00C40EBA">
        <w:rPr>
          <w:rFonts w:ascii="Times New Roman" w:eastAsia="Times New Roman" w:hAnsi="Times New Roman" w:cs="Times New Roman"/>
          <w:sz w:val="24"/>
          <w:szCs w:val="24"/>
        </w:rPr>
        <w:instrText>http://www.loc.gov/marc/</w:instrText>
      </w:r>
      <w:ins w:id="232" w:author="Rebecca Wiederhold" w:date="2020-12-30T16:24:00Z">
        <w:r w:rsidR="00A1064F">
          <w:rPr>
            <w:rFonts w:ascii="Times New Roman" w:eastAsia="Times New Roman" w:hAnsi="Times New Roman" w:cs="Times New Roman"/>
            <w:sz w:val="24"/>
            <w:szCs w:val="24"/>
          </w:rPr>
          <w:instrText xml:space="preserve">" </w:instrText>
        </w:r>
        <w:r w:rsidR="00A1064F">
          <w:rPr>
            <w:rFonts w:ascii="Times New Roman" w:eastAsia="Times New Roman" w:hAnsi="Times New Roman" w:cs="Times New Roman"/>
            <w:sz w:val="24"/>
            <w:szCs w:val="24"/>
          </w:rPr>
          <w:fldChar w:fldCharType="separate"/>
        </w:r>
      </w:ins>
      <w:r w:rsidR="00A1064F" w:rsidRPr="00C243FC">
        <w:rPr>
          <w:rStyle w:val="Hyperlink"/>
          <w:rFonts w:ascii="Times New Roman" w:eastAsia="Times New Roman" w:hAnsi="Times New Roman" w:cs="Times New Roman"/>
          <w:sz w:val="24"/>
          <w:szCs w:val="24"/>
        </w:rPr>
        <w:t>http://www.loc.gov/marc/</w:t>
      </w:r>
      <w:ins w:id="233" w:author="Rebecca Wiederhold" w:date="2020-12-30T16:24:00Z">
        <w:r w:rsidR="00A1064F">
          <w:rPr>
            <w:rFonts w:ascii="Times New Roman" w:eastAsia="Times New Roman" w:hAnsi="Times New Roman" w:cs="Times New Roman"/>
            <w:sz w:val="24"/>
            <w:szCs w:val="24"/>
          </w:rPr>
          <w:fldChar w:fldCharType="end"/>
        </w:r>
        <w:r w:rsidR="00A1064F">
          <w:rPr>
            <w:rFonts w:ascii="Times New Roman" w:eastAsia="Times New Roman" w:hAnsi="Times New Roman" w:cs="Times New Roman"/>
            <w:sz w:val="24"/>
            <w:szCs w:val="24"/>
          </w:rPr>
          <w:t>.</w:t>
        </w:r>
      </w:ins>
      <w:del w:id="234" w:author="Rebecca Wiederhold" w:date="2020-12-30T16:24:00Z">
        <w:r w:rsidDel="00A1064F">
          <w:rPr>
            <w:rFonts w:ascii="Times New Roman" w:eastAsia="Times New Roman" w:hAnsi="Times New Roman" w:cs="Times New Roman"/>
            <w:sz w:val="24"/>
            <w:szCs w:val="24"/>
          </w:rPr>
          <w:delText>.</w:delText>
        </w:r>
      </w:del>
    </w:p>
  </w:endnote>
  <w:endnote w:id="17">
    <w:p w14:paraId="00000072" w14:textId="602788E3"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w:t>
      </w:r>
      <w:r w:rsidRPr="00C40EBA">
        <w:rPr>
          <w:rFonts w:ascii="Times New Roman" w:eastAsia="Times New Roman" w:hAnsi="Times New Roman" w:cs="Times New Roman"/>
          <w:i/>
          <w:sz w:val="24"/>
          <w:szCs w:val="24"/>
        </w:rPr>
        <w:t>The Card Catalog</w:t>
      </w:r>
      <w:r w:rsidRPr="00C40EBA">
        <w:rPr>
          <w:rFonts w:ascii="Times New Roman" w:eastAsia="Times New Roman" w:hAnsi="Times New Roman" w:cs="Times New Roman"/>
          <w:sz w:val="24"/>
          <w:szCs w:val="24"/>
        </w:rPr>
        <w:t xml:space="preserve"> (San Francisco: Chronicle Books, 2017), 152.</w:t>
      </w:r>
    </w:p>
  </w:endnote>
  <w:endnote w:id="18">
    <w:p w14:paraId="00000073" w14:textId="2E7D2073"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Larry Auld,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Authority Control: An Eighty-</w:t>
      </w:r>
      <w:r w:rsidRPr="00C40EBA">
        <w:rPr>
          <w:rFonts w:ascii="Times New Roman" w:eastAsia="Times New Roman" w:hAnsi="Times New Roman" w:cs="Times New Roman"/>
          <w:sz w:val="24"/>
          <w:szCs w:val="24"/>
          <w:shd w:val="clear" w:color="auto" w:fill="A5CDFF"/>
        </w:rPr>
        <w:t>Year</w:t>
      </w:r>
      <w:r w:rsidRPr="00C40EBA">
        <w:rPr>
          <w:rFonts w:ascii="Times New Roman" w:eastAsia="Times New Roman" w:hAnsi="Times New Roman" w:cs="Times New Roman"/>
          <w:sz w:val="24"/>
          <w:szCs w:val="24"/>
        </w:rPr>
        <w:t xml:space="preserve"> Review</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Library Resources &amp; Technical Services </w:t>
      </w:r>
      <w:r w:rsidRPr="00C40EBA">
        <w:rPr>
          <w:rFonts w:ascii="Times New Roman" w:eastAsia="Times New Roman" w:hAnsi="Times New Roman" w:cs="Times New Roman"/>
          <w:sz w:val="24"/>
          <w:szCs w:val="24"/>
        </w:rPr>
        <w:t>26, no. 4 (1982): 323-25.</w:t>
      </w:r>
    </w:p>
  </w:endnote>
  <w:endnote w:id="19">
    <w:p w14:paraId="6D30BF4B" w14:textId="6CE61568" w:rsidR="007353F6" w:rsidRPr="00CF3AD1" w:rsidRDefault="007353F6">
      <w:pPr>
        <w:pStyle w:val="EndnoteText"/>
        <w:spacing w:line="480" w:lineRule="auto"/>
        <w:rPr>
          <w:lang w:val="en-US"/>
          <w:rPrChange w:id="274" w:author="Rebecca Wiederhold" w:date="2020-12-29T20:23:00Z">
            <w:rPr/>
          </w:rPrChange>
        </w:rPr>
        <w:pPrChange w:id="275" w:author="Rebecca Wiederhold" w:date="2020-12-29T20:23:00Z">
          <w:pPr>
            <w:pStyle w:val="EndnoteText"/>
          </w:pPr>
        </w:pPrChange>
      </w:pPr>
      <w:ins w:id="276" w:author="Rebecca Wiederhold" w:date="2020-12-29T20:23:00Z">
        <w:r>
          <w:rPr>
            <w:rStyle w:val="EndnoteReference"/>
          </w:rPr>
          <w:endnoteRef/>
        </w:r>
        <w:r>
          <w:t xml:space="preserve"> </w:t>
        </w:r>
        <w:r w:rsidRPr="00CF3AD1">
          <w:rPr>
            <w:rFonts w:ascii="Times New Roman" w:hAnsi="Times New Roman" w:cs="Times New Roman"/>
            <w:sz w:val="24"/>
            <w:szCs w:val="24"/>
            <w:lang w:val="en-US"/>
            <w:rPrChange w:id="277" w:author="Rebecca Wiederhold" w:date="2020-12-29T20:23:00Z">
              <w:rPr>
                <w:lang w:val="en-US"/>
              </w:rPr>
            </w:rPrChange>
          </w:rPr>
          <w:t xml:space="preserve">RDA Steering Committee, “Welcome to RDA Toolkit,” December 20, 2020, </w:t>
        </w:r>
        <w:r w:rsidRPr="00CF3AD1">
          <w:rPr>
            <w:rFonts w:ascii="Times New Roman" w:hAnsi="Times New Roman" w:cs="Times New Roman"/>
            <w:sz w:val="24"/>
            <w:szCs w:val="24"/>
            <w:lang w:val="en-US"/>
            <w:rPrChange w:id="278" w:author="Rebecca Wiederhold" w:date="2020-12-29T20:23:00Z">
              <w:rPr>
                <w:lang w:val="en-US"/>
              </w:rPr>
            </w:rPrChange>
          </w:rPr>
          <w:fldChar w:fldCharType="begin"/>
        </w:r>
        <w:r w:rsidRPr="00CF3AD1">
          <w:rPr>
            <w:rFonts w:ascii="Times New Roman" w:hAnsi="Times New Roman" w:cs="Times New Roman"/>
            <w:sz w:val="24"/>
            <w:szCs w:val="24"/>
            <w:lang w:val="en-US"/>
            <w:rPrChange w:id="279" w:author="Rebecca Wiederhold" w:date="2020-12-29T20:23:00Z">
              <w:rPr>
                <w:lang w:val="en-US"/>
              </w:rPr>
            </w:rPrChange>
          </w:rPr>
          <w:instrText xml:space="preserve"> HYPERLINK "https://access.rdatoolkit.org" </w:instrText>
        </w:r>
        <w:r w:rsidRPr="00CF3AD1">
          <w:rPr>
            <w:rFonts w:ascii="Times New Roman" w:hAnsi="Times New Roman" w:cs="Times New Roman"/>
            <w:sz w:val="24"/>
            <w:szCs w:val="24"/>
            <w:lang w:val="en-US"/>
            <w:rPrChange w:id="280" w:author="Rebecca Wiederhold" w:date="2020-12-29T20:23:00Z">
              <w:rPr>
                <w:lang w:val="en-US"/>
              </w:rPr>
            </w:rPrChange>
          </w:rPr>
          <w:fldChar w:fldCharType="separate"/>
        </w:r>
        <w:r w:rsidRPr="00CF3AD1">
          <w:rPr>
            <w:rStyle w:val="Hyperlink"/>
            <w:rFonts w:ascii="Times New Roman" w:hAnsi="Times New Roman" w:cs="Times New Roman"/>
            <w:sz w:val="24"/>
            <w:szCs w:val="24"/>
            <w:lang w:val="en-US"/>
            <w:rPrChange w:id="281" w:author="Rebecca Wiederhold" w:date="2020-12-29T20:23:00Z">
              <w:rPr>
                <w:rStyle w:val="Hyperlink"/>
                <w:lang w:val="en-US"/>
              </w:rPr>
            </w:rPrChange>
          </w:rPr>
          <w:t>https://access.rdatoolkit.org</w:t>
        </w:r>
        <w:r w:rsidRPr="00CF3AD1">
          <w:rPr>
            <w:rFonts w:ascii="Times New Roman" w:hAnsi="Times New Roman" w:cs="Times New Roman"/>
            <w:sz w:val="24"/>
            <w:szCs w:val="24"/>
            <w:lang w:val="en-US"/>
            <w:rPrChange w:id="282" w:author="Rebecca Wiederhold" w:date="2020-12-29T20:23:00Z">
              <w:rPr>
                <w:lang w:val="en-US"/>
              </w:rPr>
            </w:rPrChange>
          </w:rPr>
          <w:fldChar w:fldCharType="end"/>
        </w:r>
        <w:r w:rsidRPr="00CF3AD1">
          <w:rPr>
            <w:rFonts w:ascii="Times New Roman" w:hAnsi="Times New Roman" w:cs="Times New Roman"/>
            <w:sz w:val="24"/>
            <w:szCs w:val="24"/>
            <w:lang w:val="en-US"/>
            <w:rPrChange w:id="283" w:author="Rebecca Wiederhold" w:date="2020-12-29T20:23:00Z">
              <w:rPr>
                <w:lang w:val="en-US"/>
              </w:rPr>
            </w:rPrChange>
          </w:rPr>
          <w:t>.</w:t>
        </w:r>
      </w:ins>
    </w:p>
  </w:endnote>
  <w:endnote w:id="20">
    <w:p w14:paraId="00000049" w14:textId="6F2FCABC"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“Understanding MARC Authority </w:t>
      </w:r>
      <w:r>
        <w:rPr>
          <w:rFonts w:ascii="Times New Roman" w:eastAsia="Times New Roman" w:hAnsi="Times New Roman" w:cs="Times New Roman"/>
          <w:sz w:val="24"/>
          <w:szCs w:val="24"/>
        </w:rPr>
        <w:t>Records: Machine-Readable Cataloging,</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
        <w:r w:rsidRPr="00C40EBA">
          <w:rPr>
            <w:rFonts w:ascii="Times New Roman" w:eastAsia="Times New Roman" w:hAnsi="Times New Roman" w:cs="Times New Roman"/>
            <w:color w:val="1155CC"/>
            <w:sz w:val="24"/>
            <w:szCs w:val="24"/>
            <w:u w:val="single"/>
          </w:rPr>
          <w:t>https://www.loc.gov/marc/uma</w:t>
        </w:r>
      </w:hyperlink>
      <w:r w:rsidRPr="00C40EBA">
        <w:rPr>
          <w:rFonts w:ascii="Times New Roman" w:eastAsia="Times New Roman" w:hAnsi="Times New Roman" w:cs="Times New Roman"/>
          <w:sz w:val="24"/>
          <w:szCs w:val="24"/>
        </w:rPr>
        <w:t>; Library of Congress, “MARC 21 Format for Authority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 w:history="1">
        <w:r w:rsidRPr="006F5BEA">
          <w:rPr>
            <w:rStyle w:val="Hyperlink"/>
            <w:rFonts w:ascii="Times New Roman" w:eastAsia="Times New Roman" w:hAnsi="Times New Roman" w:cs="Times New Roman"/>
            <w:sz w:val="24"/>
            <w:szCs w:val="24"/>
          </w:rPr>
          <w:t>https://www.loc.gov/marc/authority/</w:t>
        </w:r>
      </w:hyperlink>
      <w:r>
        <w:rPr>
          <w:rFonts w:ascii="Times New Roman" w:eastAsia="Times New Roman" w:hAnsi="Times New Roman" w:cs="Times New Roman"/>
          <w:sz w:val="24"/>
          <w:szCs w:val="24"/>
        </w:rPr>
        <w:t>.</w:t>
      </w:r>
    </w:p>
  </w:endnote>
  <w:endnote w:id="21">
    <w:p w14:paraId="0000004A" w14:textId="50D4854C"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“MARC 21 Reference Materials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4" w:anchor="pt12" w:history="1">
        <w:r w:rsidRPr="006F5BEA">
          <w:rPr>
            <w:rStyle w:val="Hyperlink"/>
            <w:rFonts w:ascii="Times New Roman" w:eastAsia="Times New Roman" w:hAnsi="Times New Roman" w:cs="Times New Roman"/>
            <w:sz w:val="24"/>
            <w:szCs w:val="24"/>
          </w:rPr>
          <w:t>https://www.loc.gov/marc/uma/pt12.html#pt12</w:t>
        </w:r>
      </w:hyperlink>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Library of Congress, “Appendix B - Full Record Examples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5" w:history="1">
        <w:r w:rsidRPr="006F5BEA">
          <w:rPr>
            <w:rStyle w:val="Hyperlink"/>
            <w:rFonts w:ascii="Times New Roman" w:eastAsia="Times New Roman" w:hAnsi="Times New Roman" w:cs="Times New Roman"/>
            <w:sz w:val="24"/>
            <w:szCs w:val="24"/>
          </w:rPr>
          <w:t>https://www.loc.gov/marc/authority/examples.html</w:t>
        </w:r>
      </w:hyperlink>
    </w:p>
  </w:endnote>
  <w:endnote w:id="22">
    <w:p w14:paraId="7CA8D33C" w14:textId="77777777" w:rsidR="007353F6" w:rsidRPr="00E70DEB" w:rsidDel="00A529F0" w:rsidRDefault="007353F6" w:rsidP="008B71B5">
      <w:pPr>
        <w:spacing w:line="480" w:lineRule="auto"/>
        <w:rPr>
          <w:del w:id="500" w:author="Rebecca Wiederhold" w:date="2020-12-30T14:08:00Z"/>
          <w:rFonts w:ascii="Times New Roman" w:eastAsia="Times New Roman" w:hAnsi="Times New Roman" w:cs="Times New Roman"/>
          <w:sz w:val="24"/>
          <w:szCs w:val="24"/>
        </w:rPr>
      </w:pPr>
      <w:del w:id="501" w:author="Rebecca Wiederhold" w:date="2020-12-30T14:08:00Z">
        <w:r w:rsidRPr="00C40EBA" w:rsidDel="00A529F0">
          <w:rPr>
            <w:rFonts w:ascii="Times New Roman" w:hAnsi="Times New Roman" w:cs="Times New Roman"/>
            <w:sz w:val="24"/>
            <w:szCs w:val="24"/>
            <w:vertAlign w:val="superscript"/>
          </w:rPr>
          <w:endnoteRef/>
        </w:r>
        <w:r w:rsidRPr="00C40EBA" w:rsidDel="00A529F0">
          <w:rPr>
            <w:rFonts w:ascii="Times New Roman" w:eastAsia="Times New Roman" w:hAnsi="Times New Roman" w:cs="Times New Roman"/>
            <w:sz w:val="24"/>
            <w:szCs w:val="24"/>
          </w:rPr>
          <w:delText xml:space="preserve"> Rebecca L. Mugridge and Kevin A. Furniss, “Education for Authority Control: Whose Responsibility is it?” </w:delText>
        </w:r>
        <w:r w:rsidRPr="00C40EBA" w:rsidDel="00A529F0">
          <w:rPr>
            <w:rFonts w:ascii="Times New Roman" w:eastAsia="Times New Roman" w:hAnsi="Times New Roman" w:cs="Times New Roman"/>
            <w:i/>
            <w:sz w:val="24"/>
            <w:szCs w:val="24"/>
          </w:rPr>
          <w:delText xml:space="preserve">Cataloging &amp; Classification Quarterly </w:delText>
        </w:r>
        <w:r w:rsidRPr="00C40EBA" w:rsidDel="00A529F0">
          <w:rPr>
            <w:rFonts w:ascii="Times New Roman" w:eastAsia="Times New Roman" w:hAnsi="Times New Roman" w:cs="Times New Roman"/>
            <w:sz w:val="24"/>
            <w:szCs w:val="24"/>
          </w:rPr>
          <w:delText>34, no. 1-2 (2002): 235</w:delText>
        </w:r>
        <w:r w:rsidDel="00A529F0">
          <w:rPr>
            <w:rFonts w:ascii="Times New Roman" w:eastAsia="Times New Roman" w:hAnsi="Times New Roman" w:cs="Times New Roman"/>
            <w:sz w:val="24"/>
            <w:szCs w:val="24"/>
          </w:rPr>
          <w:delText xml:space="preserve">, </w:delText>
        </w:r>
        <w:r w:rsidDel="00A529F0">
          <w:fldChar w:fldCharType="begin"/>
        </w:r>
        <w:r w:rsidDel="00A529F0">
          <w:delInstrText xml:space="preserve"> HYPERLINK "https://dx.doi.org/10.1300/j104v34n01_14" </w:delInstrText>
        </w:r>
        <w:r w:rsidDel="00A529F0">
          <w:fldChar w:fldCharType="separate"/>
        </w:r>
        <w:r w:rsidRPr="006F5BEA" w:rsidDel="00A529F0">
          <w:rPr>
            <w:rStyle w:val="Hyperlink"/>
            <w:rFonts w:ascii="Times New Roman" w:eastAsia="Times New Roman" w:hAnsi="Times New Roman" w:cs="Times New Roman"/>
            <w:sz w:val="24"/>
            <w:szCs w:val="24"/>
          </w:rPr>
          <w:delText>https://dx.doi.org/10.1300/j104v34n01_14</w:delText>
        </w:r>
        <w:r w:rsidDel="00A529F0">
          <w:rPr>
            <w:rStyle w:val="Hyperlink"/>
            <w:rFonts w:ascii="Times New Roman" w:eastAsia="Times New Roman" w:hAnsi="Times New Roman" w:cs="Times New Roman"/>
            <w:sz w:val="24"/>
            <w:szCs w:val="24"/>
          </w:rPr>
          <w:fldChar w:fldCharType="end"/>
        </w:r>
        <w:r w:rsidDel="00A529F0">
          <w:rPr>
            <w:rFonts w:ascii="Times New Roman" w:eastAsia="Times New Roman" w:hAnsi="Times New Roman" w:cs="Times New Roman"/>
            <w:sz w:val="24"/>
            <w:szCs w:val="24"/>
          </w:rPr>
          <w:delText>.</w:delText>
        </w:r>
        <w:r w:rsidRPr="00E70DEB" w:rsidDel="00A529F0">
          <w:rPr>
            <w:rFonts w:ascii="Times New Roman" w:eastAsia="Times New Roman" w:hAnsi="Times New Roman" w:cs="Times New Roman"/>
            <w:sz w:val="24"/>
            <w:szCs w:val="24"/>
          </w:rPr>
          <w:delText xml:space="preserve"> </w:delText>
        </w:r>
      </w:del>
    </w:p>
  </w:endnote>
  <w:endnote w:id="23">
    <w:p w14:paraId="73BC9809" w14:textId="77777777" w:rsidR="007353F6" w:rsidRPr="00C40EBA" w:rsidDel="00A529F0" w:rsidRDefault="007353F6" w:rsidP="008B71B5">
      <w:pPr>
        <w:spacing w:line="480" w:lineRule="auto"/>
        <w:rPr>
          <w:del w:id="502" w:author="Rebecca Wiederhold" w:date="2020-12-30T14:08:00Z"/>
          <w:rFonts w:ascii="Times New Roman" w:eastAsia="Times New Roman" w:hAnsi="Times New Roman" w:cs="Times New Roman"/>
          <w:sz w:val="24"/>
          <w:szCs w:val="24"/>
        </w:rPr>
      </w:pPr>
      <w:del w:id="503" w:author="Rebecca Wiederhold" w:date="2020-12-30T14:08:00Z">
        <w:r w:rsidRPr="00C40EBA" w:rsidDel="00A529F0">
          <w:rPr>
            <w:rFonts w:ascii="Times New Roman" w:hAnsi="Times New Roman" w:cs="Times New Roman"/>
            <w:sz w:val="24"/>
            <w:szCs w:val="24"/>
            <w:vertAlign w:val="superscript"/>
          </w:rPr>
          <w:endnoteRef/>
        </w:r>
        <w:r w:rsidRPr="00C40EBA" w:rsidDel="00A529F0">
          <w:rPr>
            <w:rFonts w:ascii="Times New Roman" w:eastAsia="Times New Roman" w:hAnsi="Times New Roman" w:cs="Times New Roman"/>
            <w:sz w:val="24"/>
            <w:szCs w:val="24"/>
          </w:rPr>
          <w:delText xml:space="preserve"> A good starting place for those seeking training in authority work is the PCC NACO training site (</w:delText>
        </w:r>
        <w:r w:rsidDel="00A529F0">
          <w:fldChar w:fldCharType="begin"/>
        </w:r>
        <w:r w:rsidDel="00A529F0">
          <w:delInstrText xml:space="preserve"> HYPERLINK "https://www.loc.gov/aba/pcc/naco/training/" \h </w:delInstrText>
        </w:r>
        <w:r w:rsidDel="00A529F0">
          <w:fldChar w:fldCharType="separate"/>
        </w:r>
        <w:r w:rsidRPr="00C40EBA" w:rsidDel="00A529F0">
          <w:rPr>
            <w:rFonts w:ascii="Times New Roman" w:eastAsia="Times New Roman" w:hAnsi="Times New Roman" w:cs="Times New Roman"/>
            <w:color w:val="1155CC"/>
            <w:sz w:val="24"/>
            <w:szCs w:val="24"/>
            <w:u w:val="single"/>
          </w:rPr>
          <w:delText>https://www.loc.gov/aba/pcc/naco/training/</w:delText>
        </w:r>
        <w:r w:rsidDel="00A529F0">
          <w:rPr>
            <w:rFonts w:ascii="Times New Roman" w:eastAsia="Times New Roman" w:hAnsi="Times New Roman" w:cs="Times New Roman"/>
            <w:color w:val="1155CC"/>
            <w:sz w:val="24"/>
            <w:szCs w:val="24"/>
            <w:u w:val="single"/>
          </w:rPr>
          <w:fldChar w:fldCharType="end"/>
        </w:r>
        <w:r w:rsidRPr="00C40EBA" w:rsidDel="00A529F0">
          <w:rPr>
            <w:rFonts w:ascii="Times New Roman" w:eastAsia="Times New Roman" w:hAnsi="Times New Roman" w:cs="Times New Roman"/>
            <w:sz w:val="24"/>
            <w:szCs w:val="24"/>
          </w:rPr>
          <w:delText xml:space="preserve">). Textbooks like </w:delText>
        </w:r>
        <w:r w:rsidRPr="00C40EBA" w:rsidDel="00A529F0">
          <w:rPr>
            <w:rFonts w:ascii="Times New Roman" w:eastAsia="Times New Roman" w:hAnsi="Times New Roman" w:cs="Times New Roman"/>
            <w:i/>
            <w:sz w:val="24"/>
            <w:szCs w:val="24"/>
          </w:rPr>
          <w:delText>Maxwell’s Guide to Authority Work</w:delText>
        </w:r>
        <w:r w:rsidRPr="00C40EBA" w:rsidDel="00A529F0">
          <w:rPr>
            <w:rFonts w:ascii="Times New Roman" w:eastAsia="Times New Roman" w:hAnsi="Times New Roman" w:cs="Times New Roman"/>
            <w:sz w:val="24"/>
            <w:szCs w:val="24"/>
          </w:rPr>
          <w:delText xml:space="preserve"> (Chicago: American Library Association, 2002) can also provide a basis for the principles and practices that must be learned. Familiarizing oneself with </w:delText>
        </w:r>
        <w:r w:rsidRPr="00C40EBA" w:rsidDel="00A529F0">
          <w:rPr>
            <w:rFonts w:ascii="Times New Roman" w:eastAsia="Times New Roman" w:hAnsi="Times New Roman" w:cs="Times New Roman"/>
            <w:i/>
            <w:sz w:val="24"/>
            <w:szCs w:val="24"/>
          </w:rPr>
          <w:delText xml:space="preserve">Descriptive Cataloging Manual </w:delText>
        </w:r>
        <w:r w:rsidRPr="00C40EBA" w:rsidDel="00A529F0">
          <w:rPr>
            <w:rFonts w:ascii="Times New Roman" w:eastAsia="Times New Roman" w:hAnsi="Times New Roman" w:cs="Times New Roman"/>
            <w:sz w:val="24"/>
            <w:szCs w:val="24"/>
          </w:rPr>
          <w:delText xml:space="preserve"> instructions for name and series authority records (DCM Z1) is also recommended (</w:delText>
        </w:r>
        <w:r w:rsidRPr="00C40EBA" w:rsidDel="00A529F0">
          <w:rPr>
            <w:rFonts w:ascii="Times New Roman" w:eastAsia="Times New Roman" w:hAnsi="Times New Roman" w:cs="Times New Roman"/>
            <w:sz w:val="24"/>
            <w:szCs w:val="24"/>
            <w:highlight w:val="white"/>
          </w:rPr>
          <w:delText xml:space="preserve">Library of Congress, </w:delText>
        </w:r>
        <w:r w:rsidDel="00A529F0">
          <w:rPr>
            <w:rFonts w:ascii="Times New Roman" w:eastAsia="Times New Roman" w:hAnsi="Times New Roman" w:cs="Times New Roman"/>
            <w:sz w:val="24"/>
            <w:szCs w:val="24"/>
            <w:highlight w:val="white"/>
          </w:rPr>
          <w:delText>“</w:delText>
        </w:r>
        <w:r w:rsidRPr="00C40EBA" w:rsidDel="00A529F0">
          <w:rPr>
            <w:rFonts w:ascii="Times New Roman" w:eastAsia="Times New Roman" w:hAnsi="Times New Roman" w:cs="Times New Roman"/>
            <w:sz w:val="24"/>
            <w:szCs w:val="24"/>
            <w:highlight w:val="white"/>
          </w:rPr>
          <w:delText>Descriptive Cataloging Manual</w:delText>
        </w:r>
        <w:r w:rsidDel="00A529F0">
          <w:rPr>
            <w:rFonts w:ascii="Times New Roman" w:eastAsia="Times New Roman" w:hAnsi="Times New Roman" w:cs="Times New Roman"/>
            <w:sz w:val="24"/>
            <w:szCs w:val="24"/>
            <w:highlight w:val="white"/>
          </w:rPr>
          <w:delText>,</w:delText>
        </w:r>
        <w:r w:rsidRPr="00C40EBA" w:rsidDel="00A529F0">
          <w:rPr>
            <w:rFonts w:ascii="Times New Roman" w:eastAsia="Times New Roman" w:hAnsi="Times New Roman" w:cs="Times New Roman"/>
            <w:sz w:val="24"/>
            <w:szCs w:val="24"/>
            <w:highlight w:val="white"/>
          </w:rPr>
          <w:delText xml:space="preserve"> Z1</w:delText>
        </w:r>
        <w:r w:rsidDel="00A529F0">
          <w:rPr>
            <w:rFonts w:ascii="Times New Roman" w:eastAsia="Times New Roman" w:hAnsi="Times New Roman" w:cs="Times New Roman"/>
            <w:sz w:val="24"/>
            <w:szCs w:val="24"/>
            <w:highlight w:val="white"/>
          </w:rPr>
          <w:delText>,”</w:delText>
        </w:r>
        <w:r w:rsidRPr="00C40EBA" w:rsidDel="00A529F0">
          <w:rPr>
            <w:rFonts w:ascii="Times New Roman" w:eastAsia="Times New Roman" w:hAnsi="Times New Roman" w:cs="Times New Roman"/>
            <w:sz w:val="24"/>
            <w:szCs w:val="24"/>
            <w:highlight w:val="white"/>
          </w:rPr>
          <w:delText xml:space="preserve"> October 5, 2020</w:delText>
        </w:r>
        <w:r w:rsidDel="00A529F0">
          <w:rPr>
            <w:rFonts w:ascii="Times New Roman" w:eastAsia="Times New Roman" w:hAnsi="Times New Roman" w:cs="Times New Roman"/>
            <w:sz w:val="24"/>
            <w:szCs w:val="24"/>
            <w:highlight w:val="white"/>
          </w:rPr>
          <w:delText>,</w:delText>
        </w:r>
        <w:r w:rsidRPr="00C40EBA" w:rsidDel="00A529F0">
          <w:rPr>
            <w:rFonts w:ascii="Times New Roman" w:eastAsia="Times New Roman" w:hAnsi="Times New Roman" w:cs="Times New Roman"/>
            <w:sz w:val="24"/>
            <w:szCs w:val="24"/>
            <w:highlight w:val="white"/>
          </w:rPr>
          <w:delText xml:space="preserve"> </w:delText>
        </w:r>
        <w:r w:rsidDel="00A529F0">
          <w:fldChar w:fldCharType="begin"/>
        </w:r>
        <w:r w:rsidDel="00A529F0">
          <w:delInstrText xml:space="preserve"> HYPERLINK "https://www.loc.gov/catdir/cpso/dcmz1.pdf" \h </w:delInstrText>
        </w:r>
        <w:r w:rsidDel="00A529F0">
          <w:fldChar w:fldCharType="separate"/>
        </w:r>
        <w:r w:rsidRPr="00C40EBA" w:rsidDel="00A529F0">
          <w:rPr>
            <w:rFonts w:ascii="Times New Roman" w:eastAsia="Times New Roman" w:hAnsi="Times New Roman" w:cs="Times New Roman"/>
            <w:color w:val="1A73E8"/>
            <w:sz w:val="24"/>
            <w:szCs w:val="24"/>
            <w:highlight w:val="white"/>
          </w:rPr>
          <w:delText>https://www.loc.gov/catdir/cpso/dcmz1.pdf</w:delText>
        </w:r>
        <w:r w:rsidDel="00A529F0">
          <w:rPr>
            <w:rFonts w:ascii="Times New Roman" w:eastAsia="Times New Roman" w:hAnsi="Times New Roman" w:cs="Times New Roman"/>
            <w:color w:val="1A73E8"/>
            <w:sz w:val="24"/>
            <w:szCs w:val="24"/>
            <w:highlight w:val="white"/>
          </w:rPr>
          <w:fldChar w:fldCharType="end"/>
        </w:r>
        <w:r w:rsidRPr="00C40EBA" w:rsidDel="00A529F0">
          <w:rPr>
            <w:rFonts w:ascii="Times New Roman" w:eastAsia="Times New Roman" w:hAnsi="Times New Roman" w:cs="Times New Roman"/>
            <w:sz w:val="24"/>
            <w:szCs w:val="24"/>
          </w:rPr>
          <w:delText>). Many workshops and classes are available for catalogers seeking to learn, especially through library associations and consortia and online courses such as those offered through Library Juice Academy.</w:delText>
        </w:r>
      </w:del>
    </w:p>
  </w:endnote>
  <w:endnote w:id="24">
    <w:p w14:paraId="46C2C3AB" w14:textId="7777777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Sherry L. </w:t>
      </w:r>
      <w:proofErr w:type="spellStart"/>
      <w:r w:rsidRPr="00C40EBA">
        <w:rPr>
          <w:rFonts w:ascii="Times New Roman" w:eastAsia="Times New Roman" w:hAnsi="Times New Roman" w:cs="Times New Roman"/>
          <w:sz w:val="24"/>
          <w:szCs w:val="24"/>
          <w:highlight w:val="white"/>
        </w:rPr>
        <w:t>Vellucci</w:t>
      </w:r>
      <w:proofErr w:type="spellEnd"/>
      <w:r w:rsidRPr="00C40EBA">
        <w:rPr>
          <w:rFonts w:ascii="Times New Roman" w:eastAsia="Times New Roman" w:hAnsi="Times New Roman" w:cs="Times New Roman"/>
          <w:sz w:val="24"/>
          <w:szCs w:val="24"/>
          <w:highlight w:val="white"/>
        </w:rPr>
        <w:t xml:space="preserve">, “Commercial Services for Providing Authority Control: Outsourcing the Process,”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39, no. 1-2 (2004): 445</w:t>
      </w:r>
      <w:r>
        <w:rPr>
          <w:rFonts w:ascii="Times New Roman" w:eastAsia="Times New Roman" w:hAnsi="Times New Roman" w:cs="Times New Roman"/>
          <w:sz w:val="24"/>
          <w:szCs w:val="24"/>
        </w:rPr>
        <w:t xml:space="preserve">, </w:t>
      </w:r>
      <w:hyperlink r:id="rId6" w:history="1">
        <w:r w:rsidRPr="006F5BEA">
          <w:rPr>
            <w:rStyle w:val="Hyperlink"/>
            <w:rFonts w:ascii="Times New Roman" w:eastAsia="Times New Roman" w:hAnsi="Times New Roman" w:cs="Times New Roman"/>
            <w:sz w:val="24"/>
            <w:szCs w:val="24"/>
          </w:rPr>
          <w:t>https://doi.org/10.1300/j104v39n01_12</w:t>
        </w:r>
      </w:hyperlink>
      <w:r>
        <w:rPr>
          <w:rFonts w:ascii="Times New Roman" w:eastAsia="Times New Roman" w:hAnsi="Times New Roman" w:cs="Times New Roman"/>
          <w:sz w:val="24"/>
          <w:szCs w:val="24"/>
        </w:rPr>
        <w:t>.</w:t>
      </w:r>
    </w:p>
  </w:endnote>
  <w:endnote w:id="25">
    <w:p w14:paraId="38D94772" w14:textId="7777777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 Vended Authority Control Practices in ARL Libraries,” </w:t>
      </w:r>
      <w:r w:rsidRPr="00C40EBA">
        <w:rPr>
          <w:rFonts w:ascii="Times New Roman" w:eastAsia="Times New Roman" w:hAnsi="Times New Roman" w:cs="Times New Roman"/>
          <w:i/>
          <w:sz w:val="24"/>
          <w:szCs w:val="24"/>
        </w:rPr>
        <w:t>Technical Services Quarterly</w:t>
      </w:r>
      <w:r w:rsidRPr="00C40EBA">
        <w:rPr>
          <w:rFonts w:ascii="Times New Roman" w:eastAsia="Times New Roman" w:hAnsi="Times New Roman" w:cs="Times New Roman"/>
          <w:sz w:val="24"/>
          <w:szCs w:val="24"/>
        </w:rPr>
        <w:t xml:space="preserve"> 35, no. 4 (2018): 333</w:t>
      </w:r>
      <w:r>
        <w:rPr>
          <w:rFonts w:ascii="Times New Roman" w:eastAsia="Times New Roman" w:hAnsi="Times New Roman" w:cs="Times New Roman"/>
          <w:sz w:val="24"/>
          <w:szCs w:val="24"/>
        </w:rPr>
        <w:t xml:space="preserve">, </w:t>
      </w:r>
      <w:hyperlink r:id="rId7" w:history="1">
        <w:r w:rsidRPr="006F5BEA">
          <w:rPr>
            <w:rStyle w:val="Hyperlink"/>
            <w:rFonts w:ascii="Times New Roman" w:eastAsia="Times New Roman" w:hAnsi="Times New Roman" w:cs="Times New Roman"/>
            <w:sz w:val="24"/>
            <w:szCs w:val="24"/>
          </w:rPr>
          <w:t>https://doi.org/10.1080/07317131.2018.1509432</w:t>
        </w:r>
      </w:hyperlink>
      <w:r>
        <w:rPr>
          <w:rFonts w:ascii="Times New Roman" w:eastAsia="Times New Roman" w:hAnsi="Times New Roman" w:cs="Times New Roman"/>
          <w:sz w:val="24"/>
          <w:szCs w:val="24"/>
        </w:rPr>
        <w:t>.</w:t>
      </w:r>
    </w:p>
  </w:endnote>
  <w:endnote w:id="26">
    <w:p w14:paraId="0296AF78" w14:textId="7777777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Backstage Library Works, “Profile Guide,” </w:t>
      </w:r>
      <w:r>
        <w:rPr>
          <w:rFonts w:ascii="Times New Roman" w:eastAsia="Times New Roman" w:hAnsi="Times New Roman" w:cs="Times New Roman"/>
          <w:sz w:val="24"/>
          <w:szCs w:val="24"/>
        </w:rPr>
        <w:t xml:space="preserve">October 1, 2020, </w:t>
      </w:r>
      <w:hyperlink r:id="rId8" w:history="1">
        <w:r w:rsidRPr="006F5BEA">
          <w:rPr>
            <w:rStyle w:val="Hyperlink"/>
            <w:rFonts w:ascii="Times New Roman" w:eastAsia="Times New Roman" w:hAnsi="Times New Roman" w:cs="Times New Roman"/>
            <w:sz w:val="24"/>
            <w:szCs w:val="24"/>
          </w:rPr>
          <w:t>https://ac.bslw.com/community/wiki/index.php/Profile_Guide</w:t>
        </w:r>
      </w:hyperlink>
      <w:r w:rsidRPr="00C40EBA">
        <w:rPr>
          <w:rFonts w:ascii="Times New Roman" w:eastAsia="Times New Roman" w:hAnsi="Times New Roman" w:cs="Times New Roman"/>
          <w:sz w:val="24"/>
          <w:szCs w:val="24"/>
        </w:rPr>
        <w:t>.</w:t>
      </w:r>
    </w:p>
  </w:endnote>
  <w:endnote w:id="27">
    <w:p w14:paraId="69D633E8" w14:textId="77777777" w:rsidR="007353F6" w:rsidRPr="00E70DEB"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E70DEB">
        <w:rPr>
          <w:rFonts w:ascii="Times New Roman" w:eastAsia="Times New Roman" w:hAnsi="Times New Roman" w:cs="Times New Roman"/>
          <w:sz w:val="24"/>
          <w:szCs w:val="24"/>
          <w:highlight w:val="white"/>
        </w:rPr>
        <w:t xml:space="preserve">Mike Monaco, “Methods for In-Sourcing Authority Control with </w:t>
      </w:r>
      <w:proofErr w:type="spellStart"/>
      <w:r w:rsidRPr="00E70DEB">
        <w:rPr>
          <w:rFonts w:ascii="Times New Roman" w:eastAsia="Times New Roman" w:hAnsi="Times New Roman" w:cs="Times New Roman"/>
          <w:sz w:val="24"/>
          <w:szCs w:val="24"/>
          <w:highlight w:val="white"/>
        </w:rPr>
        <w:t>MarcEdit</w:t>
      </w:r>
      <w:proofErr w:type="spellEnd"/>
      <w:r w:rsidRPr="00E70DEB">
        <w:rPr>
          <w:rFonts w:ascii="Times New Roman" w:eastAsia="Times New Roman" w:hAnsi="Times New Roman" w:cs="Times New Roman"/>
          <w:sz w:val="24"/>
          <w:szCs w:val="24"/>
          <w:highlight w:val="white"/>
        </w:rPr>
        <w:t xml:space="preserve">, SQL, and Regular Expressions,” </w:t>
      </w:r>
      <w:r w:rsidRPr="00E70DEB">
        <w:rPr>
          <w:rFonts w:ascii="Times New Roman" w:eastAsia="Times New Roman" w:hAnsi="Times New Roman" w:cs="Times New Roman"/>
          <w:i/>
          <w:sz w:val="24"/>
          <w:szCs w:val="24"/>
          <w:highlight w:val="white"/>
        </w:rPr>
        <w:t>Journal of Library Metadata</w:t>
      </w:r>
      <w:r w:rsidRPr="00E70DEB">
        <w:rPr>
          <w:rFonts w:ascii="Times New Roman" w:eastAsia="Times New Roman" w:hAnsi="Times New Roman" w:cs="Times New Roman"/>
          <w:sz w:val="24"/>
          <w:szCs w:val="24"/>
          <w:highlight w:val="white"/>
        </w:rPr>
        <w:t xml:space="preserve"> 20, no. 1 (2020): 1-27</w:t>
      </w:r>
      <w:r>
        <w:rPr>
          <w:rFonts w:ascii="Times New Roman" w:eastAsia="Times New Roman" w:hAnsi="Times New Roman" w:cs="Times New Roman"/>
          <w:sz w:val="24"/>
          <w:szCs w:val="24"/>
        </w:rPr>
        <w:t xml:space="preserve">, </w:t>
      </w:r>
      <w:hyperlink r:id="rId9" w:history="1">
        <w:r w:rsidRPr="006F5BEA">
          <w:rPr>
            <w:rStyle w:val="Hyperlink"/>
            <w:rFonts w:ascii="Times New Roman" w:eastAsia="Times New Roman" w:hAnsi="Times New Roman" w:cs="Times New Roman"/>
            <w:sz w:val="24"/>
            <w:szCs w:val="24"/>
          </w:rPr>
          <w:t>https://doi.org/10.1080/19386389.2019.1703497</w:t>
        </w:r>
      </w:hyperlink>
      <w:r>
        <w:rPr>
          <w:rFonts w:ascii="Times New Roman" w:eastAsia="Times New Roman" w:hAnsi="Times New Roman" w:cs="Times New Roman"/>
          <w:sz w:val="24"/>
          <w:szCs w:val="24"/>
        </w:rPr>
        <w:t>.</w:t>
      </w:r>
    </w:p>
  </w:endnote>
  <w:endnote w:id="28">
    <w:p w14:paraId="599236A8" w14:textId="698A38D3"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w:t>
      </w:r>
      <w:ins w:id="527" w:author="Rebecca Wiederhold" w:date="2020-12-30T14:45:00Z">
        <w:r w:rsidR="005C5DE6">
          <w:rPr>
            <w:rFonts w:ascii="Times New Roman" w:eastAsia="Times New Roman" w:hAnsi="Times New Roman" w:cs="Times New Roman"/>
            <w:sz w:val="24"/>
            <w:szCs w:val="24"/>
          </w:rPr>
          <w:t xml:space="preserve"> Vended Authority Control Practices in ARL Libraries</w:t>
        </w:r>
      </w:ins>
      <w:r>
        <w:rPr>
          <w:rFonts w:ascii="Times New Roman" w:eastAsia="Times New Roman" w:hAnsi="Times New Roman" w:cs="Times New Roman"/>
          <w:sz w:val="24"/>
          <w:szCs w:val="24"/>
        </w:rPr>
        <w:t>,”</w:t>
      </w:r>
      <w:ins w:id="528" w:author="Rebecca Wiederhold" w:date="2020-12-30T14:45:00Z">
        <w:r w:rsidR="005C5DE6">
          <w:rPr>
            <w:rFonts w:ascii="Times New Roman" w:eastAsia="Times New Roman" w:hAnsi="Times New Roman" w:cs="Times New Roman"/>
            <w:sz w:val="24"/>
            <w:szCs w:val="24"/>
          </w:rPr>
          <w:t xml:space="preserve"> </w:t>
        </w:r>
        <w:r w:rsidR="005C5DE6">
          <w:rPr>
            <w:rFonts w:ascii="Times New Roman" w:eastAsia="Times New Roman" w:hAnsi="Times New Roman" w:cs="Times New Roman"/>
            <w:i/>
            <w:iCs/>
            <w:sz w:val="24"/>
            <w:szCs w:val="24"/>
          </w:rPr>
          <w:t>Technical Services Quarterly</w:t>
        </w:r>
        <w:r w:rsidR="005C5DE6">
          <w:rPr>
            <w:rFonts w:ascii="Times New Roman" w:eastAsia="Times New Roman" w:hAnsi="Times New Roman" w:cs="Times New Roman"/>
            <w:sz w:val="24"/>
            <w:szCs w:val="24"/>
          </w:rPr>
          <w:t xml:space="preserve"> 35, no. </w:t>
        </w:r>
        <w:r w:rsidR="005C5DE6">
          <w:rPr>
            <w:rFonts w:ascii="Times New Roman" w:eastAsia="Times New Roman" w:hAnsi="Times New Roman" w:cs="Times New Roman"/>
            <w:sz w:val="24"/>
            <w:szCs w:val="24"/>
          </w:rPr>
          <w:t>4 (2018):</w:t>
        </w:r>
      </w:ins>
      <w:r w:rsidRPr="00C40EBA">
        <w:rPr>
          <w:rFonts w:ascii="Times New Roman" w:eastAsia="Times New Roman" w:hAnsi="Times New Roman" w:cs="Times New Roman"/>
          <w:sz w:val="24"/>
          <w:szCs w:val="24"/>
        </w:rPr>
        <w:t xml:space="preserve"> 333</w:t>
      </w:r>
      <w:ins w:id="529" w:author="Rebecca Wiederhold" w:date="2020-12-30T14:45:00Z">
        <w:r w:rsidR="005C5DE6">
          <w:rPr>
            <w:rFonts w:ascii="Times New Roman" w:eastAsia="Times New Roman" w:hAnsi="Times New Roman" w:cs="Times New Roman"/>
            <w:sz w:val="24"/>
            <w:szCs w:val="24"/>
          </w:rPr>
          <w:t xml:space="preserve">, </w:t>
        </w:r>
        <w:r w:rsidR="005C5DE6">
          <w:rPr>
            <w:rFonts w:ascii="Times New Roman" w:eastAsia="Times New Roman" w:hAnsi="Times New Roman" w:cs="Times New Roman"/>
            <w:sz w:val="24"/>
            <w:szCs w:val="24"/>
          </w:rPr>
          <w:fldChar w:fldCharType="begin"/>
        </w:r>
        <w:r w:rsidR="005C5DE6">
          <w:rPr>
            <w:rFonts w:ascii="Times New Roman" w:eastAsia="Times New Roman" w:hAnsi="Times New Roman" w:cs="Times New Roman"/>
            <w:sz w:val="24"/>
            <w:szCs w:val="24"/>
          </w:rPr>
          <w:instrText xml:space="preserve"> HYPERLINK "https://doi.org/10.1080/07317131.2018.1509432" </w:instrText>
        </w:r>
        <w:r w:rsidR="005C5DE6">
          <w:rPr>
            <w:rFonts w:ascii="Times New Roman" w:eastAsia="Times New Roman" w:hAnsi="Times New Roman" w:cs="Times New Roman"/>
            <w:sz w:val="24"/>
            <w:szCs w:val="24"/>
          </w:rPr>
          <w:fldChar w:fldCharType="separate"/>
        </w:r>
        <w:r w:rsidR="005C5DE6" w:rsidRPr="00C243FC">
          <w:rPr>
            <w:rStyle w:val="Hyperlink"/>
            <w:rFonts w:ascii="Times New Roman" w:eastAsia="Times New Roman" w:hAnsi="Times New Roman" w:cs="Times New Roman"/>
            <w:sz w:val="24"/>
            <w:szCs w:val="24"/>
          </w:rPr>
          <w:t>https://doi.org/10.1080/07317131.2018.1509432</w:t>
        </w:r>
        <w:r w:rsidR="005C5DE6">
          <w:rPr>
            <w:rFonts w:ascii="Times New Roman" w:eastAsia="Times New Roman" w:hAnsi="Times New Roman" w:cs="Times New Roman"/>
            <w:sz w:val="24"/>
            <w:szCs w:val="24"/>
          </w:rPr>
          <w:fldChar w:fldCharType="end"/>
        </w:r>
        <w:r w:rsidR="005C5DE6">
          <w:rPr>
            <w:rFonts w:ascii="Times New Roman" w:eastAsia="Times New Roman" w:hAnsi="Times New Roman" w:cs="Times New Roman"/>
            <w:sz w:val="24"/>
            <w:szCs w:val="24"/>
          </w:rPr>
          <w:t>.</w:t>
        </w:r>
      </w:ins>
      <w:del w:id="530" w:author="Rebecca Wiederhold" w:date="2020-12-30T14:45:00Z">
        <w:r w:rsidDel="005C5DE6">
          <w:rPr>
            <w:rFonts w:ascii="Times New Roman" w:eastAsia="Times New Roman" w:hAnsi="Times New Roman" w:cs="Times New Roman"/>
            <w:sz w:val="24"/>
            <w:szCs w:val="24"/>
          </w:rPr>
          <w:delText>.</w:delText>
        </w:r>
      </w:del>
    </w:p>
  </w:endnote>
  <w:endnote w:id="29">
    <w:p w14:paraId="00000067" w14:textId="4D7A574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Corey A. Harper and Barbara B. Tillett, “Library of Congress Controlled Vocabularies and Their Application to the Semantic Web,”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43, no. 3-4 (2007): 53</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0" w:history="1">
        <w:r w:rsidRPr="006F5BEA">
          <w:rPr>
            <w:rStyle w:val="Hyperlink"/>
            <w:rFonts w:ascii="Times New Roman" w:eastAsia="Times New Roman" w:hAnsi="Times New Roman" w:cs="Times New Roman"/>
            <w:sz w:val="24"/>
            <w:szCs w:val="24"/>
          </w:rPr>
          <w:t>http://dx.doi.org/10.1300/J104v43n03_03</w:t>
        </w:r>
      </w:hyperlink>
      <w:r>
        <w:rPr>
          <w:rFonts w:ascii="Times New Roman" w:eastAsia="Times New Roman" w:hAnsi="Times New Roman" w:cs="Times New Roman"/>
          <w:sz w:val="24"/>
          <w:szCs w:val="24"/>
        </w:rPr>
        <w:t>.</w:t>
      </w:r>
    </w:p>
  </w:endnote>
  <w:endnote w:id="30">
    <w:p w14:paraId="00000068" w14:textId="2BC0F003"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Susan L. </w:t>
      </w:r>
      <w:proofErr w:type="spellStart"/>
      <w:r w:rsidRPr="00C40EBA">
        <w:rPr>
          <w:rFonts w:ascii="Times New Roman" w:eastAsia="Times New Roman" w:hAnsi="Times New Roman" w:cs="Times New Roman"/>
          <w:sz w:val="24"/>
          <w:szCs w:val="24"/>
        </w:rPr>
        <w:t>Tsui</w:t>
      </w:r>
      <w:proofErr w:type="spellEnd"/>
      <w:r w:rsidRPr="00C40EBA">
        <w:rPr>
          <w:rFonts w:ascii="Times New Roman" w:eastAsia="Times New Roman" w:hAnsi="Times New Roman" w:cs="Times New Roman"/>
          <w:sz w:val="24"/>
          <w:szCs w:val="24"/>
        </w:rPr>
        <w:t xml:space="preserve"> and Carole F. Hinders, “Cost-Effectiveness and Benefits of Outsourcing Authority Control,”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26, no. 4 (1999): 44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1" w:history="1">
        <w:r w:rsidRPr="006F5BEA">
          <w:rPr>
            <w:rStyle w:val="Hyperlink"/>
            <w:rFonts w:ascii="Times New Roman" w:eastAsia="Times New Roman" w:hAnsi="Times New Roman" w:cs="Times New Roman"/>
            <w:sz w:val="24"/>
            <w:szCs w:val="24"/>
          </w:rPr>
          <w:t>http://dx.doi.org/10.1300/J104v26n04_04</w:t>
        </w:r>
      </w:hyperlink>
      <w:r>
        <w:rPr>
          <w:rFonts w:ascii="Times New Roman" w:eastAsia="Times New Roman" w:hAnsi="Times New Roman" w:cs="Times New Roman"/>
          <w:sz w:val="24"/>
          <w:szCs w:val="24"/>
        </w:rPr>
        <w:t>.</w:t>
      </w:r>
    </w:p>
  </w:endnote>
  <w:endnote w:id="31">
    <w:p w14:paraId="00000069" w14:textId="24BD1630" w:rsidR="007353F6" w:rsidRPr="00C40EBA" w:rsidDel="00696E66" w:rsidRDefault="007353F6" w:rsidP="008011AD">
      <w:pPr>
        <w:spacing w:line="480" w:lineRule="auto"/>
        <w:rPr>
          <w:del w:id="542" w:author="Rebecca Wiederhold" w:date="2020-12-29T18:34:00Z"/>
          <w:rFonts w:ascii="Times New Roman" w:eastAsia="Times New Roman" w:hAnsi="Times New Roman" w:cs="Times New Roman"/>
          <w:sz w:val="24"/>
          <w:szCs w:val="24"/>
          <w:u w:val="single"/>
        </w:rPr>
      </w:pPr>
      <w:del w:id="543" w:author="Rebecca Wiederhold" w:date="2020-12-29T18:34:00Z">
        <w:r w:rsidRPr="00C40EBA" w:rsidDel="00696E66">
          <w:rPr>
            <w:rFonts w:ascii="Times New Roman" w:hAnsi="Times New Roman" w:cs="Times New Roman"/>
            <w:sz w:val="24"/>
            <w:szCs w:val="24"/>
            <w:vertAlign w:val="superscript"/>
          </w:rPr>
          <w:endnoteRef/>
        </w:r>
        <w:r w:rsidRPr="00C40EBA" w:rsidDel="00696E66">
          <w:rPr>
            <w:rFonts w:ascii="Times New Roman" w:eastAsia="Times New Roman" w:hAnsi="Times New Roman" w:cs="Times New Roman"/>
            <w:sz w:val="24"/>
            <w:szCs w:val="24"/>
          </w:rPr>
          <w:delText xml:space="preserve"> Barbara B. Tillett, “Considerations for Authority Control in the Online Environment,” </w:delText>
        </w:r>
        <w:r w:rsidRPr="00C40EBA" w:rsidDel="00696E66">
          <w:rPr>
            <w:rFonts w:ascii="Times New Roman" w:eastAsia="Times New Roman" w:hAnsi="Times New Roman" w:cs="Times New Roman"/>
            <w:i/>
            <w:sz w:val="24"/>
            <w:szCs w:val="24"/>
          </w:rPr>
          <w:delText>Cataloging &amp; Classification Quarterly</w:delText>
        </w:r>
        <w:r w:rsidRPr="00C40EBA" w:rsidDel="00696E66">
          <w:rPr>
            <w:rFonts w:ascii="Times New Roman" w:eastAsia="Times New Roman" w:hAnsi="Times New Roman" w:cs="Times New Roman"/>
            <w:sz w:val="24"/>
            <w:szCs w:val="24"/>
          </w:rPr>
          <w:delText xml:space="preserve"> 9, no. 3 (1989): 2</w:delText>
        </w:r>
        <w:r w:rsidDel="00696E66">
          <w:rPr>
            <w:rFonts w:ascii="Times New Roman" w:eastAsia="Times New Roman" w:hAnsi="Times New Roman" w:cs="Times New Roman"/>
            <w:sz w:val="24"/>
            <w:szCs w:val="24"/>
          </w:rPr>
          <w:delText xml:space="preserve">, </w:delText>
        </w:r>
        <w:r w:rsidDel="00696E66">
          <w:fldChar w:fldCharType="begin"/>
        </w:r>
        <w:r w:rsidDel="00696E66">
          <w:delInstrText xml:space="preserve"> HYPERLINK "http://dx.doi.org/10.1300/J104v09n03_01" </w:delInstrText>
        </w:r>
        <w:r w:rsidDel="00696E66">
          <w:fldChar w:fldCharType="separate"/>
        </w:r>
        <w:r w:rsidRPr="006F5BEA" w:rsidDel="00696E66">
          <w:rPr>
            <w:rStyle w:val="Hyperlink"/>
            <w:rFonts w:ascii="Times New Roman" w:eastAsia="Times New Roman" w:hAnsi="Times New Roman" w:cs="Times New Roman"/>
            <w:sz w:val="24"/>
            <w:szCs w:val="24"/>
          </w:rPr>
          <w:delText>http://dx.doi.org/10.1300/J104v09n03_01</w:delText>
        </w:r>
        <w:r w:rsidDel="00696E66">
          <w:rPr>
            <w:rStyle w:val="Hyperlink"/>
            <w:rFonts w:ascii="Times New Roman" w:eastAsia="Times New Roman" w:hAnsi="Times New Roman" w:cs="Times New Roman"/>
            <w:sz w:val="24"/>
            <w:szCs w:val="24"/>
          </w:rPr>
          <w:fldChar w:fldCharType="end"/>
        </w:r>
        <w:r w:rsidDel="00696E66">
          <w:rPr>
            <w:rFonts w:ascii="Times New Roman" w:eastAsia="Times New Roman" w:hAnsi="Times New Roman" w:cs="Times New Roman"/>
            <w:sz w:val="24"/>
            <w:szCs w:val="24"/>
          </w:rPr>
          <w:delText>.</w:delText>
        </w:r>
      </w:del>
    </w:p>
  </w:endnote>
  <w:endnote w:id="32">
    <w:p w14:paraId="00000061" w14:textId="6121EC54"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Michelle </w:t>
      </w:r>
      <w:proofErr w:type="spellStart"/>
      <w:r w:rsidRPr="00C40EBA">
        <w:rPr>
          <w:rFonts w:ascii="Times New Roman" w:eastAsia="Times New Roman" w:hAnsi="Times New Roman" w:cs="Times New Roman"/>
          <w:sz w:val="24"/>
          <w:szCs w:val="24"/>
        </w:rPr>
        <w:t>Sweetser</w:t>
      </w:r>
      <w:proofErr w:type="spellEnd"/>
      <w:r w:rsidRPr="00C40EBA">
        <w:rPr>
          <w:rFonts w:ascii="Times New Roman" w:eastAsia="Times New Roman" w:hAnsi="Times New Roman" w:cs="Times New Roman"/>
          <w:sz w:val="24"/>
          <w:szCs w:val="24"/>
        </w:rPr>
        <w:t xml:space="preserve"> and Alexandra A. A. Orchard, “Are We Coming Together? The Archival Descriptive Landscape and the Roles of Archivist and Cataloger,” </w:t>
      </w:r>
      <w:r w:rsidRPr="00C40EBA">
        <w:rPr>
          <w:rFonts w:ascii="Times New Roman" w:eastAsia="Times New Roman" w:hAnsi="Times New Roman" w:cs="Times New Roman"/>
          <w:i/>
          <w:sz w:val="24"/>
          <w:szCs w:val="24"/>
        </w:rPr>
        <w:t>The American Archivist</w:t>
      </w:r>
      <w:r w:rsidRPr="00C40EBA">
        <w:rPr>
          <w:rFonts w:ascii="Times New Roman" w:eastAsia="Times New Roman" w:hAnsi="Times New Roman" w:cs="Times New Roman"/>
          <w:sz w:val="24"/>
          <w:szCs w:val="24"/>
        </w:rPr>
        <w:t xml:space="preserve"> 82, no. 2 (2019): 336</w:t>
      </w:r>
      <w:r>
        <w:rPr>
          <w:rFonts w:ascii="Times New Roman" w:eastAsia="Times New Roman" w:hAnsi="Times New Roman" w:cs="Times New Roman"/>
          <w:sz w:val="24"/>
          <w:szCs w:val="24"/>
        </w:rPr>
        <w:t xml:space="preserve">, </w:t>
      </w:r>
      <w:hyperlink r:id="rId12" w:history="1">
        <w:r w:rsidRPr="006F5BEA">
          <w:rPr>
            <w:rStyle w:val="Hyperlink"/>
            <w:rFonts w:ascii="Times New Roman" w:eastAsia="Times New Roman" w:hAnsi="Times New Roman" w:cs="Times New Roman"/>
            <w:sz w:val="24"/>
            <w:szCs w:val="24"/>
          </w:rPr>
          <w:t>https://doi.org/10.17723/aarc-82-02-18</w:t>
        </w:r>
      </w:hyperlink>
      <w:r>
        <w:rPr>
          <w:rFonts w:ascii="Times New Roman" w:eastAsia="Times New Roman" w:hAnsi="Times New Roman" w:cs="Times New Roman"/>
          <w:sz w:val="24"/>
          <w:szCs w:val="24"/>
        </w:rPr>
        <w:t>.</w:t>
      </w:r>
    </w:p>
  </w:endnote>
  <w:endnote w:id="33">
    <w:p w14:paraId="00000062" w14:textId="6E75B31E" w:rsidR="007353F6" w:rsidRPr="00C40EBA" w:rsidDel="00FB1EB0" w:rsidRDefault="007353F6" w:rsidP="008011AD">
      <w:pPr>
        <w:spacing w:line="480" w:lineRule="auto"/>
        <w:rPr>
          <w:del w:id="554" w:author="Rebecca Wiederhold" w:date="2020-12-30T15:13:00Z"/>
          <w:rFonts w:ascii="Times New Roman" w:hAnsi="Times New Roman" w:cs="Times New Roman"/>
          <w:sz w:val="24"/>
          <w:szCs w:val="24"/>
        </w:rPr>
      </w:pPr>
      <w:del w:id="555" w:author="Rebecca Wiederhold" w:date="2020-12-30T15:13:00Z">
        <w:r w:rsidRPr="00C40EBA" w:rsidDel="00FB1EB0">
          <w:rPr>
            <w:rFonts w:ascii="Times New Roman" w:hAnsi="Times New Roman" w:cs="Times New Roman"/>
            <w:sz w:val="24"/>
            <w:szCs w:val="24"/>
            <w:vertAlign w:val="superscript"/>
          </w:rPr>
          <w:endnoteRef/>
        </w:r>
        <w:r w:rsidRPr="00C40EBA" w:rsidDel="00FB1EB0">
          <w:rPr>
            <w:rFonts w:ascii="Times New Roman" w:hAnsi="Times New Roman" w:cs="Times New Roman"/>
            <w:sz w:val="24"/>
            <w:szCs w:val="24"/>
          </w:rPr>
          <w:delText xml:space="preserve"> </w:delText>
        </w:r>
        <w:r w:rsidRPr="00C40EBA" w:rsidDel="00FB1EB0">
          <w:rPr>
            <w:rFonts w:ascii="Times New Roman" w:eastAsia="Times New Roman" w:hAnsi="Times New Roman" w:cs="Times New Roman"/>
            <w:sz w:val="24"/>
            <w:szCs w:val="24"/>
            <w:highlight w:val="white"/>
          </w:rPr>
          <w:delText>Finding aids contain a hierarchical description of the collection, often divided into related records within series</w:delText>
        </w:r>
        <w:r w:rsidDel="00FB1EB0">
          <w:rPr>
            <w:rFonts w:ascii="Times New Roman" w:eastAsia="Times New Roman" w:hAnsi="Times New Roman" w:cs="Times New Roman"/>
            <w:sz w:val="24"/>
            <w:szCs w:val="24"/>
            <w:highlight w:val="white"/>
          </w:rPr>
          <w:delText xml:space="preserve"> and</w:delText>
        </w:r>
        <w:r w:rsidRPr="00C40EBA" w:rsidDel="00FB1EB0">
          <w:rPr>
            <w:rFonts w:ascii="Times New Roman" w:eastAsia="Times New Roman" w:hAnsi="Times New Roman" w:cs="Times New Roman"/>
            <w:sz w:val="24"/>
            <w:szCs w:val="24"/>
            <w:highlight w:val="white"/>
          </w:rPr>
          <w:delText xml:space="preserve"> sub-series, and sometimes described down to the item level, allowing for relationships between materials within the collection to be preserved and contextual information to be demonstrated.</w:delText>
        </w:r>
      </w:del>
    </w:p>
  </w:endnote>
  <w:endnote w:id="34">
    <w:p w14:paraId="00000064" w14:textId="6B96C6B4" w:rsidR="007353F6" w:rsidRPr="00C40EBA" w:rsidRDefault="007353F6" w:rsidP="008011AD">
      <w:pPr>
        <w:spacing w:line="480" w:lineRule="auto"/>
        <w:rPr>
          <w:rFonts w:ascii="Times New Roman" w:eastAsia="Times New Roman" w:hAnsi="Times New Roman" w:cs="Times New Roman"/>
          <w:i/>
          <w:sz w:val="24"/>
          <w:szCs w:val="24"/>
          <w:highlight w:val="yellow"/>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i/>
          <w:sz w:val="24"/>
          <w:szCs w:val="24"/>
        </w:rPr>
        <w:t xml:space="preserve"> Describing Archives: A Content Standard</w:t>
      </w:r>
      <w:r>
        <w:rPr>
          <w:rFonts w:ascii="Times New Roman" w:eastAsia="Times New Roman" w:hAnsi="Times New Roman" w:cs="Times New Roman"/>
          <w:i/>
          <w:sz w:val="24"/>
          <w:szCs w:val="24"/>
        </w:rPr>
        <w:t xml:space="preserve">, </w:t>
      </w:r>
      <w:r w:rsidRPr="00E71A6A">
        <w:rPr>
          <w:rFonts w:ascii="Times New Roman" w:eastAsia="Times New Roman" w:hAnsi="Times New Roman" w:cs="Times New Roman"/>
          <w:iCs/>
          <w:sz w:val="24"/>
          <w:szCs w:val="24"/>
        </w:rPr>
        <w:t>2</w:t>
      </w:r>
      <w:r w:rsidRPr="00E71A6A">
        <w:rPr>
          <w:rFonts w:ascii="Times New Roman" w:eastAsia="Times New Roman" w:hAnsi="Times New Roman" w:cs="Times New Roman"/>
          <w:iCs/>
          <w:sz w:val="24"/>
          <w:szCs w:val="24"/>
          <w:vertAlign w:val="superscript"/>
        </w:rPr>
        <w:t>nd</w:t>
      </w:r>
      <w:r w:rsidRPr="00E71A6A">
        <w:rPr>
          <w:rFonts w:ascii="Times New Roman" w:eastAsia="Times New Roman" w:hAnsi="Times New Roman" w:cs="Times New Roman"/>
          <w:iCs/>
          <w:sz w:val="24"/>
          <w:szCs w:val="24"/>
        </w:rPr>
        <w:t xml:space="preserve"> ed</w:t>
      </w:r>
      <w:r>
        <w:rPr>
          <w:rFonts w:ascii="Times New Roman" w:eastAsia="Times New Roman" w:hAnsi="Times New Roman" w:cs="Times New Roman"/>
          <w:i/>
          <w:sz w:val="24"/>
          <w:szCs w:val="24"/>
        </w:rPr>
        <w:t xml:space="preserve">. </w:t>
      </w:r>
      <w:r w:rsidRPr="00A23335">
        <w:rPr>
          <w:rFonts w:ascii="Times New Roman" w:eastAsia="Times New Roman" w:hAnsi="Times New Roman" w:cs="Times New Roman"/>
          <w:iCs/>
          <w:sz w:val="24"/>
          <w:szCs w:val="24"/>
        </w:rPr>
        <w:t>(Chicago: Society of American Archivists, 2013)</w:t>
      </w:r>
      <w:r>
        <w:rPr>
          <w:rFonts w:ascii="Times New Roman" w:eastAsia="Times New Roman" w:hAnsi="Times New Roman" w:cs="Times New Roman"/>
          <w:iCs/>
          <w:sz w:val="24"/>
          <w:szCs w:val="24"/>
        </w:rPr>
        <w:t>.</w:t>
      </w:r>
    </w:p>
  </w:endnote>
  <w:endnote w:id="35">
    <w:p w14:paraId="00000065" w14:textId="625D5312"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Jean Dryden, “From Authority Control to Context Control,” </w:t>
      </w:r>
      <w:r w:rsidRPr="00C40EBA">
        <w:rPr>
          <w:rFonts w:ascii="Times New Roman" w:eastAsia="Times New Roman" w:hAnsi="Times New Roman" w:cs="Times New Roman"/>
          <w:i/>
          <w:sz w:val="24"/>
          <w:szCs w:val="24"/>
        </w:rPr>
        <w:t>Journal of Archival Organization</w:t>
      </w:r>
      <w:r w:rsidRPr="00C40EBA">
        <w:rPr>
          <w:rFonts w:ascii="Times New Roman" w:eastAsia="Times New Roman" w:hAnsi="Times New Roman" w:cs="Times New Roman"/>
          <w:sz w:val="24"/>
          <w:szCs w:val="24"/>
        </w:rPr>
        <w:t xml:space="preserve"> 5, no. 1/2 (2007): 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3" w:history="1">
        <w:r w:rsidRPr="006F5BEA">
          <w:rPr>
            <w:rStyle w:val="Hyperlink"/>
            <w:rFonts w:ascii="Times New Roman" w:eastAsia="Times New Roman" w:hAnsi="Times New Roman" w:cs="Times New Roman"/>
            <w:sz w:val="24"/>
            <w:szCs w:val="24"/>
          </w:rPr>
          <w:t>https://doi.org/10.1300/j201v05n01_01</w:t>
        </w:r>
      </w:hyperlink>
      <w:r>
        <w:rPr>
          <w:rFonts w:ascii="Times New Roman" w:eastAsia="Times New Roman" w:hAnsi="Times New Roman" w:cs="Times New Roman"/>
          <w:sz w:val="24"/>
          <w:szCs w:val="24"/>
        </w:rPr>
        <w:t>.</w:t>
      </w:r>
    </w:p>
  </w:endnote>
  <w:endnote w:id="36">
    <w:p w14:paraId="00000063" w14:textId="6DA1920A"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Aranzazu</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Lafuente</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Urién</w:t>
      </w:r>
      <w:proofErr w:type="spellEnd"/>
      <w:r w:rsidRPr="00C40EBA">
        <w:rPr>
          <w:rFonts w:ascii="Times New Roman" w:eastAsia="Times New Roman" w:hAnsi="Times New Roman" w:cs="Times New Roman"/>
          <w:sz w:val="24"/>
          <w:szCs w:val="24"/>
        </w:rPr>
        <w:t xml:space="preserve">, “Archival authority control: an introduction to Encoded Archival Context for Corporate Bodies, Persons and Families (EAC-CPF),” </w:t>
      </w:r>
      <w:proofErr w:type="spellStart"/>
      <w:ins w:id="558" w:author="Rebecca Wiederhold" w:date="2020-12-30T16:26:00Z">
        <w:r w:rsidR="00A1064F" w:rsidRPr="00A1064F">
          <w:rPr>
            <w:rFonts w:ascii="Times New Roman" w:eastAsia="Times New Roman" w:hAnsi="Times New Roman" w:cs="Times New Roman"/>
            <w:i/>
            <w:iCs/>
            <w:sz w:val="24"/>
            <w:szCs w:val="24"/>
          </w:rPr>
          <w:t>APEx</w:t>
        </w:r>
        <w:proofErr w:type="spellEnd"/>
        <w:r w:rsidR="00A1064F">
          <w:rPr>
            <w:rFonts w:ascii="Times New Roman" w:eastAsia="Times New Roman" w:hAnsi="Times New Roman" w:cs="Times New Roman"/>
            <w:i/>
            <w:iCs/>
            <w:sz w:val="24"/>
            <w:szCs w:val="24"/>
          </w:rPr>
          <w:t xml:space="preserve">, </w:t>
        </w:r>
        <w:r w:rsidR="00A1064F">
          <w:rPr>
            <w:rFonts w:ascii="Times New Roman" w:eastAsia="Times New Roman" w:hAnsi="Times New Roman" w:cs="Times New Roman"/>
            <w:sz w:val="24"/>
            <w:szCs w:val="24"/>
          </w:rPr>
          <w:t>July 14, 2014</w:t>
        </w:r>
      </w:ins>
      <w:del w:id="559" w:author="Rebecca Wiederhold" w:date="2020-12-30T16:26:00Z">
        <w:r w:rsidRPr="00A1064F" w:rsidDel="00A1064F">
          <w:rPr>
            <w:rFonts w:ascii="Times New Roman" w:eastAsia="Times New Roman" w:hAnsi="Times New Roman" w:cs="Times New Roman"/>
            <w:i/>
            <w:iCs/>
            <w:sz w:val="24"/>
            <w:szCs w:val="24"/>
            <w:highlight w:val="white"/>
            <w:rPrChange w:id="560" w:author="Rebecca Wiederhold" w:date="2020-12-30T16:26:00Z">
              <w:rPr>
                <w:rFonts w:ascii="Times New Roman" w:eastAsia="Times New Roman" w:hAnsi="Times New Roman" w:cs="Times New Roman"/>
                <w:sz w:val="24"/>
                <w:szCs w:val="24"/>
                <w:highlight w:val="white"/>
              </w:rPr>
            </w:rPrChange>
          </w:rPr>
          <w:delText>September</w:delText>
        </w:r>
        <w:r w:rsidRPr="00C40EBA" w:rsidDel="00A1064F">
          <w:rPr>
            <w:rFonts w:ascii="Times New Roman" w:eastAsia="Times New Roman" w:hAnsi="Times New Roman" w:cs="Times New Roman"/>
            <w:sz w:val="24"/>
            <w:szCs w:val="24"/>
            <w:highlight w:val="white"/>
          </w:rPr>
          <w:delText xml:space="preserve"> 20, 2020</w:delText>
        </w:r>
      </w:del>
      <w:r>
        <w:rPr>
          <w:rFonts w:ascii="Times New Roman" w:eastAsia="Times New Roman" w:hAnsi="Times New Roman" w:cs="Times New Roman"/>
          <w:sz w:val="24"/>
          <w:szCs w:val="24"/>
        </w:rPr>
        <w:t xml:space="preserve">, </w:t>
      </w:r>
      <w:hyperlink r:id="rId14" w:history="1">
        <w:r w:rsidRPr="006F5BEA">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p>
  </w:endnote>
  <w:endnote w:id="37">
    <w:p w14:paraId="00000066" w14:textId="0449E87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Jeremy </w:t>
      </w:r>
      <w:proofErr w:type="spellStart"/>
      <w:r w:rsidRPr="00C40EBA">
        <w:rPr>
          <w:rFonts w:ascii="Times New Roman" w:eastAsia="Times New Roman" w:hAnsi="Times New Roman" w:cs="Times New Roman"/>
          <w:sz w:val="24"/>
          <w:szCs w:val="24"/>
        </w:rPr>
        <w:t>Myntti</w:t>
      </w:r>
      <w:proofErr w:type="spellEnd"/>
      <w:r w:rsidRPr="00C40EBA">
        <w:rPr>
          <w:rFonts w:ascii="Times New Roman" w:eastAsia="Times New Roman" w:hAnsi="Times New Roman" w:cs="Times New Roman"/>
          <w:sz w:val="24"/>
          <w:szCs w:val="24"/>
        </w:rPr>
        <w:t xml:space="preserve"> and Nate </w:t>
      </w:r>
      <w:proofErr w:type="spellStart"/>
      <w:r w:rsidRPr="00C40EBA">
        <w:rPr>
          <w:rFonts w:ascii="Times New Roman" w:eastAsia="Times New Roman" w:hAnsi="Times New Roman" w:cs="Times New Roman"/>
          <w:sz w:val="24"/>
          <w:szCs w:val="24"/>
        </w:rPr>
        <w:t>Cothran</w:t>
      </w:r>
      <w:proofErr w:type="spellEnd"/>
      <w:r w:rsidRPr="00C40EBA">
        <w:rPr>
          <w:rFonts w:ascii="Times New Roman" w:eastAsia="Times New Roman" w:hAnsi="Times New Roman" w:cs="Times New Roman"/>
          <w:sz w:val="24"/>
          <w:szCs w:val="24"/>
        </w:rPr>
        <w:t xml:space="preserve">, “Authority Control in a Digital Repository: Preparing for Linked Data,”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13 (2013): 99</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5" w:history="1">
        <w:r w:rsidRPr="006F5BEA">
          <w:rPr>
            <w:rStyle w:val="Hyperlink"/>
            <w:rFonts w:ascii="Times New Roman" w:eastAsia="Times New Roman" w:hAnsi="Times New Roman" w:cs="Times New Roman"/>
            <w:sz w:val="24"/>
            <w:szCs w:val="24"/>
          </w:rPr>
          <w:t>https://doi.org/10.1080/19386389.2013.826061</w:t>
        </w:r>
      </w:hyperlink>
      <w:r>
        <w:rPr>
          <w:rFonts w:ascii="Times New Roman" w:eastAsia="Times New Roman" w:hAnsi="Times New Roman" w:cs="Times New Roman"/>
          <w:sz w:val="24"/>
          <w:szCs w:val="24"/>
        </w:rPr>
        <w:t>.</w:t>
      </w:r>
    </w:p>
  </w:endnote>
  <w:endnote w:id="38">
    <w:p w14:paraId="0000005B" w14:textId="61AB8002"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Dorothea </w:t>
      </w:r>
      <w:proofErr w:type="spellStart"/>
      <w:r w:rsidRPr="00C40EBA">
        <w:rPr>
          <w:rFonts w:ascii="Times New Roman" w:eastAsia="Times New Roman" w:hAnsi="Times New Roman" w:cs="Times New Roman"/>
          <w:sz w:val="24"/>
          <w:szCs w:val="24"/>
          <w:highlight w:val="white"/>
        </w:rPr>
        <w:t>Salo</w:t>
      </w:r>
      <w:proofErr w:type="spellEnd"/>
      <w:r w:rsidRPr="00C40EBA">
        <w:rPr>
          <w:rFonts w:ascii="Times New Roman" w:eastAsia="Times New Roman" w:hAnsi="Times New Roman" w:cs="Times New Roman"/>
          <w:sz w:val="24"/>
          <w:szCs w:val="24"/>
          <w:highlight w:val="white"/>
        </w:rPr>
        <w:t xml:space="preserve">, “Name Authority Control in Institutional Repositories,”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47, no. 3-4 (2009): 2</w:t>
      </w:r>
      <w:ins w:id="574" w:author="Rebecca Wiederhold" w:date="2020-12-30T16:27:00Z">
        <w:r w:rsidR="00A1064F">
          <w:rPr>
            <w:rFonts w:ascii="Times New Roman" w:eastAsia="Times New Roman" w:hAnsi="Times New Roman" w:cs="Times New Roman"/>
            <w:sz w:val="24"/>
            <w:szCs w:val="24"/>
            <w:highlight w:val="white"/>
          </w:rPr>
          <w:t>50</w:t>
        </w:r>
      </w:ins>
      <w:del w:id="575" w:author="Rebecca Wiederhold" w:date="2020-12-30T16:27:00Z">
        <w:r w:rsidRPr="00C40EBA" w:rsidDel="00A1064F">
          <w:rPr>
            <w:rFonts w:ascii="Times New Roman" w:eastAsia="Times New Roman" w:hAnsi="Times New Roman" w:cs="Times New Roman"/>
            <w:sz w:val="24"/>
            <w:szCs w:val="24"/>
            <w:highlight w:val="white"/>
          </w:rPr>
          <w:delText>49-261</w:delText>
        </w:r>
      </w:del>
      <w:r w:rsidRPr="00C40EBA">
        <w:rPr>
          <w:rFonts w:ascii="Times New Roman" w:eastAsia="Times New Roman" w:hAnsi="Times New Roman" w:cs="Times New Roman"/>
          <w:sz w:val="24"/>
          <w:szCs w:val="24"/>
          <w:highlight w:val="white"/>
        </w:rPr>
        <w:t xml:space="preserve">, </w:t>
      </w:r>
      <w:hyperlink r:id="rId16" w:history="1">
        <w:r w:rsidRPr="006F5BEA">
          <w:rPr>
            <w:rStyle w:val="Hyperlink"/>
            <w:rFonts w:ascii="Times New Roman" w:eastAsia="Times New Roman" w:hAnsi="Times New Roman" w:cs="Times New Roman"/>
            <w:sz w:val="24"/>
            <w:szCs w:val="24"/>
          </w:rPr>
          <w:t>https://doi.org/10.1080/01639370902737232</w:t>
        </w:r>
      </w:hyperlink>
      <w:r>
        <w:rPr>
          <w:rFonts w:ascii="Times New Roman" w:eastAsia="Times New Roman" w:hAnsi="Times New Roman" w:cs="Times New Roman"/>
          <w:sz w:val="24"/>
          <w:szCs w:val="24"/>
        </w:rPr>
        <w:t>.</w:t>
      </w:r>
    </w:p>
  </w:endnote>
  <w:endnote w:id="39">
    <w:p w14:paraId="0000006B" w14:textId="0D0BD30B"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w:t>
      </w:r>
      <w:r>
        <w:rPr>
          <w:rFonts w:ascii="Times New Roman" w:eastAsia="Times New Roman" w:hAnsi="Times New Roman" w:cs="Times New Roman"/>
          <w:sz w:val="24"/>
          <w:szCs w:val="24"/>
        </w:rPr>
        <w:t>F</w:t>
      </w:r>
      <w:r w:rsidRPr="00C40EBA">
        <w:rPr>
          <w:rFonts w:ascii="Times New Roman" w:eastAsia="Times New Roman" w:hAnsi="Times New Roman" w:cs="Times New Roman"/>
          <w:sz w:val="24"/>
          <w:szCs w:val="24"/>
        </w:rPr>
        <w:t>acet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3,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7" w:anchor="facet" w:history="1">
        <w:r w:rsidRPr="006F5BEA">
          <w:rPr>
            <w:rStyle w:val="Hyperlink"/>
            <w:rFonts w:ascii="Times New Roman" w:eastAsia="Times New Roman" w:hAnsi="Times New Roman" w:cs="Times New Roman"/>
            <w:sz w:val="24"/>
            <w:szCs w:val="24"/>
          </w:rPr>
          <w:t>https://products.abc-clio.com/ODLIS/odlis_f.aspx#facet</w:t>
        </w:r>
      </w:hyperlink>
      <w:r>
        <w:rPr>
          <w:rFonts w:ascii="Times New Roman" w:eastAsia="Times New Roman" w:hAnsi="Times New Roman" w:cs="Times New Roman"/>
          <w:sz w:val="24"/>
          <w:szCs w:val="24"/>
        </w:rPr>
        <w:t>.</w:t>
      </w:r>
    </w:p>
  </w:endnote>
  <w:endnote w:id="40">
    <w:p w14:paraId="00000058" w14:textId="7C91D18A"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FAST”,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8" w:history="1">
        <w:r w:rsidRPr="006F5BEA">
          <w:rPr>
            <w:rStyle w:val="Hyperlink"/>
            <w:rFonts w:ascii="Times New Roman" w:eastAsia="Times New Roman" w:hAnsi="Times New Roman" w:cs="Times New Roman"/>
            <w:sz w:val="24"/>
            <w:szCs w:val="24"/>
          </w:rPr>
          <w:t>http://fast.oclc.org</w:t>
        </w:r>
      </w:hyperlink>
      <w:r>
        <w:rPr>
          <w:rFonts w:ascii="Times New Roman" w:eastAsia="Times New Roman" w:hAnsi="Times New Roman" w:cs="Times New Roman"/>
          <w:sz w:val="24"/>
          <w:szCs w:val="24"/>
        </w:rPr>
        <w:t>.</w:t>
      </w:r>
    </w:p>
  </w:endnote>
  <w:endnote w:id="41">
    <w:p w14:paraId="00000059" w14:textId="792F1D4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“Library of Congress Subject Headings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9" w:history="1">
        <w:r w:rsidRPr="006F5BEA">
          <w:rPr>
            <w:rStyle w:val="Hyperlink"/>
            <w:rFonts w:ascii="Times New Roman" w:eastAsia="Times New Roman" w:hAnsi="Times New Roman" w:cs="Times New Roman"/>
            <w:sz w:val="24"/>
            <w:szCs w:val="24"/>
          </w:rPr>
          <w:t>https://id.loc.gov/authorities/subjects.html</w:t>
        </w:r>
      </w:hyperlink>
      <w:r>
        <w:rPr>
          <w:rFonts w:ascii="Times New Roman" w:eastAsia="Times New Roman" w:hAnsi="Times New Roman" w:cs="Times New Roman"/>
          <w:sz w:val="24"/>
          <w:szCs w:val="24"/>
        </w:rPr>
        <w:t>.</w:t>
      </w:r>
    </w:p>
  </w:endnote>
  <w:endnote w:id="42">
    <w:p w14:paraId="0000006C" w14:textId="24DD283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J. Dean,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w:t>
      </w:r>
      <w:r>
        <w:rPr>
          <w:rFonts w:ascii="Times New Roman" w:eastAsia="Times New Roman" w:hAnsi="Times New Roman" w:cs="Times New Roman"/>
          <w:sz w:val="24"/>
          <w:szCs w:val="24"/>
        </w:rPr>
        <w:t>AST</w:t>
      </w:r>
      <w:r w:rsidRPr="00C40EBA">
        <w:rPr>
          <w:rFonts w:ascii="Times New Roman" w:eastAsia="Times New Roman" w:hAnsi="Times New Roman" w:cs="Times New Roman"/>
          <w:sz w:val="24"/>
          <w:szCs w:val="24"/>
        </w:rPr>
        <w:t>: Development of Simplified Headings for Metadata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39, no. 1-2 (2004): 33</w:t>
      </w:r>
      <w:ins w:id="590" w:author="Rebecca Wiederhold" w:date="2020-12-30T16:27:00Z">
        <w:r w:rsidR="00A1064F">
          <w:rPr>
            <w:rFonts w:ascii="Times New Roman" w:eastAsia="Times New Roman" w:hAnsi="Times New Roman" w:cs="Times New Roman"/>
            <w:sz w:val="24"/>
            <w:szCs w:val="24"/>
          </w:rPr>
          <w:t>3</w:t>
        </w:r>
      </w:ins>
      <w:del w:id="591" w:author="Rebecca Wiederhold" w:date="2020-12-30T16:27:00Z">
        <w:r w:rsidRPr="00C40EBA" w:rsidDel="00A1064F">
          <w:rPr>
            <w:rFonts w:ascii="Times New Roman" w:eastAsia="Times New Roman" w:hAnsi="Times New Roman" w:cs="Times New Roman"/>
            <w:sz w:val="24"/>
            <w:szCs w:val="24"/>
          </w:rPr>
          <w:delText>1-52</w:delText>
        </w:r>
      </w:del>
      <w:r>
        <w:rPr>
          <w:rFonts w:ascii="Times New Roman" w:eastAsia="Times New Roman" w:hAnsi="Times New Roman" w:cs="Times New Roman"/>
          <w:sz w:val="24"/>
          <w:szCs w:val="24"/>
        </w:rPr>
        <w:t xml:space="preserve">, </w:t>
      </w:r>
      <w:hyperlink r:id="rId20" w:history="1">
        <w:r w:rsidRPr="006F5BEA">
          <w:rPr>
            <w:rStyle w:val="Hyperlink"/>
            <w:rFonts w:ascii="Times New Roman" w:eastAsia="Times New Roman" w:hAnsi="Times New Roman" w:cs="Times New Roman"/>
            <w:sz w:val="24"/>
            <w:szCs w:val="24"/>
          </w:rPr>
          <w:t>https://doi.org/10.1300/j104v39n01_03</w:t>
        </w:r>
      </w:hyperlink>
      <w:r>
        <w:rPr>
          <w:rFonts w:ascii="Times New Roman" w:eastAsia="Times New Roman" w:hAnsi="Times New Roman" w:cs="Times New Roman"/>
          <w:sz w:val="24"/>
          <w:szCs w:val="24"/>
        </w:rPr>
        <w:t>.</w:t>
      </w:r>
    </w:p>
  </w:endnote>
  <w:endnote w:id="43">
    <w:p w14:paraId="00000052" w14:textId="2072757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“VIAF: The Virtual International Authority File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1" w:history="1">
        <w:r w:rsidRPr="006F5BEA">
          <w:rPr>
            <w:rStyle w:val="Hyperlink"/>
            <w:rFonts w:ascii="Times New Roman" w:eastAsia="Times New Roman" w:hAnsi="Times New Roman" w:cs="Times New Roman"/>
            <w:sz w:val="24"/>
            <w:szCs w:val="24"/>
          </w:rPr>
          <w:t>https://viaf.org</w:t>
        </w:r>
      </w:hyperlink>
      <w:r>
        <w:rPr>
          <w:rFonts w:ascii="Times New Roman" w:eastAsia="Times New Roman" w:hAnsi="Times New Roman" w:cs="Times New Roman"/>
          <w:sz w:val="24"/>
          <w:szCs w:val="24"/>
        </w:rPr>
        <w:t>.</w:t>
      </w:r>
    </w:p>
  </w:endnote>
  <w:endnote w:id="44">
    <w:p w14:paraId="00000054" w14:textId="41102E6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Wikimedia Foundation, “</w:t>
      </w:r>
      <w:proofErr w:type="spellStart"/>
      <w:r w:rsidRPr="00C40EBA">
        <w:rPr>
          <w:rFonts w:ascii="Times New Roman" w:eastAsia="Times New Roman" w:hAnsi="Times New Roman" w:cs="Times New Roman"/>
          <w:sz w:val="24"/>
          <w:szCs w:val="24"/>
        </w:rPr>
        <w:t>Wikidata</w:t>
      </w:r>
      <w:proofErr w:type="spellEnd"/>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2" w:history="1">
        <w:r w:rsidRPr="006F5BEA">
          <w:rPr>
            <w:rStyle w:val="Hyperlink"/>
            <w:rFonts w:ascii="Times New Roman" w:eastAsia="Times New Roman" w:hAnsi="Times New Roman" w:cs="Times New Roman"/>
            <w:sz w:val="24"/>
            <w:szCs w:val="24"/>
          </w:rPr>
          <w:t>https://www.wikidata.org</w:t>
        </w:r>
      </w:hyperlink>
      <w:r>
        <w:rPr>
          <w:rFonts w:ascii="Times New Roman" w:eastAsia="Times New Roman" w:hAnsi="Times New Roman" w:cs="Times New Roman"/>
          <w:sz w:val="24"/>
          <w:szCs w:val="24"/>
        </w:rPr>
        <w:t>.</w:t>
      </w:r>
    </w:p>
  </w:endnote>
  <w:endnote w:id="45">
    <w:p w14:paraId="0000006D" w14:textId="6E4E9D7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 next development of the W</w:t>
      </w:r>
      <w:ins w:id="599" w:author="Rebecca Wiederhold" w:date="2020-12-30T16:27:00Z">
        <w:r w:rsidR="00A1064F">
          <w:rPr>
            <w:rFonts w:ascii="Times New Roman" w:eastAsia="Times New Roman" w:hAnsi="Times New Roman" w:cs="Times New Roman"/>
            <w:sz w:val="24"/>
            <w:szCs w:val="24"/>
          </w:rPr>
          <w:t>eb</w:t>
        </w:r>
      </w:ins>
      <w:del w:id="600" w:author="Rebecca Wiederhold" w:date="2020-12-30T16:27:00Z">
        <w:r w:rsidRPr="00C40EBA" w:rsidDel="00A1064F">
          <w:rPr>
            <w:rFonts w:ascii="Times New Roman" w:eastAsia="Times New Roman" w:hAnsi="Times New Roman" w:cs="Times New Roman"/>
            <w:sz w:val="24"/>
            <w:szCs w:val="24"/>
          </w:rPr>
          <w:delText>WW</w:delText>
        </w:r>
      </w:del>
      <w:r w:rsidRPr="00C40EBA">
        <w:rPr>
          <w:rFonts w:ascii="Times New Roman" w:eastAsia="Times New Roman" w:hAnsi="Times New Roman" w:cs="Times New Roman"/>
          <w:sz w:val="24"/>
          <w:szCs w:val="24"/>
        </w:rPr>
        <w:t xml:space="preserve"> to structure data within web pages so computers can utilize the data in systematic ways; see also W3C, “Building the Web of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3, 2020</w:t>
      </w:r>
      <w:r>
        <w:rPr>
          <w:rFonts w:ascii="Times New Roman" w:eastAsia="Times New Roman" w:hAnsi="Times New Roman" w:cs="Times New Roman"/>
          <w:sz w:val="24"/>
          <w:szCs w:val="24"/>
        </w:rPr>
        <w:t xml:space="preserve">, </w:t>
      </w:r>
      <w:hyperlink r:id="rId23" w:history="1">
        <w:r w:rsidRPr="006F5BEA">
          <w:rPr>
            <w:rStyle w:val="Hyperlink"/>
            <w:rFonts w:ascii="Times New Roman" w:eastAsia="Times New Roman" w:hAnsi="Times New Roman" w:cs="Times New Roman"/>
            <w:sz w:val="24"/>
            <w:szCs w:val="24"/>
          </w:rPr>
          <w:t>https://www.w3.org/2013/data/</w:t>
        </w:r>
      </w:hyperlink>
      <w:r>
        <w:rPr>
          <w:rFonts w:ascii="Times New Roman" w:eastAsia="Times New Roman" w:hAnsi="Times New Roman" w:cs="Times New Roman"/>
          <w:sz w:val="24"/>
          <w:szCs w:val="24"/>
        </w:rPr>
        <w:t>.</w:t>
      </w:r>
    </w:p>
  </w:endnote>
  <w:endnote w:id="46">
    <w:p w14:paraId="0000006F" w14:textId="3EA89301" w:rsidR="007353F6" w:rsidRPr="00C40EBA" w:rsidDel="001B6183" w:rsidRDefault="007353F6" w:rsidP="008011AD">
      <w:pPr>
        <w:spacing w:line="480" w:lineRule="auto"/>
        <w:rPr>
          <w:del w:id="603" w:author="Rebecca Wiederhold" w:date="2020-12-30T15:39:00Z"/>
          <w:rFonts w:ascii="Times New Roman" w:eastAsia="Times New Roman" w:hAnsi="Times New Roman" w:cs="Times New Roman"/>
          <w:sz w:val="24"/>
          <w:szCs w:val="24"/>
        </w:rPr>
      </w:pPr>
      <w:del w:id="604" w:author="Rebecca Wiederhold" w:date="2020-12-30T15:39:00Z">
        <w:r w:rsidRPr="00C40EBA" w:rsidDel="001B6183">
          <w:rPr>
            <w:rFonts w:ascii="Times New Roman" w:hAnsi="Times New Roman" w:cs="Times New Roman"/>
            <w:sz w:val="24"/>
            <w:szCs w:val="24"/>
            <w:vertAlign w:val="superscript"/>
          </w:rPr>
          <w:endnoteRef/>
        </w:r>
        <w:r w:rsidRPr="00C40EBA" w:rsidDel="001B6183">
          <w:rPr>
            <w:rFonts w:ascii="Times New Roman" w:hAnsi="Times New Roman" w:cs="Times New Roman"/>
            <w:sz w:val="24"/>
            <w:szCs w:val="24"/>
          </w:rPr>
          <w:delText xml:space="preserve"> </w:delText>
        </w:r>
        <w:r w:rsidRPr="00C40EBA" w:rsidDel="001B6183">
          <w:rPr>
            <w:rFonts w:ascii="Times New Roman" w:eastAsia="Times New Roman" w:hAnsi="Times New Roman" w:cs="Times New Roman"/>
            <w:sz w:val="24"/>
            <w:szCs w:val="24"/>
          </w:rPr>
          <w:delText>For an example of this see the entry for William Shakespeare in Wikidata</w:delText>
        </w:r>
        <w:r w:rsidDel="001B6183">
          <w:rPr>
            <w:rFonts w:ascii="Times New Roman" w:eastAsia="Times New Roman" w:hAnsi="Times New Roman" w:cs="Times New Roman"/>
            <w:sz w:val="24"/>
            <w:szCs w:val="24"/>
          </w:rPr>
          <w:delText xml:space="preserve">, </w:delText>
        </w:r>
        <w:r w:rsidDel="001B6183">
          <w:fldChar w:fldCharType="begin"/>
        </w:r>
        <w:r w:rsidDel="001B6183">
          <w:delInstrText xml:space="preserve"> HYPERLINK "https://www.wikidata.org/wiki/Q692" </w:delInstrText>
        </w:r>
        <w:r w:rsidDel="001B6183">
          <w:fldChar w:fldCharType="separate"/>
        </w:r>
        <w:r w:rsidRPr="006F5BEA" w:rsidDel="001B6183">
          <w:rPr>
            <w:rStyle w:val="Hyperlink"/>
            <w:rFonts w:ascii="Times New Roman" w:eastAsia="Times New Roman" w:hAnsi="Times New Roman" w:cs="Times New Roman"/>
            <w:sz w:val="24"/>
            <w:szCs w:val="24"/>
          </w:rPr>
          <w:delText>https://www.wikidata.org/wiki/Q692</w:delText>
        </w:r>
        <w:r w:rsidDel="001B6183">
          <w:rPr>
            <w:rStyle w:val="Hyperlink"/>
            <w:rFonts w:ascii="Times New Roman" w:eastAsia="Times New Roman" w:hAnsi="Times New Roman" w:cs="Times New Roman"/>
            <w:sz w:val="24"/>
            <w:szCs w:val="24"/>
          </w:rPr>
          <w:fldChar w:fldCharType="end"/>
        </w:r>
        <w:r w:rsidDel="001B6183">
          <w:rPr>
            <w:rFonts w:ascii="Times New Roman" w:eastAsia="Times New Roman" w:hAnsi="Times New Roman" w:cs="Times New Roman"/>
            <w:sz w:val="24"/>
            <w:szCs w:val="24"/>
          </w:rPr>
          <w:delText>.</w:delText>
        </w:r>
      </w:del>
    </w:p>
  </w:endnote>
  <w:endnote w:id="47">
    <w:p w14:paraId="00000070" w14:textId="3AF02EA7"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Theo van Veen, “</w:t>
      </w:r>
      <w:proofErr w:type="spellStart"/>
      <w:r w:rsidRPr="00C40EBA">
        <w:rPr>
          <w:rFonts w:ascii="Times New Roman" w:eastAsia="Times New Roman" w:hAnsi="Times New Roman" w:cs="Times New Roman"/>
          <w:sz w:val="24"/>
          <w:szCs w:val="24"/>
        </w:rPr>
        <w:t>Wikidata</w:t>
      </w:r>
      <w:proofErr w:type="spellEnd"/>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Information Technology and Libraries</w:t>
      </w:r>
      <w:r w:rsidRPr="00C40EBA">
        <w:rPr>
          <w:rFonts w:ascii="Times New Roman" w:eastAsia="Times New Roman" w:hAnsi="Times New Roman" w:cs="Times New Roman"/>
          <w:sz w:val="24"/>
          <w:szCs w:val="24"/>
        </w:rPr>
        <w:t xml:space="preserve"> 38, no. 2 (2019): 72-81, </w:t>
      </w:r>
      <w:hyperlink r:id="rId24">
        <w:r w:rsidRPr="00C40EBA">
          <w:rPr>
            <w:rFonts w:ascii="Times New Roman" w:eastAsia="Times New Roman" w:hAnsi="Times New Roman" w:cs="Times New Roman"/>
            <w:color w:val="1155CC"/>
            <w:sz w:val="24"/>
            <w:szCs w:val="24"/>
            <w:u w:val="single"/>
          </w:rPr>
          <w:t>https://doi.org/10.6017/ital.v38i2.10886</w:t>
        </w:r>
      </w:hyperlink>
      <w:r w:rsidRPr="00C40EBA">
        <w:rPr>
          <w:rFonts w:ascii="Times New Roman" w:eastAsia="Times New Roman" w:hAnsi="Times New Roman" w:cs="Times New Roman"/>
          <w:sz w:val="24"/>
          <w:szCs w:val="24"/>
        </w:rPr>
        <w:t xml:space="preserve">; Nancy </w:t>
      </w:r>
      <w:proofErr w:type="spellStart"/>
      <w:r w:rsidRPr="00C40EBA">
        <w:rPr>
          <w:rFonts w:ascii="Times New Roman" w:eastAsia="Times New Roman" w:hAnsi="Times New Roman" w:cs="Times New Roman"/>
          <w:sz w:val="24"/>
          <w:szCs w:val="24"/>
        </w:rPr>
        <w:t>Cooey</w:t>
      </w:r>
      <w:proofErr w:type="spellEnd"/>
      <w:r w:rsidRPr="00C40EBA">
        <w:rPr>
          <w:rFonts w:ascii="Times New Roman" w:eastAsia="Times New Roman" w:hAnsi="Times New Roman" w:cs="Times New Roman"/>
          <w:sz w:val="24"/>
          <w:szCs w:val="24"/>
        </w:rPr>
        <w:t xml:space="preserve">, "Leveraging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to Enhance Authority Records in the </w:t>
      </w:r>
      <w:proofErr w:type="spellStart"/>
      <w:r w:rsidRPr="00C40EBA">
        <w:rPr>
          <w:rFonts w:ascii="Times New Roman" w:eastAsia="Times New Roman" w:hAnsi="Times New Roman" w:cs="Times New Roman"/>
          <w:sz w:val="24"/>
          <w:szCs w:val="24"/>
        </w:rPr>
        <w:t>Ehri</w:t>
      </w:r>
      <w:proofErr w:type="spellEnd"/>
      <w:r w:rsidRPr="00C40EBA">
        <w:rPr>
          <w:rFonts w:ascii="Times New Roman" w:eastAsia="Times New Roman" w:hAnsi="Times New Roman" w:cs="Times New Roman"/>
          <w:sz w:val="24"/>
          <w:szCs w:val="24"/>
        </w:rPr>
        <w:t xml:space="preserve"> Portal,"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1-2 (2019): 83-98, </w:t>
      </w:r>
      <w:hyperlink r:id="rId25" w:history="1">
        <w:r w:rsidRPr="006F5BEA">
          <w:rPr>
            <w:rStyle w:val="Hyperlink"/>
            <w:rFonts w:ascii="Times New Roman" w:eastAsia="Times New Roman" w:hAnsi="Times New Roman" w:cs="Times New Roman"/>
            <w:sz w:val="24"/>
            <w:szCs w:val="24"/>
          </w:rPr>
          <w:t>https://doi.org/10.1080/19386389.2019.1589700</w:t>
        </w:r>
      </w:hyperlink>
      <w:r>
        <w:rPr>
          <w:rFonts w:ascii="Times New Roman" w:eastAsia="Times New Roman" w:hAnsi="Times New Roman" w:cs="Times New Roman"/>
          <w:sz w:val="24"/>
          <w:szCs w:val="24"/>
        </w:rPr>
        <w:t>.</w:t>
      </w:r>
    </w:p>
  </w:endnote>
  <w:endnote w:id="48">
    <w:p w14:paraId="00000051" w14:textId="7CA3E551"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“Linked Data Service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6" w:history="1">
        <w:r w:rsidRPr="006F5BEA">
          <w:rPr>
            <w:rStyle w:val="Hyperlink"/>
            <w:rFonts w:ascii="Times New Roman" w:eastAsia="Times New Roman" w:hAnsi="Times New Roman" w:cs="Times New Roman"/>
            <w:sz w:val="24"/>
            <w:szCs w:val="24"/>
          </w:rPr>
          <w:t>https://id.loc.gov</w:t>
        </w:r>
      </w:hyperlink>
      <w:r>
        <w:rPr>
          <w:rFonts w:ascii="Times New Roman" w:eastAsia="Times New Roman" w:hAnsi="Times New Roman" w:cs="Times New Roman"/>
          <w:sz w:val="24"/>
          <w:szCs w:val="24"/>
        </w:rPr>
        <w:t>.</w:t>
      </w:r>
    </w:p>
  </w:endnote>
  <w:endnote w:id="49">
    <w:p w14:paraId="0000004B" w14:textId="07A4A9BE"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ORCID, “ORCID</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7" w:history="1">
        <w:r w:rsidRPr="006F5BEA">
          <w:rPr>
            <w:rStyle w:val="Hyperlink"/>
            <w:rFonts w:ascii="Times New Roman" w:eastAsia="Times New Roman" w:hAnsi="Times New Roman" w:cs="Times New Roman"/>
            <w:sz w:val="24"/>
            <w:szCs w:val="24"/>
          </w:rPr>
          <w:t>https://orcid.org</w:t>
        </w:r>
      </w:hyperlink>
      <w:r>
        <w:rPr>
          <w:rFonts w:ascii="Times New Roman" w:eastAsia="Times New Roman" w:hAnsi="Times New Roman" w:cs="Times New Roman"/>
          <w:sz w:val="24"/>
          <w:szCs w:val="24"/>
        </w:rPr>
        <w:t>.</w:t>
      </w:r>
    </w:p>
  </w:endnote>
  <w:endnote w:id="50">
    <w:p w14:paraId="00000053" w14:textId="769C195A"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ISNI International Agency, “About ISNI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8" w:history="1">
        <w:r w:rsidRPr="006F5BEA">
          <w:rPr>
            <w:rStyle w:val="Hyperlink"/>
            <w:rFonts w:ascii="Times New Roman" w:eastAsia="Times New Roman" w:hAnsi="Times New Roman" w:cs="Times New Roman"/>
            <w:sz w:val="24"/>
            <w:szCs w:val="24"/>
          </w:rPr>
          <w:t>https://isni.org</w:t>
        </w:r>
      </w:hyperlink>
      <w:r>
        <w:rPr>
          <w:rFonts w:ascii="Times New Roman" w:eastAsia="Times New Roman" w:hAnsi="Times New Roman" w:cs="Times New Roman"/>
          <w:sz w:val="24"/>
          <w:szCs w:val="24"/>
        </w:rPr>
        <w:t>.</w:t>
      </w:r>
    </w:p>
  </w:endnote>
  <w:endnote w:id="51">
    <w:p w14:paraId="00000056" w14:textId="1E2F727D" w:rsidR="007353F6" w:rsidRPr="00C40EBA" w:rsidDel="00EB2775" w:rsidRDefault="007353F6" w:rsidP="008011AD">
      <w:pPr>
        <w:spacing w:line="480" w:lineRule="auto"/>
        <w:rPr>
          <w:del w:id="619" w:author="Rebecca Wiederhold" w:date="2020-12-30T15:32:00Z"/>
          <w:rFonts w:ascii="Times New Roman" w:eastAsia="Times New Roman" w:hAnsi="Times New Roman" w:cs="Times New Roman"/>
          <w:sz w:val="24"/>
          <w:szCs w:val="24"/>
        </w:rPr>
      </w:pPr>
      <w:del w:id="620" w:author="Rebecca Wiederhold" w:date="2020-12-30T15:32:00Z">
        <w:r w:rsidRPr="00C40EBA" w:rsidDel="00EB2775">
          <w:rPr>
            <w:rFonts w:ascii="Times New Roman" w:hAnsi="Times New Roman" w:cs="Times New Roman"/>
            <w:sz w:val="24"/>
            <w:szCs w:val="24"/>
            <w:vertAlign w:val="superscript"/>
          </w:rPr>
          <w:endnoteRef/>
        </w:r>
        <w:r w:rsidRPr="00C40EBA" w:rsidDel="00EB2775">
          <w:rPr>
            <w:rFonts w:ascii="Times New Roman" w:eastAsia="Times New Roman" w:hAnsi="Times New Roman" w:cs="Times New Roman"/>
            <w:sz w:val="24"/>
            <w:szCs w:val="24"/>
          </w:rPr>
          <w:delText xml:space="preserve"> IMDb</w:delText>
        </w:r>
        <w:r w:rsidDel="00EB2775">
          <w:rPr>
            <w:rFonts w:ascii="Times New Roman" w:eastAsia="Times New Roman" w:hAnsi="Times New Roman" w:cs="Times New Roman"/>
            <w:sz w:val="24"/>
            <w:szCs w:val="24"/>
          </w:rPr>
          <w:delText>.com, Inc.</w:delText>
        </w:r>
        <w:r w:rsidRPr="00C40EBA" w:rsidDel="00EB2775">
          <w:rPr>
            <w:rFonts w:ascii="Times New Roman" w:eastAsia="Times New Roman" w:hAnsi="Times New Roman" w:cs="Times New Roman"/>
            <w:sz w:val="24"/>
            <w:szCs w:val="24"/>
          </w:rPr>
          <w:delText>, “IMDb</w:delText>
        </w:r>
        <w:r w:rsidDel="00EB2775">
          <w:rPr>
            <w:rFonts w:ascii="Times New Roman" w:eastAsia="Times New Roman" w:hAnsi="Times New Roman" w:cs="Times New Roman"/>
            <w:sz w:val="24"/>
            <w:szCs w:val="24"/>
          </w:rPr>
          <w:delText>,</w:delText>
        </w:r>
        <w:r w:rsidRPr="00C40EBA" w:rsidDel="00EB2775">
          <w:rPr>
            <w:rFonts w:ascii="Times New Roman" w:eastAsia="Times New Roman" w:hAnsi="Times New Roman" w:cs="Times New Roman"/>
            <w:sz w:val="24"/>
            <w:szCs w:val="24"/>
          </w:rPr>
          <w:delText>” October 2, 2020</w:delText>
        </w:r>
        <w:r w:rsidDel="00EB2775">
          <w:rPr>
            <w:rFonts w:ascii="Times New Roman" w:eastAsia="Times New Roman" w:hAnsi="Times New Roman" w:cs="Times New Roman"/>
            <w:sz w:val="24"/>
            <w:szCs w:val="24"/>
          </w:rPr>
          <w:delText>,</w:delText>
        </w:r>
        <w:r w:rsidRPr="00C40EBA" w:rsidDel="00EB2775">
          <w:rPr>
            <w:rFonts w:ascii="Times New Roman" w:eastAsia="Times New Roman" w:hAnsi="Times New Roman" w:cs="Times New Roman"/>
            <w:sz w:val="24"/>
            <w:szCs w:val="24"/>
          </w:rPr>
          <w:delText xml:space="preserve"> </w:delText>
        </w:r>
        <w:r w:rsidDel="00EB2775">
          <w:fldChar w:fldCharType="begin"/>
        </w:r>
        <w:r w:rsidDel="00EB2775">
          <w:delInstrText xml:space="preserve"> HYPERLINK "https://www.imdb.com" </w:delInstrText>
        </w:r>
        <w:r w:rsidDel="00EB2775">
          <w:fldChar w:fldCharType="separate"/>
        </w:r>
        <w:r w:rsidRPr="006F5BEA" w:rsidDel="00EB2775">
          <w:rPr>
            <w:rStyle w:val="Hyperlink"/>
            <w:rFonts w:ascii="Times New Roman" w:eastAsia="Times New Roman" w:hAnsi="Times New Roman" w:cs="Times New Roman"/>
            <w:sz w:val="24"/>
            <w:szCs w:val="24"/>
          </w:rPr>
          <w:delText>https://www.imdb.com</w:delText>
        </w:r>
        <w:r w:rsidDel="00EB2775">
          <w:rPr>
            <w:rStyle w:val="Hyperlink"/>
            <w:rFonts w:ascii="Times New Roman" w:eastAsia="Times New Roman" w:hAnsi="Times New Roman" w:cs="Times New Roman"/>
            <w:sz w:val="24"/>
            <w:szCs w:val="24"/>
          </w:rPr>
          <w:fldChar w:fldCharType="end"/>
        </w:r>
        <w:r w:rsidDel="00EB2775">
          <w:rPr>
            <w:rFonts w:ascii="Times New Roman" w:eastAsia="Times New Roman" w:hAnsi="Times New Roman" w:cs="Times New Roman"/>
            <w:sz w:val="24"/>
            <w:szCs w:val="24"/>
          </w:rPr>
          <w:delText>.</w:delText>
        </w:r>
      </w:del>
    </w:p>
  </w:endnote>
  <w:endnote w:id="52">
    <w:p w14:paraId="00000055" w14:textId="238B9953" w:rsidR="007353F6" w:rsidRPr="00C40EBA" w:rsidDel="00EB2775" w:rsidRDefault="007353F6" w:rsidP="008011AD">
      <w:pPr>
        <w:spacing w:line="480" w:lineRule="auto"/>
        <w:rPr>
          <w:del w:id="621" w:author="Rebecca Wiederhold" w:date="2020-12-30T15:32:00Z"/>
          <w:rFonts w:ascii="Times New Roman" w:eastAsia="Times New Roman" w:hAnsi="Times New Roman" w:cs="Times New Roman"/>
          <w:sz w:val="24"/>
          <w:szCs w:val="24"/>
        </w:rPr>
      </w:pPr>
      <w:del w:id="622" w:author="Rebecca Wiederhold" w:date="2020-12-30T15:32:00Z">
        <w:r w:rsidRPr="00C40EBA" w:rsidDel="00EB2775">
          <w:rPr>
            <w:rFonts w:ascii="Times New Roman" w:hAnsi="Times New Roman" w:cs="Times New Roman"/>
            <w:sz w:val="24"/>
            <w:szCs w:val="24"/>
            <w:vertAlign w:val="superscript"/>
          </w:rPr>
          <w:endnoteRef/>
        </w:r>
        <w:r w:rsidRPr="00C40EBA" w:rsidDel="00EB2775">
          <w:rPr>
            <w:rFonts w:ascii="Times New Roman" w:hAnsi="Times New Roman" w:cs="Times New Roman"/>
            <w:sz w:val="24"/>
            <w:szCs w:val="24"/>
          </w:rPr>
          <w:delText xml:space="preserve"> </w:delText>
        </w:r>
        <w:r w:rsidRPr="00C40EBA" w:rsidDel="00EB2775">
          <w:rPr>
            <w:rFonts w:ascii="Times New Roman" w:eastAsia="Times New Roman" w:hAnsi="Times New Roman" w:cs="Times New Roman"/>
            <w:sz w:val="24"/>
            <w:szCs w:val="24"/>
          </w:rPr>
          <w:delText>MetaBrainz Foundation, “MusicBrainz</w:delText>
        </w:r>
        <w:r w:rsidDel="00EB2775">
          <w:rPr>
            <w:rFonts w:ascii="Times New Roman" w:eastAsia="Times New Roman" w:hAnsi="Times New Roman" w:cs="Times New Roman"/>
            <w:sz w:val="24"/>
            <w:szCs w:val="24"/>
          </w:rPr>
          <w:delText>,</w:delText>
        </w:r>
        <w:r w:rsidRPr="00C40EBA" w:rsidDel="00EB2775">
          <w:rPr>
            <w:rFonts w:ascii="Times New Roman" w:eastAsia="Times New Roman" w:hAnsi="Times New Roman" w:cs="Times New Roman"/>
            <w:sz w:val="24"/>
            <w:szCs w:val="24"/>
          </w:rPr>
          <w:delText>” October 2, 2020</w:delText>
        </w:r>
        <w:r w:rsidDel="00EB2775">
          <w:rPr>
            <w:rFonts w:ascii="Times New Roman" w:eastAsia="Times New Roman" w:hAnsi="Times New Roman" w:cs="Times New Roman"/>
            <w:sz w:val="24"/>
            <w:szCs w:val="24"/>
          </w:rPr>
          <w:delText>,</w:delText>
        </w:r>
        <w:r w:rsidRPr="00C40EBA" w:rsidDel="00EB2775">
          <w:rPr>
            <w:rFonts w:ascii="Times New Roman" w:eastAsia="Times New Roman" w:hAnsi="Times New Roman" w:cs="Times New Roman"/>
            <w:sz w:val="24"/>
            <w:szCs w:val="24"/>
          </w:rPr>
          <w:delText xml:space="preserve"> </w:delText>
        </w:r>
        <w:r w:rsidDel="00EB2775">
          <w:fldChar w:fldCharType="begin"/>
        </w:r>
        <w:r w:rsidDel="00EB2775">
          <w:delInstrText xml:space="preserve"> HYPERLINK "https://musicbrainz.org" </w:delInstrText>
        </w:r>
        <w:r w:rsidDel="00EB2775">
          <w:fldChar w:fldCharType="separate"/>
        </w:r>
        <w:r w:rsidRPr="006F5BEA" w:rsidDel="00EB2775">
          <w:rPr>
            <w:rStyle w:val="Hyperlink"/>
            <w:rFonts w:ascii="Times New Roman" w:eastAsia="Times New Roman" w:hAnsi="Times New Roman" w:cs="Times New Roman"/>
            <w:sz w:val="24"/>
            <w:szCs w:val="24"/>
          </w:rPr>
          <w:delText>https://musicbrainz.org</w:delText>
        </w:r>
        <w:r w:rsidDel="00EB2775">
          <w:rPr>
            <w:rStyle w:val="Hyperlink"/>
            <w:rFonts w:ascii="Times New Roman" w:eastAsia="Times New Roman" w:hAnsi="Times New Roman" w:cs="Times New Roman"/>
            <w:sz w:val="24"/>
            <w:szCs w:val="24"/>
          </w:rPr>
          <w:fldChar w:fldCharType="end"/>
        </w:r>
        <w:r w:rsidDel="00EB2775">
          <w:rPr>
            <w:rFonts w:ascii="Times New Roman" w:eastAsia="Times New Roman" w:hAnsi="Times New Roman" w:cs="Times New Roman"/>
            <w:sz w:val="24"/>
            <w:szCs w:val="24"/>
          </w:rPr>
          <w:delText>.</w:delText>
        </w:r>
      </w:del>
    </w:p>
  </w:endnote>
  <w:endnote w:id="53">
    <w:p w14:paraId="00000075" w14:textId="3083602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W3C, “Semantic Web</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9" w:history="1">
        <w:r w:rsidRPr="006F5BEA">
          <w:rPr>
            <w:rStyle w:val="Hyperlink"/>
            <w:rFonts w:ascii="Times New Roman" w:eastAsia="Times New Roman" w:hAnsi="Times New Roman" w:cs="Times New Roman"/>
            <w:sz w:val="24"/>
            <w:szCs w:val="24"/>
          </w:rPr>
          <w:t>https://www.w3.org/standards/semanticweb/</w:t>
        </w:r>
      </w:hyperlink>
      <w:r>
        <w:rPr>
          <w:rFonts w:ascii="Times New Roman" w:eastAsia="Times New Roman" w:hAnsi="Times New Roman" w:cs="Times New Roman"/>
          <w:sz w:val="24"/>
          <w:szCs w:val="24"/>
        </w:rPr>
        <w:t>.</w:t>
      </w:r>
    </w:p>
  </w:endnote>
  <w:endnote w:id="54">
    <w:p w14:paraId="00000057" w14:textId="27C9730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W3C, “URI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0" w:history="1">
        <w:r w:rsidRPr="006F5BEA">
          <w:rPr>
            <w:rStyle w:val="Hyperlink"/>
            <w:rFonts w:ascii="Times New Roman" w:eastAsia="Times New Roman" w:hAnsi="Times New Roman" w:cs="Times New Roman"/>
            <w:sz w:val="24"/>
            <w:szCs w:val="24"/>
          </w:rPr>
          <w:t>https://www.w3.org/wiki/URI</w:t>
        </w:r>
      </w:hyperlink>
      <w:r>
        <w:rPr>
          <w:rFonts w:ascii="Times New Roman" w:eastAsia="Times New Roman" w:hAnsi="Times New Roman" w:cs="Times New Roman"/>
          <w:sz w:val="24"/>
          <w:szCs w:val="24"/>
        </w:rPr>
        <w:t>.</w:t>
      </w:r>
    </w:p>
  </w:endnote>
  <w:endnote w:id="55">
    <w:p w14:paraId="00000077" w14:textId="229F3A99"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Robert Fox,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From Strings to Things.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Digital Library Perspectives </w:t>
      </w:r>
      <w:r w:rsidRPr="00C40EBA">
        <w:rPr>
          <w:rFonts w:ascii="Times New Roman" w:eastAsia="Times New Roman" w:hAnsi="Times New Roman" w:cs="Times New Roman"/>
          <w:sz w:val="24"/>
          <w:szCs w:val="24"/>
        </w:rPr>
        <w:t xml:space="preserve">32, no. 1 (2016): </w:t>
      </w:r>
      <w:ins w:id="637" w:author="Rebecca Wiederhold" w:date="2020-12-30T16:28:00Z">
        <w:r w:rsidR="00A1064F">
          <w:rPr>
            <w:rFonts w:ascii="Times New Roman" w:eastAsia="Times New Roman" w:hAnsi="Times New Roman" w:cs="Times New Roman"/>
            <w:sz w:val="24"/>
            <w:szCs w:val="24"/>
          </w:rPr>
          <w:t>4</w:t>
        </w:r>
      </w:ins>
      <w:del w:id="638" w:author="Rebecca Wiederhold" w:date="2020-12-30T16:28:00Z">
        <w:r w:rsidRPr="00C40EBA" w:rsidDel="00A1064F">
          <w:rPr>
            <w:rFonts w:ascii="Times New Roman" w:eastAsia="Times New Roman" w:hAnsi="Times New Roman" w:cs="Times New Roman"/>
            <w:sz w:val="24"/>
            <w:szCs w:val="24"/>
          </w:rPr>
          <w:delText>2-6</w:delText>
        </w:r>
      </w:del>
      <w:r>
        <w:rPr>
          <w:rFonts w:ascii="Times New Roman" w:eastAsia="Times New Roman" w:hAnsi="Times New Roman" w:cs="Times New Roman"/>
          <w:sz w:val="24"/>
          <w:szCs w:val="24"/>
        </w:rPr>
        <w:t>,</w:t>
      </w:r>
      <w:hyperlink r:id="rId31">
        <w:r w:rsidRPr="00C40EBA">
          <w:rPr>
            <w:rFonts w:ascii="Times New Roman" w:eastAsia="Times New Roman" w:hAnsi="Times New Roman" w:cs="Times New Roman"/>
            <w:sz w:val="24"/>
            <w:szCs w:val="24"/>
          </w:rPr>
          <w:t xml:space="preserve"> </w:t>
        </w:r>
      </w:hyperlink>
      <w:r w:rsidRPr="005D342F">
        <w:t xml:space="preserve"> </w:t>
      </w:r>
      <w:hyperlink r:id="rId32" w:history="1">
        <w:r w:rsidRPr="006F5BEA">
          <w:rPr>
            <w:rStyle w:val="Hyperlink"/>
            <w:rFonts w:ascii="Times New Roman" w:eastAsia="Times New Roman" w:hAnsi="Times New Roman" w:cs="Times New Roman"/>
            <w:sz w:val="24"/>
            <w:szCs w:val="24"/>
          </w:rPr>
          <w:t>https://doi.org/10.1108/dlp-10-2015-0020</w:t>
        </w:r>
      </w:hyperlink>
      <w:r>
        <w:rPr>
          <w:rFonts w:ascii="Times New Roman" w:eastAsia="Times New Roman" w:hAnsi="Times New Roman" w:cs="Times New Roman"/>
          <w:sz w:val="24"/>
          <w:szCs w:val="24"/>
        </w:rPr>
        <w:t>.</w:t>
      </w:r>
    </w:p>
  </w:endnote>
  <w:endnote w:id="56">
    <w:p w14:paraId="7E2CDD37" w14:textId="7A40BF76" w:rsidR="00F74EB2" w:rsidRPr="00F74EB2" w:rsidRDefault="00F74EB2">
      <w:pPr>
        <w:pStyle w:val="EndnoteText"/>
        <w:spacing w:line="480" w:lineRule="auto"/>
        <w:rPr>
          <w:lang w:val="en-US"/>
          <w:rPrChange w:id="641" w:author="Rebecca Wiederhold" w:date="2020-12-30T15:41:00Z">
            <w:rPr/>
          </w:rPrChange>
        </w:rPr>
        <w:pPrChange w:id="642" w:author="Rebecca Wiederhold" w:date="2020-12-30T15:42:00Z">
          <w:pPr>
            <w:pStyle w:val="EndnoteText"/>
          </w:pPr>
        </w:pPrChange>
      </w:pPr>
      <w:ins w:id="643" w:author="Rebecca Wiederhold" w:date="2020-12-30T15:41:00Z">
        <w:r>
          <w:rPr>
            <w:rStyle w:val="EndnoteReference"/>
          </w:rPr>
          <w:endnoteRef/>
        </w:r>
        <w:r>
          <w:t xml:space="preserve"> </w:t>
        </w:r>
      </w:ins>
      <w:ins w:id="644" w:author="Rebecca Wiederhold" w:date="2020-12-30T15:42:00Z">
        <w:r w:rsidRPr="004E0A01">
          <w:rPr>
            <w:rFonts w:ascii="Times New Roman" w:hAnsi="Times New Roman" w:cs="Times New Roman"/>
            <w:sz w:val="24"/>
            <w:szCs w:val="24"/>
          </w:rPr>
          <w:t xml:space="preserve">W3C, “An Introduction to Multilingual Web Addresses,” December 19, 2020,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4E0A01">
          <w:rPr>
            <w:rFonts w:ascii="Times New Roman" w:hAnsi="Times New Roman" w:cs="Times New Roman"/>
            <w:sz w:val="24"/>
            <w:szCs w:val="24"/>
          </w:rPr>
          <w:instrText>https://www.w3.org/International/articles/idn-and-iri/</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C243FC">
          <w:rPr>
            <w:rStyle w:val="Hyperlink"/>
            <w:rFonts w:ascii="Times New Roman" w:hAnsi="Times New Roman" w:cs="Times New Roman"/>
            <w:sz w:val="24"/>
            <w:szCs w:val="24"/>
          </w:rPr>
          <w:t>https://www.w3.org/International/articles/idn-and-iri/</w:t>
        </w:r>
        <w:r>
          <w:rPr>
            <w:rFonts w:ascii="Times New Roman" w:hAnsi="Times New Roman" w:cs="Times New Roman"/>
            <w:sz w:val="24"/>
            <w:szCs w:val="24"/>
          </w:rPr>
          <w:fldChar w:fldCharType="end"/>
        </w:r>
        <w:r>
          <w:rPr>
            <w:rFonts w:ascii="Times New Roman" w:hAnsi="Times New Roman" w:cs="Times New Roman"/>
            <w:sz w:val="24"/>
            <w:szCs w:val="24"/>
          </w:rPr>
          <w:t>.</w:t>
        </w:r>
      </w:ins>
    </w:p>
  </w:endnote>
  <w:endnote w:id="57">
    <w:p w14:paraId="49E45890" w14:textId="77777777" w:rsidR="006062B9" w:rsidRDefault="006062B9" w:rsidP="006062B9">
      <w:pPr>
        <w:pStyle w:val="EndnoteText"/>
        <w:spacing w:line="480" w:lineRule="auto"/>
        <w:rPr>
          <w:ins w:id="688" w:author="Rebecca Wiederhold" w:date="2020-12-30T15:58:00Z"/>
        </w:rPr>
      </w:pPr>
      <w:ins w:id="689" w:author="Rebecca Wiederhold" w:date="2020-12-30T15:58:00Z">
        <w:r>
          <w:rPr>
            <w:rStyle w:val="EndnoteReference"/>
          </w:rPr>
          <w:endnoteRef/>
        </w:r>
        <w:r>
          <w:t xml:space="preserve"> </w:t>
        </w:r>
        <w:r w:rsidRPr="00C4095B">
          <w:rPr>
            <w:rFonts w:ascii="Times New Roman" w:hAnsi="Times New Roman" w:cs="Times New Roman"/>
            <w:sz w:val="24"/>
            <w:szCs w:val="24"/>
          </w:rPr>
          <w:t xml:space="preserve">ZineLibraries.info, December 12, 2020,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C4095B">
          <w:rPr>
            <w:rFonts w:ascii="Times New Roman" w:hAnsi="Times New Roman" w:cs="Times New Roman"/>
            <w:sz w:val="24"/>
            <w:szCs w:val="24"/>
          </w:rPr>
          <w:instrText>http://zinelibraries.info/2016/05/30/code-of-ethics-1115-web-version/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C243FC">
          <w:rPr>
            <w:rStyle w:val="Hyperlink"/>
            <w:rFonts w:ascii="Times New Roman" w:hAnsi="Times New Roman" w:cs="Times New Roman"/>
            <w:sz w:val="24"/>
            <w:szCs w:val="24"/>
          </w:rPr>
          <w:t>http://zinelibraries.info/2016/05/30/code-of-ethics-1115-web-version/</w:t>
        </w:r>
        <w:r>
          <w:rPr>
            <w:rFonts w:ascii="Times New Roman" w:hAnsi="Times New Roman" w:cs="Times New Roman"/>
            <w:sz w:val="24"/>
            <w:szCs w:val="24"/>
          </w:rPr>
          <w:fldChar w:fldCharType="end"/>
        </w:r>
        <w:r>
          <w:rPr>
            <w:rFonts w:ascii="Times New Roman" w:hAnsi="Times New Roman" w:cs="Times New Roman"/>
            <w:sz w:val="24"/>
            <w:szCs w:val="24"/>
          </w:rPr>
          <w:t>.</w:t>
        </w:r>
      </w:ins>
    </w:p>
  </w:endnote>
  <w:endnote w:id="58">
    <w:p w14:paraId="58265A29" w14:textId="77777777" w:rsidR="006062B9" w:rsidRPr="00943F99" w:rsidRDefault="006062B9" w:rsidP="006062B9">
      <w:pPr>
        <w:pStyle w:val="EndnoteText"/>
        <w:spacing w:line="480" w:lineRule="auto"/>
        <w:rPr>
          <w:ins w:id="690" w:author="Rebecca Wiederhold" w:date="2020-12-30T15:58:00Z"/>
        </w:rPr>
      </w:pPr>
      <w:ins w:id="691" w:author="Rebecca Wiederhold" w:date="2020-12-30T15:58:00Z">
        <w:r>
          <w:rPr>
            <w:rStyle w:val="EndnoteReference"/>
          </w:rPr>
          <w:endnoteRef/>
        </w:r>
        <w:r>
          <w:t xml:space="preserve"> </w:t>
        </w:r>
        <w:proofErr w:type="spellStart"/>
        <w:r w:rsidRPr="00DF3DD4">
          <w:rPr>
            <w:rFonts w:ascii="Times New Roman" w:eastAsia="Times New Roman" w:hAnsi="Times New Roman" w:cs="Times New Roman"/>
            <w:sz w:val="24"/>
            <w:szCs w:val="24"/>
          </w:rPr>
          <w:t>Kalani</w:t>
        </w:r>
        <w:proofErr w:type="spellEnd"/>
        <w:r w:rsidRPr="00DF3DD4">
          <w:rPr>
            <w:rFonts w:ascii="Times New Roman" w:eastAsia="Times New Roman" w:hAnsi="Times New Roman" w:cs="Times New Roman"/>
            <w:sz w:val="24"/>
            <w:szCs w:val="24"/>
          </w:rPr>
          <w:t xml:space="preserve"> </w:t>
        </w:r>
        <w:proofErr w:type="spellStart"/>
        <w:r w:rsidRPr="00DF3DD4">
          <w:rPr>
            <w:rFonts w:ascii="Times New Roman" w:eastAsia="Times New Roman" w:hAnsi="Times New Roman" w:cs="Times New Roman"/>
            <w:sz w:val="24"/>
            <w:szCs w:val="24"/>
          </w:rPr>
          <w:t>Adolpho</w:t>
        </w:r>
        <w:proofErr w:type="spellEnd"/>
        <w:r w:rsidRPr="00DF3DD4">
          <w:rPr>
            <w:rFonts w:ascii="Times New Roman" w:eastAsia="Times New Roman" w:hAnsi="Times New Roman" w:cs="Times New Roman"/>
            <w:sz w:val="24"/>
            <w:szCs w:val="24"/>
          </w:rPr>
          <w:t xml:space="preserve">, “Who Asked You? Consent, Self-Determination, and the Report of the PCC Ad Hoc Task Group on Gender in Name Authority Records,” in </w:t>
        </w:r>
        <w:r w:rsidRPr="00DF3DD4">
          <w:rPr>
            <w:rFonts w:ascii="Times New Roman" w:eastAsia="Times New Roman" w:hAnsi="Times New Roman" w:cs="Times New Roman"/>
            <w:i/>
            <w:iCs/>
            <w:sz w:val="24"/>
            <w:szCs w:val="24"/>
          </w:rPr>
          <w:t>Ethical Questions in Name Authority Control</w:t>
        </w:r>
        <w:r w:rsidRPr="00DF3DD4">
          <w:rPr>
            <w:rFonts w:ascii="Times New Roman" w:eastAsia="Times New Roman" w:hAnsi="Times New Roman" w:cs="Times New Roman"/>
            <w:sz w:val="24"/>
            <w:szCs w:val="24"/>
          </w:rPr>
          <w:t xml:space="preserve"> (Sacramento, CA: Library Juice Press, 2019), 11</w:t>
        </w:r>
        <w:r>
          <w:rPr>
            <w:rFonts w:ascii="Times New Roman" w:eastAsia="Times New Roman" w:hAnsi="Times New Roman" w:cs="Times New Roman"/>
            <w:sz w:val="24"/>
            <w:szCs w:val="24"/>
          </w:rPr>
          <w:t>2</w:t>
        </w:r>
        <w:r w:rsidRPr="00DF3DD4">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Pr="00DF3DD4">
          <w:rPr>
            <w:rFonts w:ascii="Times New Roman" w:eastAsia="Times New Roman" w:hAnsi="Times New Roman" w:cs="Times New Roman"/>
            <w:sz w:val="24"/>
            <w:szCs w:val="24"/>
          </w:rPr>
          <w:t>3.</w:t>
        </w:r>
      </w:ins>
    </w:p>
  </w:endnote>
  <w:endnote w:id="59">
    <w:p w14:paraId="525DCC88" w14:textId="77777777" w:rsidR="006062B9" w:rsidRDefault="006062B9" w:rsidP="006062B9">
      <w:pPr>
        <w:pStyle w:val="EndnoteText"/>
        <w:spacing w:line="480" w:lineRule="auto"/>
        <w:rPr>
          <w:ins w:id="692" w:author="Rebecca Wiederhold" w:date="2020-12-30T15:58:00Z"/>
        </w:rPr>
      </w:pPr>
      <w:ins w:id="693" w:author="Rebecca Wiederhold" w:date="2020-12-30T15:58:00Z">
        <w:r>
          <w:rPr>
            <w:rStyle w:val="EndnoteReference"/>
          </w:rPr>
          <w:endnoteRef/>
        </w:r>
        <w:r>
          <w:t xml:space="preserve"> </w:t>
        </w:r>
        <w:r>
          <w:rPr>
            <w:rFonts w:ascii="Times New Roman" w:eastAsia="Times New Roman" w:hAnsi="Times New Roman" w:cs="Times New Roman"/>
            <w:sz w:val="24"/>
            <w:szCs w:val="24"/>
          </w:rPr>
          <w:t xml:space="preserve">Jane Sandberg, editor, </w:t>
        </w:r>
        <w:r w:rsidRPr="00C40EBA">
          <w:rPr>
            <w:rFonts w:ascii="Times New Roman" w:eastAsia="Times New Roman" w:hAnsi="Times New Roman" w:cs="Times New Roman"/>
            <w:i/>
            <w:sz w:val="24"/>
            <w:szCs w:val="24"/>
            <w:highlight w:val="white"/>
          </w:rPr>
          <w:t>Ethical Questions in Name Authority Control</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(S</w:t>
        </w:r>
        <w:r w:rsidRPr="00C40EBA">
          <w:rPr>
            <w:rFonts w:ascii="Times New Roman" w:eastAsia="Times New Roman" w:hAnsi="Times New Roman" w:cs="Times New Roman"/>
            <w:sz w:val="24"/>
            <w:szCs w:val="24"/>
            <w:highlight w:val="white"/>
          </w:rPr>
          <w:t>acramento, CA: Library Juice Press, 2019</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340298">
          <w:rPr>
            <w:rFonts w:ascii="Times New Roman" w:eastAsia="Times New Roman" w:hAnsi="Times New Roman" w:cs="Times New Roman"/>
            <w:sz w:val="24"/>
            <w:szCs w:val="24"/>
          </w:rPr>
          <w:t>This significant monograph builds on previous ethical discussions in library literature to provide an ethical framework for the library community. Contributing authors explore such issues as self-determination, privacy, the impacts of colonialism, gender variance, transgender identities, the impacts of emerging technologies, and suggestions for how to solve some of the ethical challenges in this work.</w:t>
        </w:r>
      </w:ins>
    </w:p>
  </w:endnote>
  <w:endnote w:id="60">
    <w:p w14:paraId="737C5DFC" w14:textId="77777777" w:rsidR="006062B9" w:rsidRPr="00DA28C2" w:rsidRDefault="006062B9" w:rsidP="006062B9">
      <w:pPr>
        <w:pStyle w:val="EndnoteText"/>
        <w:spacing w:line="480" w:lineRule="auto"/>
        <w:rPr>
          <w:ins w:id="696" w:author="Rebecca Wiederhold" w:date="2020-12-30T15:58:00Z"/>
          <w:rFonts w:ascii="Times New Roman" w:hAnsi="Times New Roman" w:cs="Times New Roman"/>
          <w:sz w:val="24"/>
          <w:szCs w:val="24"/>
        </w:rPr>
      </w:pPr>
      <w:ins w:id="697" w:author="Rebecca Wiederhold" w:date="2020-12-30T15:58:00Z">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Grace Lo, “</w:t>
        </w:r>
        <w:r>
          <w:rPr>
            <w:rFonts w:ascii="Times New Roman" w:hAnsi="Times New Roman" w:cs="Times New Roman"/>
            <w:sz w:val="24"/>
            <w:szCs w:val="24"/>
          </w:rPr>
          <w:t>’</w:t>
        </w:r>
        <w:r w:rsidRPr="00DA28C2">
          <w:rPr>
            <w:rFonts w:ascii="Times New Roman" w:hAnsi="Times New Roman" w:cs="Times New Roman"/>
            <w:sz w:val="24"/>
            <w:szCs w:val="24"/>
          </w:rPr>
          <w:t xml:space="preserve">Aliens’ vs. Catalogers: Bias in the Library of Congress Subject Heading,” </w:t>
        </w:r>
        <w:r w:rsidRPr="00DA28C2">
          <w:rPr>
            <w:rFonts w:ascii="Times New Roman" w:hAnsi="Times New Roman" w:cs="Times New Roman"/>
            <w:i/>
            <w:iCs/>
            <w:sz w:val="24"/>
            <w:szCs w:val="24"/>
          </w:rPr>
          <w:t>Legal Reference Services Quarterly</w:t>
        </w:r>
        <w:r w:rsidRPr="00DA28C2">
          <w:rPr>
            <w:rFonts w:ascii="Times New Roman" w:hAnsi="Times New Roman" w:cs="Times New Roman"/>
            <w:sz w:val="24"/>
            <w:szCs w:val="24"/>
          </w:rPr>
          <w:t xml:space="preserve"> 38, no. 4 (2019): 180.</w:t>
        </w:r>
      </w:ins>
    </w:p>
  </w:endnote>
  <w:endnote w:id="61">
    <w:p w14:paraId="052E91EC" w14:textId="77777777" w:rsidR="006062B9" w:rsidRDefault="006062B9" w:rsidP="006062B9">
      <w:pPr>
        <w:pStyle w:val="EndnoteText"/>
        <w:spacing w:line="480" w:lineRule="auto"/>
        <w:rPr>
          <w:ins w:id="698" w:author="Rebecca Wiederhold" w:date="2020-12-30T15:58:00Z"/>
        </w:rPr>
      </w:pPr>
      <w:ins w:id="699" w:author="Rebecca Wiederhold" w:date="2020-12-30T15:58:00Z">
        <w:r>
          <w:rPr>
            <w:rStyle w:val="EndnoteReference"/>
          </w:rPr>
          <w:endnoteRef/>
        </w:r>
        <w:r>
          <w:t xml:space="preserve"> </w:t>
        </w:r>
        <w:r>
          <w:rPr>
            <w:rFonts w:ascii="Times New Roman" w:hAnsi="Times New Roman" w:cs="Times New Roman"/>
            <w:sz w:val="24"/>
            <w:szCs w:val="24"/>
          </w:rPr>
          <w:t xml:space="preserve">Jill E. </w:t>
        </w:r>
        <w:r>
          <w:rPr>
            <w:rFonts w:ascii="Times New Roman" w:hAnsi="Times New Roman" w:cs="Times New Roman"/>
            <w:sz w:val="24"/>
            <w:szCs w:val="24"/>
          </w:rPr>
          <w:t>Baron</w:t>
        </w:r>
        <w:r w:rsidRPr="009C761A">
          <w:rPr>
            <w:rFonts w:ascii="Times New Roman" w:hAnsi="Times New Roman" w:cs="Times New Roman"/>
            <w:sz w:val="24"/>
            <w:szCs w:val="24"/>
          </w:rPr>
          <w:t xml:space="preserve">, </w:t>
        </w:r>
        <w:r w:rsidRPr="009C761A">
          <w:rPr>
            <w:rFonts w:ascii="Times New Roman" w:hAnsi="Times New Roman" w:cs="Times New Roman"/>
            <w:i/>
            <w:iCs/>
            <w:sz w:val="24"/>
            <w:szCs w:val="24"/>
          </w:rPr>
          <w:t>Change the Subject</w:t>
        </w:r>
        <w:r w:rsidRPr="009C761A">
          <w:rPr>
            <w:rFonts w:ascii="Times New Roman" w:hAnsi="Times New Roman" w:cs="Times New Roman"/>
            <w:sz w:val="24"/>
            <w:szCs w:val="24"/>
          </w:rPr>
          <w:t>,</w:t>
        </w:r>
        <w:r>
          <w:rPr>
            <w:rFonts w:ascii="Times New Roman" w:hAnsi="Times New Roman" w:cs="Times New Roman"/>
            <w:sz w:val="24"/>
            <w:szCs w:val="24"/>
          </w:rPr>
          <w:t xml:space="preserve"> Dartmouth Digital Library Program, 2019</w:t>
        </w:r>
        <w:r w:rsidRPr="009C761A">
          <w:rPr>
            <w:rFonts w:ascii="Times New Roman" w:hAnsi="Times New Roman" w:cs="Times New Roman"/>
            <w:sz w:val="24"/>
            <w:szCs w:val="24"/>
          </w:rPr>
          <w:t xml:space="preserve">, video, 54:00, </w:t>
        </w:r>
        <w:r w:rsidRPr="009C761A">
          <w:rPr>
            <w:rFonts w:ascii="Times New Roman" w:hAnsi="Times New Roman" w:cs="Times New Roman"/>
            <w:sz w:val="24"/>
            <w:szCs w:val="24"/>
          </w:rPr>
          <w:fldChar w:fldCharType="begin"/>
        </w:r>
        <w:r w:rsidRPr="009C761A">
          <w:rPr>
            <w:rFonts w:ascii="Times New Roman" w:hAnsi="Times New Roman" w:cs="Times New Roman"/>
            <w:sz w:val="24"/>
            <w:szCs w:val="24"/>
          </w:rPr>
          <w:instrText xml:space="preserve"> HYPERLINK "https://n2t.net/ark:/83024/d4hq3s42r" </w:instrText>
        </w:r>
        <w:r w:rsidRPr="009C761A">
          <w:rPr>
            <w:rFonts w:ascii="Times New Roman" w:hAnsi="Times New Roman" w:cs="Times New Roman"/>
            <w:sz w:val="24"/>
            <w:szCs w:val="24"/>
          </w:rPr>
          <w:fldChar w:fldCharType="separate"/>
        </w:r>
        <w:r w:rsidRPr="009C761A">
          <w:rPr>
            <w:rStyle w:val="Hyperlink"/>
            <w:rFonts w:ascii="Times New Roman" w:hAnsi="Times New Roman" w:cs="Times New Roman"/>
            <w:color w:val="00693E"/>
            <w:sz w:val="24"/>
            <w:szCs w:val="24"/>
            <w:shd w:val="clear" w:color="auto" w:fill="FFFFFF"/>
          </w:rPr>
          <w:t>https://n2t.net/ark:/83024/d4hq3s42r</w:t>
        </w:r>
        <w:r w:rsidRPr="009C761A">
          <w:rPr>
            <w:rFonts w:ascii="Times New Roman" w:hAnsi="Times New Roman" w:cs="Times New Roman"/>
            <w:sz w:val="24"/>
            <w:szCs w:val="24"/>
          </w:rPr>
          <w:fldChar w:fldCharType="end"/>
        </w:r>
        <w:r w:rsidRPr="009C761A">
          <w:rPr>
            <w:rFonts w:ascii="Times New Roman" w:hAnsi="Times New Roman" w:cs="Times New Roman"/>
            <w:sz w:val="24"/>
            <w:szCs w:val="24"/>
          </w:rPr>
          <w:t>.</w:t>
        </w:r>
      </w:ins>
    </w:p>
  </w:endnote>
  <w:endnote w:id="62">
    <w:p w14:paraId="66A0CA7F" w14:textId="77777777" w:rsidR="006062B9" w:rsidRDefault="006062B9" w:rsidP="006062B9">
      <w:pPr>
        <w:pStyle w:val="EndnoteText"/>
        <w:spacing w:line="480" w:lineRule="auto"/>
        <w:rPr>
          <w:ins w:id="700" w:author="Rebecca Wiederhold" w:date="2020-12-30T15:58:00Z"/>
        </w:rPr>
      </w:pPr>
      <w:ins w:id="701" w:author="Rebecca Wiederhold" w:date="2020-12-30T15:58:00Z">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w:t>
        </w:r>
        <w:r w:rsidRPr="00DA28C2">
          <w:rPr>
            <w:rFonts w:ascii="Times New Roman" w:hAnsi="Times New Roman" w:cs="Times New Roman"/>
            <w:sz w:val="24"/>
            <w:szCs w:val="24"/>
          </w:rPr>
          <w:t>Vi</w:t>
        </w:r>
        <w:r>
          <w:rPr>
            <w:rFonts w:ascii="Times New Roman" w:hAnsi="Times New Roman" w:cs="Times New Roman"/>
            <w:sz w:val="24"/>
            <w:szCs w:val="24"/>
          </w:rPr>
          <w:t>o</w:t>
        </w:r>
        <w:r w:rsidRPr="00DA28C2">
          <w:rPr>
            <w:rFonts w:ascii="Times New Roman" w:hAnsi="Times New Roman" w:cs="Times New Roman"/>
            <w:sz w:val="24"/>
            <w:szCs w:val="24"/>
          </w:rPr>
          <w:t>let Fox</w:t>
        </w:r>
        <w:r>
          <w:rPr>
            <w:rFonts w:ascii="Times New Roman" w:hAnsi="Times New Roman" w:cs="Times New Roman"/>
            <w:sz w:val="24"/>
            <w:szCs w:val="24"/>
          </w:rPr>
          <w:t xml:space="preserve"> et al.</w:t>
        </w:r>
        <w:r w:rsidRPr="00DA28C2">
          <w:rPr>
            <w:rFonts w:ascii="Times New Roman" w:hAnsi="Times New Roman" w:cs="Times New Roman"/>
            <w:sz w:val="24"/>
            <w:szCs w:val="24"/>
          </w:rPr>
          <w:t xml:space="preserve">, “Report of the SAC Working Group on Alternatives to LCSH ‘Illegal Aliens,’” American Library Association Institutional Repository, June 19, 2020, </w:t>
        </w:r>
        <w:r>
          <w:rPr>
            <w:rFonts w:ascii="Times New Roman" w:hAnsi="Times New Roman" w:cs="Times New Roman"/>
            <w:sz w:val="24"/>
            <w:szCs w:val="24"/>
          </w:rPr>
          <w:t xml:space="preserve">5,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415605">
          <w:rPr>
            <w:rFonts w:ascii="Times New Roman" w:hAnsi="Times New Roman" w:cs="Times New Roman"/>
            <w:sz w:val="24"/>
            <w:szCs w:val="24"/>
          </w:rPr>
          <w:instrText>http://hdl.handle.net/11213/14582</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C243FC">
          <w:rPr>
            <w:rStyle w:val="Hyperlink"/>
            <w:rFonts w:ascii="Times New Roman" w:hAnsi="Times New Roman" w:cs="Times New Roman"/>
            <w:sz w:val="24"/>
            <w:szCs w:val="24"/>
          </w:rPr>
          <w:t>http://hdl.handle.net/11213/14582</w:t>
        </w:r>
        <w:r>
          <w:rPr>
            <w:rFonts w:ascii="Times New Roman" w:hAnsi="Times New Roman" w:cs="Times New Roman"/>
            <w:sz w:val="24"/>
            <w:szCs w:val="24"/>
          </w:rPr>
          <w:fldChar w:fldCharType="end"/>
        </w:r>
        <w:r w:rsidRPr="00DA28C2">
          <w:rPr>
            <w:rFonts w:ascii="Times New Roman" w:hAnsi="Times New Roman" w:cs="Times New Roman"/>
            <w:sz w:val="24"/>
            <w:szCs w:val="24"/>
          </w:rPr>
          <w:t>.</w:t>
        </w:r>
      </w:ins>
    </w:p>
  </w:endnote>
  <w:endnote w:id="63">
    <w:p w14:paraId="41855A14" w14:textId="77777777" w:rsidR="006062B9" w:rsidRPr="0070259D" w:rsidRDefault="006062B9" w:rsidP="006062B9">
      <w:pPr>
        <w:pStyle w:val="EndnoteText"/>
        <w:spacing w:line="480" w:lineRule="auto"/>
        <w:rPr>
          <w:ins w:id="705" w:author="Rebecca Wiederhold" w:date="2020-12-30T15:58:00Z"/>
        </w:rPr>
      </w:pPr>
      <w:ins w:id="706" w:author="Rebecca Wiederhold" w:date="2020-12-30T15:58:00Z">
        <w:r>
          <w:rPr>
            <w:rStyle w:val="EndnoteReference"/>
          </w:rPr>
          <w:endnoteRef/>
        </w:r>
        <w:r>
          <w:t xml:space="preserve"> </w:t>
        </w:r>
        <w:r w:rsidRPr="0070259D">
          <w:rPr>
            <w:rFonts w:ascii="Times New Roman" w:hAnsi="Times New Roman" w:cs="Times New Roman"/>
            <w:sz w:val="24"/>
            <w:szCs w:val="24"/>
          </w:rPr>
          <w:t xml:space="preserve">Ann M. Doyle, Kimberley Dawson, and Sarah Dupont, “Indigenization of Knowledge Organization at the Xwi7xwa Library,” </w:t>
        </w:r>
        <w:r w:rsidRPr="0070259D">
          <w:rPr>
            <w:rFonts w:ascii="Times New Roman" w:hAnsi="Times New Roman" w:cs="Times New Roman"/>
            <w:i/>
            <w:iCs/>
            <w:sz w:val="24"/>
            <w:szCs w:val="24"/>
          </w:rPr>
          <w:t xml:space="preserve">International Journal of Library and information Studies </w:t>
        </w:r>
        <w:r w:rsidRPr="0070259D">
          <w:rPr>
            <w:rFonts w:ascii="Times New Roman" w:hAnsi="Times New Roman" w:cs="Times New Roman"/>
            <w:sz w:val="24"/>
            <w:szCs w:val="24"/>
          </w:rPr>
          <w:t>13, no. 2 (2015): 116.</w:t>
        </w:r>
      </w:ins>
    </w:p>
  </w:endnote>
  <w:endnote w:id="64">
    <w:p w14:paraId="00000043" w14:textId="6F688BC3" w:rsidR="007353F6" w:rsidRPr="00C40EBA" w:rsidDel="00927298" w:rsidRDefault="007353F6" w:rsidP="008011AD">
      <w:pPr>
        <w:spacing w:line="480" w:lineRule="auto"/>
        <w:rPr>
          <w:del w:id="708" w:author="Rebecca Wiederhold" w:date="2020-12-30T16:00:00Z"/>
          <w:rFonts w:ascii="Times New Roman" w:eastAsia="Times New Roman" w:hAnsi="Times New Roman" w:cs="Times New Roman"/>
          <w:sz w:val="24"/>
          <w:szCs w:val="24"/>
        </w:rPr>
      </w:pPr>
      <w:del w:id="709" w:author="Rebecca Wiederhold" w:date="2020-12-30T16:00:00Z">
        <w:r w:rsidRPr="00C40EBA" w:rsidDel="00927298">
          <w:rPr>
            <w:rFonts w:ascii="Times New Roman" w:hAnsi="Times New Roman" w:cs="Times New Roman"/>
            <w:sz w:val="24"/>
            <w:szCs w:val="24"/>
            <w:vertAlign w:val="superscript"/>
          </w:rPr>
          <w:endnoteRef/>
        </w:r>
        <w:r w:rsidRPr="00C40EBA" w:rsidDel="00927298">
          <w:rPr>
            <w:rFonts w:ascii="Times New Roman" w:eastAsia="Times New Roman" w:hAnsi="Times New Roman" w:cs="Times New Roman"/>
            <w:sz w:val="24"/>
            <w:szCs w:val="24"/>
          </w:rPr>
          <w:delText xml:space="preserve"> </w:delText>
        </w:r>
        <w:r w:rsidDel="00927298">
          <w:rPr>
            <w:rFonts w:ascii="Times New Roman" w:eastAsia="Times New Roman" w:hAnsi="Times New Roman" w:cs="Times New Roman"/>
            <w:sz w:val="24"/>
            <w:szCs w:val="24"/>
          </w:rPr>
          <w:delText xml:space="preserve">Jane Sandberg, editor, </w:delText>
        </w:r>
        <w:r w:rsidRPr="00C40EBA" w:rsidDel="00927298">
          <w:rPr>
            <w:rFonts w:ascii="Times New Roman" w:eastAsia="Times New Roman" w:hAnsi="Times New Roman" w:cs="Times New Roman"/>
            <w:i/>
            <w:sz w:val="24"/>
            <w:szCs w:val="24"/>
            <w:highlight w:val="white"/>
          </w:rPr>
          <w:delText>Ethical Questions in Name Authority Control</w:delText>
        </w:r>
        <w:r w:rsidDel="00927298">
          <w:rPr>
            <w:rFonts w:ascii="Times New Roman" w:eastAsia="Times New Roman" w:hAnsi="Times New Roman" w:cs="Times New Roman"/>
            <w:i/>
            <w:sz w:val="24"/>
            <w:szCs w:val="24"/>
            <w:highlight w:val="white"/>
          </w:rPr>
          <w:delText xml:space="preserve"> </w:delText>
        </w:r>
        <w:r w:rsidDel="00927298">
          <w:rPr>
            <w:rFonts w:ascii="Times New Roman" w:eastAsia="Times New Roman" w:hAnsi="Times New Roman" w:cs="Times New Roman"/>
            <w:sz w:val="24"/>
            <w:szCs w:val="24"/>
            <w:highlight w:val="white"/>
          </w:rPr>
          <w:delText>(S</w:delText>
        </w:r>
        <w:r w:rsidRPr="00C40EBA" w:rsidDel="00927298">
          <w:rPr>
            <w:rFonts w:ascii="Times New Roman" w:eastAsia="Times New Roman" w:hAnsi="Times New Roman" w:cs="Times New Roman"/>
            <w:sz w:val="24"/>
            <w:szCs w:val="24"/>
            <w:highlight w:val="white"/>
          </w:rPr>
          <w:delText>acramento, CA: Library Juice Press, 2019</w:delText>
        </w:r>
        <w:r w:rsidDel="00927298">
          <w:rPr>
            <w:rFonts w:ascii="Times New Roman" w:eastAsia="Times New Roman" w:hAnsi="Times New Roman" w:cs="Times New Roman"/>
            <w:sz w:val="24"/>
            <w:szCs w:val="24"/>
            <w:highlight w:val="white"/>
          </w:rPr>
          <w:delText>)</w:delText>
        </w:r>
        <w:r w:rsidRPr="00C40EBA" w:rsidDel="00927298">
          <w:rPr>
            <w:rFonts w:ascii="Times New Roman" w:eastAsia="Times New Roman" w:hAnsi="Times New Roman" w:cs="Times New Roman"/>
            <w:sz w:val="24"/>
            <w:szCs w:val="24"/>
            <w:highlight w:val="white"/>
          </w:rPr>
          <w:delText>.</w:delText>
        </w:r>
      </w:del>
    </w:p>
  </w:endnote>
  <w:endnote w:id="65">
    <w:p w14:paraId="00000042" w14:textId="75B9C5BB"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r>
        <w:fldChar w:fldCharType="begin"/>
      </w:r>
      <w:r>
        <w:instrText xml:space="preserve"> HYPERLINK "https://sites.google.com/view/cataloging-ethics/home?authuser=0" \h </w:instrText>
      </w:r>
      <w:r>
        <w:fldChar w:fldCharType="separate"/>
      </w:r>
      <w:r w:rsidRPr="00C40EBA">
        <w:rPr>
          <w:rFonts w:ascii="Times New Roman" w:eastAsia="Times New Roman" w:hAnsi="Times New Roman" w:cs="Times New Roman"/>
          <w:color w:val="1155CC"/>
          <w:sz w:val="24"/>
          <w:szCs w:val="24"/>
          <w:highlight w:val="white"/>
          <w:u w:val="single"/>
        </w:rPr>
        <w:t>https://sites.google.com/view/cataloging-ethics/home</w:t>
      </w:r>
      <w:del w:id="720" w:author="Rebecca Wiederhold" w:date="2020-12-30T16:30:00Z">
        <w:r w:rsidRPr="00C40EBA" w:rsidDel="00286196">
          <w:rPr>
            <w:rFonts w:ascii="Times New Roman" w:eastAsia="Times New Roman" w:hAnsi="Times New Roman" w:cs="Times New Roman"/>
            <w:color w:val="1155CC"/>
            <w:sz w:val="24"/>
            <w:szCs w:val="24"/>
            <w:highlight w:val="white"/>
            <w:u w:val="single"/>
          </w:rPr>
          <w:delText>?authuser=0</w:delText>
        </w:r>
      </w:del>
      <w:r>
        <w:rPr>
          <w:rFonts w:ascii="Times New Roman" w:eastAsia="Times New Roman" w:hAnsi="Times New Roman" w:cs="Times New Roman"/>
          <w:color w:val="1155CC"/>
          <w:sz w:val="24"/>
          <w:szCs w:val="24"/>
          <w:highlight w:val="white"/>
          <w:u w:val="single"/>
        </w:rPr>
        <w:fldChar w:fldCharType="end"/>
      </w:r>
      <w:r w:rsidRPr="00C40EBA">
        <w:rPr>
          <w:rFonts w:ascii="Times New Roman" w:eastAsia="Times New Roman" w:hAnsi="Times New Roman" w:cs="Times New Roman"/>
          <w:color w:val="333333"/>
          <w:sz w:val="24"/>
          <w:szCs w:val="24"/>
          <w:highlight w:val="white"/>
        </w:rPr>
        <w:t>.</w:t>
      </w:r>
    </w:p>
  </w:endnote>
  <w:endnote w:id="66">
    <w:p w14:paraId="0000004C" w14:textId="1CA91714"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“Bibliographic Framework Initiative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3" w:history="1">
        <w:r w:rsidRPr="006F5BEA">
          <w:rPr>
            <w:rStyle w:val="Hyperlink"/>
            <w:rFonts w:ascii="Times New Roman" w:eastAsia="Times New Roman" w:hAnsi="Times New Roman" w:cs="Times New Roman"/>
            <w:sz w:val="24"/>
            <w:szCs w:val="24"/>
          </w:rPr>
          <w:t>https://www.loc.gov/bibframe/</w:t>
        </w:r>
      </w:hyperlink>
      <w:r>
        <w:rPr>
          <w:rFonts w:ascii="Times New Roman" w:eastAsia="Times New Roman" w:hAnsi="Times New Roman" w:cs="Times New Roman"/>
          <w:sz w:val="24"/>
          <w:szCs w:val="24"/>
        </w:rPr>
        <w:t>.</w:t>
      </w:r>
    </w:p>
  </w:endnote>
  <w:endnote w:id="67">
    <w:p w14:paraId="0000004D" w14:textId="0CC3F1EB"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Andrew Woods, “Linked Data for Libraries (LD4L) Gateway</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 xml:space="preserve">, </w:t>
      </w:r>
      <w:hyperlink r:id="rId34" w:history="1">
        <w:r w:rsidRPr="006F5BEA">
          <w:rPr>
            <w:rStyle w:val="Hyperlink"/>
            <w:rFonts w:ascii="Times New Roman" w:eastAsia="Times New Roman" w:hAnsi="Times New Roman" w:cs="Times New Roman"/>
            <w:sz w:val="24"/>
            <w:szCs w:val="24"/>
          </w:rPr>
          <w:t>https://wiki.lyrasis.org/display/ld4lGW</w:t>
        </w:r>
      </w:hyperlink>
      <w:r>
        <w:rPr>
          <w:rFonts w:ascii="Times New Roman" w:eastAsia="Times New Roman" w:hAnsi="Times New Roman" w:cs="Times New Roman"/>
          <w:sz w:val="24"/>
          <w:szCs w:val="24"/>
        </w:rPr>
        <w:t>.</w:t>
      </w:r>
    </w:p>
  </w:endnote>
  <w:endnote w:id="68">
    <w:p w14:paraId="00000071" w14:textId="202FAB35" w:rsidR="007353F6" w:rsidRPr="00C40EBA" w:rsidRDefault="007353F6"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Lihong Zhu,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The Future of Authority Control: Issues and Trends in the Linked Data Environment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3-4</w:t>
      </w:r>
      <w:r>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2</w:t>
      </w:r>
      <w:ins w:id="749" w:author="Rebecca Wiederhold" w:date="2020-12-30T16:30:00Z">
        <w:r w:rsidR="00286196">
          <w:rPr>
            <w:rFonts w:ascii="Times New Roman" w:eastAsia="Times New Roman" w:hAnsi="Times New Roman" w:cs="Times New Roman"/>
            <w:sz w:val="24"/>
            <w:szCs w:val="24"/>
          </w:rPr>
          <w:t>33</w:t>
        </w:r>
      </w:ins>
      <w:del w:id="750" w:author="Rebecca Wiederhold" w:date="2020-12-30T16:30:00Z">
        <w:r w:rsidRPr="00C40EBA" w:rsidDel="00286196">
          <w:rPr>
            <w:rFonts w:ascii="Times New Roman" w:eastAsia="Times New Roman" w:hAnsi="Times New Roman" w:cs="Times New Roman"/>
            <w:sz w:val="24"/>
            <w:szCs w:val="24"/>
          </w:rPr>
          <w:delText>15-38</w:delText>
        </w:r>
      </w:del>
      <w:r>
        <w:rPr>
          <w:rFonts w:ascii="Times New Roman" w:eastAsia="Times New Roman" w:hAnsi="Times New Roman" w:cs="Times New Roman"/>
          <w:sz w:val="24"/>
          <w:szCs w:val="24"/>
        </w:rPr>
        <w:t xml:space="preserve">, </w:t>
      </w:r>
      <w:hyperlink r:id="rId35" w:history="1">
        <w:r w:rsidRPr="006F5BEA">
          <w:rPr>
            <w:rStyle w:val="Hyperlink"/>
            <w:rFonts w:ascii="Times New Roman" w:eastAsia="Times New Roman" w:hAnsi="Times New Roman" w:cs="Times New Roman"/>
            <w:sz w:val="24"/>
            <w:szCs w:val="24"/>
          </w:rPr>
          <w:t>https://doi.org/10.1080/19386389.2019.1688368</w:t>
        </w:r>
      </w:hyperlink>
      <w:r>
        <w:rPr>
          <w:rFonts w:ascii="Times New Roman" w:eastAsia="Times New Roman" w:hAnsi="Times New Roman" w:cs="Times New Roman"/>
          <w:sz w:val="24"/>
          <w:szCs w:val="24"/>
        </w:rPr>
        <w:t>.</w:t>
      </w:r>
    </w:p>
  </w:endnote>
  <w:endnote w:id="69">
    <w:p w14:paraId="0000004E" w14:textId="1C33C08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Michelle Durocher, “URIs in MARC Pilot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36" w:history="1">
        <w:r w:rsidRPr="006F5BEA">
          <w:rPr>
            <w:rStyle w:val="Hyperlink"/>
            <w:rFonts w:ascii="Times New Roman" w:eastAsia="Times New Roman" w:hAnsi="Times New Roman" w:cs="Times New Roman"/>
            <w:sz w:val="24"/>
            <w:szCs w:val="24"/>
          </w:rPr>
          <w:t>https://wiki.lyrasis.org/display/pccidmgt/URIs+in+MARC+Pilot</w:t>
        </w:r>
      </w:hyperlink>
      <w:r>
        <w:rPr>
          <w:rFonts w:ascii="Times New Roman" w:eastAsia="Times New Roman" w:hAnsi="Times New Roman" w:cs="Times New Roman"/>
          <w:sz w:val="24"/>
          <w:szCs w:val="24"/>
        </w:rPr>
        <w:t>.</w:t>
      </w:r>
    </w:p>
  </w:endnote>
  <w:endnote w:id="70">
    <w:p w14:paraId="21D2B99B" w14:textId="77777777" w:rsidR="00176A72" w:rsidRPr="000732F4" w:rsidRDefault="00176A72" w:rsidP="00176A72">
      <w:pPr>
        <w:pStyle w:val="EndnoteText"/>
        <w:spacing w:line="480" w:lineRule="auto"/>
        <w:rPr>
          <w:ins w:id="767" w:author="Rebecca Wiederhold" w:date="2020-12-30T16:13:00Z"/>
          <w:lang w:val="en-US"/>
        </w:rPr>
      </w:pPr>
      <w:ins w:id="768" w:author="Rebecca Wiederhold" w:date="2020-12-30T16:13:00Z">
        <w:r>
          <w:rPr>
            <w:rStyle w:val="EndnoteReference"/>
          </w:rPr>
          <w:endnoteRef/>
        </w:r>
        <w:r>
          <w:t xml:space="preserve"> </w:t>
        </w:r>
        <w:proofErr w:type="spellStart"/>
        <w:r w:rsidRPr="000732F4">
          <w:rPr>
            <w:rFonts w:ascii="Times New Roman" w:hAnsi="Times New Roman" w:cs="Times New Roman"/>
            <w:color w:val="000000"/>
            <w:sz w:val="24"/>
            <w:szCs w:val="24"/>
          </w:rPr>
          <w:t>Wikidata</w:t>
        </w:r>
        <w:proofErr w:type="spellEnd"/>
        <w:r w:rsidRPr="000732F4">
          <w:rPr>
            <w:rFonts w:ascii="Times New Roman" w:hAnsi="Times New Roman" w:cs="Times New Roman"/>
            <w:color w:val="000000"/>
            <w:sz w:val="24"/>
            <w:szCs w:val="24"/>
          </w:rPr>
          <w:t xml:space="preserve">, “Gottardo </w:t>
        </w:r>
        <w:proofErr w:type="spellStart"/>
        <w:r w:rsidRPr="000732F4">
          <w:rPr>
            <w:rFonts w:ascii="Times New Roman" w:hAnsi="Times New Roman" w:cs="Times New Roman"/>
            <w:color w:val="000000"/>
            <w:sz w:val="24"/>
            <w:szCs w:val="24"/>
          </w:rPr>
          <w:t>Aldighieri</w:t>
        </w:r>
        <w:proofErr w:type="spellEnd"/>
        <w:r w:rsidRPr="000732F4">
          <w:rPr>
            <w:rFonts w:ascii="Times New Roman" w:hAnsi="Times New Roman" w:cs="Times New Roman"/>
            <w:color w:val="000000"/>
            <w:sz w:val="24"/>
            <w:szCs w:val="24"/>
          </w:rPr>
          <w:t xml:space="preserve">”, December 29, 2020,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HYPERLINK "</w:instrText>
        </w:r>
        <w:r w:rsidRPr="000732F4">
          <w:rPr>
            <w:rFonts w:ascii="Times New Roman" w:hAnsi="Times New Roman" w:cs="Times New Roman"/>
            <w:color w:val="000000"/>
            <w:sz w:val="24"/>
            <w:szCs w:val="24"/>
          </w:rPr>
          <w:instrText>https://www.wikidata.org/wiki/Q550288</w:instrText>
        </w:r>
        <w:r>
          <w:rPr>
            <w:rFonts w:ascii="Times New Roman" w:hAnsi="Times New Roman" w:cs="Times New Roman"/>
            <w:color w:val="000000"/>
            <w:sz w:val="24"/>
            <w:szCs w:val="24"/>
          </w:rPr>
          <w:instrText xml:space="preserve">" </w:instrText>
        </w:r>
        <w:r>
          <w:rPr>
            <w:rFonts w:ascii="Times New Roman" w:hAnsi="Times New Roman" w:cs="Times New Roman"/>
            <w:color w:val="000000"/>
            <w:sz w:val="24"/>
            <w:szCs w:val="24"/>
          </w:rPr>
          <w:fldChar w:fldCharType="separate"/>
        </w:r>
        <w:r w:rsidRPr="00C243FC">
          <w:rPr>
            <w:rStyle w:val="Hyperlink"/>
            <w:rFonts w:ascii="Times New Roman" w:hAnsi="Times New Roman" w:cs="Times New Roman"/>
            <w:sz w:val="24"/>
            <w:szCs w:val="24"/>
          </w:rPr>
          <w:t>https://www.wikidata.org/wiki/Q550288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ins>
    </w:p>
  </w:endnote>
  <w:endnote w:id="71">
    <w:p w14:paraId="2C272329" w14:textId="77777777" w:rsidR="00176A72" w:rsidRPr="000732F4" w:rsidRDefault="00176A72" w:rsidP="00176A72">
      <w:pPr>
        <w:pStyle w:val="EndnoteText"/>
        <w:spacing w:line="480" w:lineRule="auto"/>
        <w:rPr>
          <w:ins w:id="769" w:author="Rebecca Wiederhold" w:date="2020-12-30T16:13:00Z"/>
          <w:lang w:val="en-US"/>
        </w:rPr>
      </w:pPr>
      <w:ins w:id="770" w:author="Rebecca Wiederhold" w:date="2020-12-30T16:13:00Z">
        <w:r>
          <w:rPr>
            <w:rStyle w:val="EndnoteReference"/>
          </w:rPr>
          <w:endnoteRef/>
        </w:r>
        <w:r>
          <w:t xml:space="preserve"> </w:t>
        </w:r>
        <w:r w:rsidRPr="000732F4">
          <w:rPr>
            <w:rFonts w:ascii="Times New Roman" w:hAnsi="Times New Roman" w:cs="Times New Roman"/>
            <w:color w:val="000000"/>
            <w:sz w:val="24"/>
            <w:szCs w:val="24"/>
          </w:rPr>
          <w:t>ISNI-IA, “</w:t>
        </w:r>
        <w:proofErr w:type="spellStart"/>
        <w:r w:rsidRPr="000732F4">
          <w:rPr>
            <w:rFonts w:ascii="Times New Roman" w:hAnsi="Times New Roman" w:cs="Times New Roman"/>
            <w:color w:val="000000"/>
            <w:sz w:val="24"/>
            <w:szCs w:val="24"/>
          </w:rPr>
          <w:t>Aldighieri</w:t>
        </w:r>
        <w:proofErr w:type="spellEnd"/>
        <w:r w:rsidRPr="000732F4">
          <w:rPr>
            <w:rFonts w:ascii="Times New Roman" w:hAnsi="Times New Roman" w:cs="Times New Roman"/>
            <w:color w:val="000000"/>
            <w:sz w:val="24"/>
            <w:szCs w:val="24"/>
          </w:rPr>
          <w:t xml:space="preserve">, Gottardo”, December 29, 2020, </w:t>
        </w:r>
        <w:r w:rsidRPr="000732F4">
          <w:rPr>
            <w:rFonts w:ascii="Times New Roman" w:hAnsi="Times New Roman" w:cs="Times New Roman"/>
            <w:color w:val="000000"/>
            <w:sz w:val="24"/>
            <w:szCs w:val="24"/>
          </w:rPr>
          <w:fldChar w:fldCharType="begin"/>
        </w:r>
        <w:r w:rsidRPr="000732F4">
          <w:rPr>
            <w:rFonts w:ascii="Times New Roman" w:hAnsi="Times New Roman" w:cs="Times New Roman"/>
            <w:color w:val="000000"/>
            <w:sz w:val="24"/>
            <w:szCs w:val="24"/>
          </w:rPr>
          <w:instrText xml:space="preserve"> HYPERLINK "https://isni.org/isni/0000000109223014" </w:instrText>
        </w:r>
        <w:r w:rsidRPr="000732F4">
          <w:rPr>
            <w:rFonts w:ascii="Times New Roman" w:hAnsi="Times New Roman" w:cs="Times New Roman"/>
            <w:color w:val="000000"/>
            <w:sz w:val="24"/>
            <w:szCs w:val="24"/>
          </w:rPr>
          <w:fldChar w:fldCharType="separate"/>
        </w:r>
        <w:r w:rsidRPr="000732F4">
          <w:rPr>
            <w:rStyle w:val="Hyperlink"/>
            <w:rFonts w:ascii="Times New Roman" w:hAnsi="Times New Roman" w:cs="Times New Roman"/>
            <w:sz w:val="24"/>
            <w:szCs w:val="24"/>
          </w:rPr>
          <w:t>https://isni.org/isni/0000000109223014</w:t>
        </w:r>
        <w:r w:rsidRPr="000732F4">
          <w:rPr>
            <w:rFonts w:ascii="Times New Roman" w:hAnsi="Times New Roman" w:cs="Times New Roman"/>
            <w:color w:val="000000"/>
            <w:sz w:val="24"/>
            <w:szCs w:val="24"/>
          </w:rPr>
          <w:fldChar w:fldCharType="end"/>
        </w:r>
        <w:r w:rsidRPr="000732F4">
          <w:rPr>
            <w:rFonts w:ascii="Times New Roman" w:hAnsi="Times New Roman" w:cs="Times New Roman"/>
            <w:color w:val="000000"/>
            <w:sz w:val="24"/>
            <w:szCs w:val="24"/>
          </w:rPr>
          <w:t>.</w:t>
        </w:r>
      </w:ins>
    </w:p>
  </w:endnote>
  <w:endnote w:id="72">
    <w:p w14:paraId="747CAA0B" w14:textId="77777777" w:rsidR="00176A72" w:rsidRPr="000732F4" w:rsidRDefault="00176A72" w:rsidP="00176A72">
      <w:pPr>
        <w:pStyle w:val="EndnoteText"/>
        <w:spacing w:line="480" w:lineRule="auto"/>
        <w:rPr>
          <w:ins w:id="771" w:author="Rebecca Wiederhold" w:date="2020-12-30T16:13:00Z"/>
          <w:lang w:val="en-US"/>
        </w:rPr>
      </w:pPr>
      <w:ins w:id="772" w:author="Rebecca Wiederhold" w:date="2020-12-30T16:13:00Z">
        <w:r>
          <w:rPr>
            <w:rStyle w:val="EndnoteReference"/>
          </w:rPr>
          <w:endnoteRef/>
        </w:r>
        <w:r>
          <w:t xml:space="preserve"> </w:t>
        </w:r>
        <w:r w:rsidRPr="000732F4">
          <w:rPr>
            <w:rFonts w:ascii="Times New Roman" w:hAnsi="Times New Roman" w:cs="Times New Roman"/>
            <w:color w:val="000000"/>
            <w:sz w:val="24"/>
            <w:szCs w:val="24"/>
          </w:rPr>
          <w:t>VIAF, “</w:t>
        </w:r>
        <w:proofErr w:type="spellStart"/>
        <w:r w:rsidRPr="000732F4">
          <w:rPr>
            <w:rFonts w:ascii="Times New Roman" w:hAnsi="Times New Roman" w:cs="Times New Roman"/>
            <w:color w:val="000000"/>
            <w:sz w:val="24"/>
            <w:szCs w:val="24"/>
          </w:rPr>
          <w:t>Aldighieri</w:t>
        </w:r>
        <w:proofErr w:type="spellEnd"/>
        <w:r w:rsidRPr="000732F4">
          <w:rPr>
            <w:rFonts w:ascii="Times New Roman" w:hAnsi="Times New Roman" w:cs="Times New Roman"/>
            <w:color w:val="000000"/>
            <w:sz w:val="24"/>
            <w:szCs w:val="24"/>
          </w:rPr>
          <w:t xml:space="preserve">, Gottardo”, December 29, 2020, </w:t>
        </w:r>
        <w:r w:rsidRPr="000732F4">
          <w:rPr>
            <w:rFonts w:ascii="Times New Roman" w:hAnsi="Times New Roman" w:cs="Times New Roman"/>
            <w:color w:val="000000"/>
            <w:sz w:val="24"/>
            <w:szCs w:val="24"/>
          </w:rPr>
          <w:fldChar w:fldCharType="begin"/>
        </w:r>
        <w:r w:rsidRPr="000732F4">
          <w:rPr>
            <w:rFonts w:ascii="Times New Roman" w:hAnsi="Times New Roman" w:cs="Times New Roman"/>
            <w:color w:val="000000"/>
            <w:sz w:val="24"/>
            <w:szCs w:val="24"/>
          </w:rPr>
          <w:instrText xml:space="preserve"> HYPERLINK "http://viaf.org/viaf/87359638" </w:instrText>
        </w:r>
        <w:r w:rsidRPr="000732F4">
          <w:rPr>
            <w:rFonts w:ascii="Times New Roman" w:hAnsi="Times New Roman" w:cs="Times New Roman"/>
            <w:color w:val="000000"/>
            <w:sz w:val="24"/>
            <w:szCs w:val="24"/>
          </w:rPr>
          <w:fldChar w:fldCharType="separate"/>
        </w:r>
        <w:r w:rsidRPr="000732F4">
          <w:rPr>
            <w:rStyle w:val="Hyperlink"/>
            <w:rFonts w:ascii="Times New Roman" w:hAnsi="Times New Roman" w:cs="Times New Roman"/>
            <w:sz w:val="24"/>
            <w:szCs w:val="24"/>
          </w:rPr>
          <w:t>http://viaf.org/viaf/87359638</w:t>
        </w:r>
        <w:r w:rsidRPr="000732F4">
          <w:rPr>
            <w:rFonts w:ascii="Times New Roman" w:hAnsi="Times New Roman" w:cs="Times New Roman"/>
            <w:color w:val="000000"/>
            <w:sz w:val="24"/>
            <w:szCs w:val="24"/>
          </w:rPr>
          <w:fldChar w:fldCharType="end"/>
        </w:r>
        <w:r w:rsidRPr="000732F4">
          <w:rPr>
            <w:rFonts w:ascii="Times New Roman" w:hAnsi="Times New Roman" w:cs="Times New Roman"/>
            <w:color w:val="000000"/>
            <w:sz w:val="24"/>
            <w:szCs w:val="24"/>
          </w:rPr>
          <w:t>.</w:t>
        </w:r>
      </w:ins>
    </w:p>
  </w:endnote>
  <w:endnote w:id="73">
    <w:p w14:paraId="0000004F" w14:textId="43FEE066"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Michael Beckett,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Pilot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37" w:history="1">
        <w:r w:rsidRPr="006F5BEA">
          <w:rPr>
            <w:rStyle w:val="Hyperlink"/>
            <w:rFonts w:ascii="Times New Roman" w:eastAsia="Times New Roman" w:hAnsi="Times New Roman" w:cs="Times New Roman"/>
            <w:sz w:val="24"/>
            <w:szCs w:val="24"/>
          </w:rPr>
          <w:t>https://wiki.lyrasis.org/display/pccidmgt/Wikidata+Pilot</w:t>
        </w:r>
      </w:hyperlink>
      <w:r>
        <w:rPr>
          <w:rFonts w:ascii="Times New Roman" w:eastAsia="Times New Roman" w:hAnsi="Times New Roman" w:cs="Times New Roman"/>
          <w:sz w:val="24"/>
          <w:szCs w:val="24"/>
        </w:rPr>
        <w:t>.</w:t>
      </w:r>
    </w:p>
  </w:endnote>
  <w:endnote w:id="74">
    <w:p w14:paraId="00000050" w14:textId="1BEA1211"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Shared Entity Management Infrastructure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38" w:history="1">
        <w:r w:rsidRPr="006F5BEA">
          <w:rPr>
            <w:rStyle w:val="Hyperlink"/>
            <w:rFonts w:ascii="Times New Roman" w:eastAsia="Times New Roman" w:hAnsi="Times New Roman" w:cs="Times New Roman"/>
            <w:sz w:val="24"/>
            <w:szCs w:val="24"/>
          </w:rPr>
          <w:t>https://www.oclc.org/en/worldcat/oclc-and-linked-data/shared-entity-management-infrastructure.html</w:t>
        </w:r>
      </w:hyperlink>
      <w:r>
        <w:rPr>
          <w:rFonts w:ascii="Times New Roman" w:eastAsia="Times New Roman" w:hAnsi="Times New Roman" w:cs="Times New Roman"/>
          <w:sz w:val="24"/>
          <w:szCs w:val="24"/>
        </w:rPr>
        <w:t>.</w:t>
      </w:r>
    </w:p>
  </w:endnote>
  <w:endnote w:id="75">
    <w:p w14:paraId="23A0E861" w14:textId="77777777" w:rsidR="00A529F0" w:rsidRPr="00E70DEB" w:rsidRDefault="00A529F0" w:rsidP="00A529F0">
      <w:pPr>
        <w:spacing w:line="480" w:lineRule="auto"/>
        <w:rPr>
          <w:ins w:id="790" w:author="Rebecca Wiederhold" w:date="2020-12-30T14:08:00Z"/>
          <w:rFonts w:ascii="Times New Roman" w:eastAsia="Times New Roman" w:hAnsi="Times New Roman" w:cs="Times New Roman"/>
          <w:sz w:val="24"/>
          <w:szCs w:val="24"/>
        </w:rPr>
      </w:pPr>
      <w:ins w:id="791" w:author="Rebecca Wiederhold" w:date="2020-12-30T14:08: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and Kevin A. Furniss, “Education for Authority Control: Whose Responsibility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 xml:space="preserve">34, no. </w:t>
        </w:r>
        <w:r w:rsidRPr="00C40EBA">
          <w:rPr>
            <w:rFonts w:ascii="Times New Roman" w:eastAsia="Times New Roman" w:hAnsi="Times New Roman" w:cs="Times New Roman"/>
            <w:sz w:val="24"/>
            <w:szCs w:val="24"/>
          </w:rPr>
          <w:t>1-2 (2002): 235</w:t>
        </w:r>
        <w:r>
          <w:rPr>
            <w:rFonts w:ascii="Times New Roman" w:eastAsia="Times New Roman" w:hAnsi="Times New Roman" w:cs="Times New Roman"/>
            <w:sz w:val="24"/>
            <w:szCs w:val="24"/>
          </w:rPr>
          <w:t xml:space="preserve">, </w:t>
        </w:r>
        <w:r>
          <w:fldChar w:fldCharType="begin"/>
        </w:r>
        <w:r>
          <w:instrText xml:space="preserve"> HYPERLINK "https://dx.doi.org/10.1300/j104v34n01_14" </w:instrText>
        </w:r>
        <w:r>
          <w:fldChar w:fldCharType="separate"/>
        </w:r>
        <w:r w:rsidRPr="006F5BEA">
          <w:rPr>
            <w:rStyle w:val="Hyperlink"/>
            <w:rFonts w:ascii="Times New Roman" w:eastAsia="Times New Roman" w:hAnsi="Times New Roman" w:cs="Times New Roman"/>
            <w:sz w:val="24"/>
            <w:szCs w:val="24"/>
          </w:rPr>
          <w:t>https://dx.doi.org/10.1300/j104v34n01_14</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E70DEB">
          <w:rPr>
            <w:rFonts w:ascii="Times New Roman" w:eastAsia="Times New Roman" w:hAnsi="Times New Roman" w:cs="Times New Roman"/>
            <w:sz w:val="24"/>
            <w:szCs w:val="24"/>
          </w:rPr>
          <w:t xml:space="preserve"> </w:t>
        </w:r>
      </w:ins>
    </w:p>
  </w:endnote>
  <w:endnote w:id="76">
    <w:p w14:paraId="6EFFA5C1" w14:textId="77777777" w:rsidR="00A529F0" w:rsidRPr="00C40EBA" w:rsidRDefault="00A529F0" w:rsidP="00A529F0">
      <w:pPr>
        <w:spacing w:line="480" w:lineRule="auto"/>
        <w:rPr>
          <w:ins w:id="797" w:author="Rebecca Wiederhold" w:date="2020-12-30T14:08:00Z"/>
          <w:rFonts w:ascii="Times New Roman" w:eastAsia="Times New Roman" w:hAnsi="Times New Roman" w:cs="Times New Roman"/>
          <w:sz w:val="24"/>
          <w:szCs w:val="24"/>
        </w:rPr>
      </w:pPr>
      <w:ins w:id="798" w:author="Rebecca Wiederhold" w:date="2020-12-30T14:08: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A good starting place for those seeking training in authority work is the PCC NACO training site (</w:t>
        </w:r>
        <w:r>
          <w:fldChar w:fldCharType="begin"/>
        </w:r>
        <w:r>
          <w:instrText xml:space="preserve"> HYPERLINK "https://www.loc.gov/aba/pcc/naco/training/" \h </w:instrText>
        </w:r>
        <w:r>
          <w:fldChar w:fldCharType="separate"/>
        </w:r>
        <w:r w:rsidRPr="00C40EBA">
          <w:rPr>
            <w:rFonts w:ascii="Times New Roman" w:eastAsia="Times New Roman" w:hAnsi="Times New Roman" w:cs="Times New Roman"/>
            <w:color w:val="1155CC"/>
            <w:sz w:val="24"/>
            <w:szCs w:val="24"/>
            <w:u w:val="single"/>
          </w:rPr>
          <w:t>https://www.loc.gov/aba/pcc/naco/training/</w:t>
        </w:r>
        <w:r>
          <w:rPr>
            <w:rFonts w:ascii="Times New Roman" w:eastAsia="Times New Roman" w:hAnsi="Times New Roman" w:cs="Times New Roman"/>
            <w:color w:val="1155CC"/>
            <w:sz w:val="24"/>
            <w:szCs w:val="24"/>
            <w:u w:val="single"/>
          </w:rPr>
          <w:fldChar w:fldCharType="end"/>
        </w:r>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can 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r>
          <w:fldChar w:fldCharType="begin"/>
        </w:r>
        <w:r>
          <w:instrText xml:space="preserve"> HYPERLINK "https://www.loc.gov/catdir/cpso/dcmz1.pdf" \h </w:instrText>
        </w:r>
        <w:r>
          <w:fldChar w:fldCharType="separate"/>
        </w:r>
        <w:r w:rsidRPr="00C40EBA">
          <w:rPr>
            <w:rFonts w:ascii="Times New Roman" w:eastAsia="Times New Roman" w:hAnsi="Times New Roman" w:cs="Times New Roman"/>
            <w:color w:val="1A73E8"/>
            <w:sz w:val="24"/>
            <w:szCs w:val="24"/>
            <w:highlight w:val="white"/>
          </w:rPr>
          <w:t>https://www.loc.gov/catdir/cpso/dcmz1.pdf</w:t>
        </w:r>
        <w:r>
          <w:rPr>
            <w:rFonts w:ascii="Times New Roman" w:eastAsia="Times New Roman" w:hAnsi="Times New Roman" w:cs="Times New Roman"/>
            <w:color w:val="1A73E8"/>
            <w:sz w:val="24"/>
            <w:szCs w:val="24"/>
            <w:highlight w:val="white"/>
          </w:rPr>
          <w:fldChar w:fldCharType="end"/>
        </w:r>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DC2BE" w14:textId="77777777" w:rsidR="005E43C3" w:rsidRDefault="005E43C3">
      <w:pPr>
        <w:spacing w:line="240" w:lineRule="auto"/>
      </w:pPr>
      <w:r>
        <w:separator/>
      </w:r>
    </w:p>
  </w:footnote>
  <w:footnote w:type="continuationSeparator" w:id="0">
    <w:p w14:paraId="41631333" w14:textId="77777777" w:rsidR="005E43C3" w:rsidRDefault="005E43C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3F4D815F" w:rsidR="007353F6" w:rsidRDefault="007353F6">
    <w:r>
      <w:fldChar w:fldCharType="begin"/>
    </w:r>
    <w:r>
      <w:instrText>PAGE</w:instrText>
    </w:r>
    <w:r>
      <w:fldChar w:fldCharType="separate"/>
    </w:r>
    <w:r w:rsidR="00423423">
      <w:rPr>
        <w:noProof/>
      </w:rPr>
      <w:t>2</w:t>
    </w:r>
    <w:r>
      <w:fldChar w:fldCharType="end"/>
    </w:r>
    <w:r>
      <w:t xml:space="preserve"> </w:t>
    </w:r>
    <w:r>
      <w:tab/>
    </w:r>
    <w:r>
      <w:tab/>
    </w:r>
    <w:r>
      <w:tab/>
    </w:r>
    <w:r>
      <w:tab/>
    </w:r>
    <w:r>
      <w:tab/>
    </w:r>
    <w:r>
      <w:tab/>
    </w:r>
    <w:r>
      <w:tab/>
    </w:r>
    <w:r>
      <w:tab/>
      <w:t xml:space="preserve">     </w:t>
    </w:r>
    <w:del w:id="805" w:author="Rebecca Wiederhold" w:date="2020-12-29T19:28:00Z">
      <w:r w:rsidDel="00723065">
        <w:delText>AUTHORITY CONTROL TODAY</w:delText>
      </w:r>
    </w:del>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Wiederhold">
    <w15:presenceInfo w15:providerId="AD" w15:userId="S::ram73@byu.edu::6b1e40ea-c372-4941-bb25-c1408ccc0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9E"/>
    <w:rsid w:val="000163A5"/>
    <w:rsid w:val="00047127"/>
    <w:rsid w:val="00050E74"/>
    <w:rsid w:val="0006542E"/>
    <w:rsid w:val="00070033"/>
    <w:rsid w:val="00085F2D"/>
    <w:rsid w:val="000C362B"/>
    <w:rsid w:val="000D4FFC"/>
    <w:rsid w:val="00176A72"/>
    <w:rsid w:val="001827D4"/>
    <w:rsid w:val="001B6183"/>
    <w:rsid w:val="001C640C"/>
    <w:rsid w:val="001F4AEB"/>
    <w:rsid w:val="002710E7"/>
    <w:rsid w:val="0027291D"/>
    <w:rsid w:val="00286196"/>
    <w:rsid w:val="002931C7"/>
    <w:rsid w:val="00293723"/>
    <w:rsid w:val="003432BC"/>
    <w:rsid w:val="00345F38"/>
    <w:rsid w:val="00377041"/>
    <w:rsid w:val="003917C8"/>
    <w:rsid w:val="00423423"/>
    <w:rsid w:val="00463863"/>
    <w:rsid w:val="00484F37"/>
    <w:rsid w:val="004B4D8E"/>
    <w:rsid w:val="004C519E"/>
    <w:rsid w:val="004F4B09"/>
    <w:rsid w:val="00524CC1"/>
    <w:rsid w:val="00544A1C"/>
    <w:rsid w:val="005642DD"/>
    <w:rsid w:val="005C5DE6"/>
    <w:rsid w:val="005D342F"/>
    <w:rsid w:val="005E43C3"/>
    <w:rsid w:val="005F32B5"/>
    <w:rsid w:val="00605985"/>
    <w:rsid w:val="006062B9"/>
    <w:rsid w:val="00607A31"/>
    <w:rsid w:val="0063491D"/>
    <w:rsid w:val="00696E66"/>
    <w:rsid w:val="00723065"/>
    <w:rsid w:val="007353F6"/>
    <w:rsid w:val="00752BB2"/>
    <w:rsid w:val="007C7634"/>
    <w:rsid w:val="007F34EF"/>
    <w:rsid w:val="008011AD"/>
    <w:rsid w:val="008202C4"/>
    <w:rsid w:val="0082250E"/>
    <w:rsid w:val="008278A0"/>
    <w:rsid w:val="00837D8A"/>
    <w:rsid w:val="008515B0"/>
    <w:rsid w:val="00895CAA"/>
    <w:rsid w:val="008A65FC"/>
    <w:rsid w:val="008B71B5"/>
    <w:rsid w:val="009117B7"/>
    <w:rsid w:val="00927298"/>
    <w:rsid w:val="009318F7"/>
    <w:rsid w:val="00987888"/>
    <w:rsid w:val="009A5862"/>
    <w:rsid w:val="009C217D"/>
    <w:rsid w:val="00A1064F"/>
    <w:rsid w:val="00A15B8E"/>
    <w:rsid w:val="00A23335"/>
    <w:rsid w:val="00A332AB"/>
    <w:rsid w:val="00A4533E"/>
    <w:rsid w:val="00A529F0"/>
    <w:rsid w:val="00A73F95"/>
    <w:rsid w:val="00A8569B"/>
    <w:rsid w:val="00A87B08"/>
    <w:rsid w:val="00AA39BA"/>
    <w:rsid w:val="00AB707F"/>
    <w:rsid w:val="00AD5499"/>
    <w:rsid w:val="00AD55D3"/>
    <w:rsid w:val="00B048B1"/>
    <w:rsid w:val="00B76337"/>
    <w:rsid w:val="00B95218"/>
    <w:rsid w:val="00BD7B87"/>
    <w:rsid w:val="00BF0A60"/>
    <w:rsid w:val="00C05B88"/>
    <w:rsid w:val="00C24F78"/>
    <w:rsid w:val="00C40EBA"/>
    <w:rsid w:val="00CD74B6"/>
    <w:rsid w:val="00CE7277"/>
    <w:rsid w:val="00CF308B"/>
    <w:rsid w:val="00CF3AD1"/>
    <w:rsid w:val="00D2610A"/>
    <w:rsid w:val="00D5008B"/>
    <w:rsid w:val="00D746E1"/>
    <w:rsid w:val="00DA2DC8"/>
    <w:rsid w:val="00DB46CF"/>
    <w:rsid w:val="00DB7C91"/>
    <w:rsid w:val="00DD7070"/>
    <w:rsid w:val="00E210EB"/>
    <w:rsid w:val="00E41DD9"/>
    <w:rsid w:val="00E5049F"/>
    <w:rsid w:val="00E70DEB"/>
    <w:rsid w:val="00E71A6A"/>
    <w:rsid w:val="00E76DE5"/>
    <w:rsid w:val="00EB2775"/>
    <w:rsid w:val="00EE5437"/>
    <w:rsid w:val="00F127D5"/>
    <w:rsid w:val="00F27AD2"/>
    <w:rsid w:val="00F34320"/>
    <w:rsid w:val="00F42946"/>
    <w:rsid w:val="00F520DF"/>
    <w:rsid w:val="00F74EB2"/>
    <w:rsid w:val="00FB12A0"/>
    <w:rsid w:val="00FB14E0"/>
    <w:rsid w:val="00FB1EB0"/>
    <w:rsid w:val="00FB60EE"/>
    <w:rsid w:val="00FD3A31"/>
    <w:rsid w:val="00FF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6B84"/>
  <w15:docId w15:val="{D7AA0FE5-5CA5-422F-86F7-F33EEC44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5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499"/>
    <w:rPr>
      <w:rFonts w:ascii="Segoe UI" w:hAnsi="Segoe UI" w:cs="Segoe UI"/>
      <w:sz w:val="18"/>
      <w:szCs w:val="18"/>
    </w:rPr>
  </w:style>
  <w:style w:type="paragraph" w:styleId="EndnoteText">
    <w:name w:val="endnote text"/>
    <w:basedOn w:val="Normal"/>
    <w:link w:val="EndnoteTextChar"/>
    <w:uiPriority w:val="99"/>
    <w:semiHidden/>
    <w:unhideWhenUsed/>
    <w:rsid w:val="00AD5499"/>
    <w:pPr>
      <w:spacing w:line="240" w:lineRule="auto"/>
    </w:pPr>
    <w:rPr>
      <w:sz w:val="20"/>
      <w:szCs w:val="20"/>
    </w:rPr>
  </w:style>
  <w:style w:type="character" w:customStyle="1" w:styleId="EndnoteTextChar">
    <w:name w:val="Endnote Text Char"/>
    <w:basedOn w:val="DefaultParagraphFont"/>
    <w:link w:val="EndnoteText"/>
    <w:uiPriority w:val="99"/>
    <w:semiHidden/>
    <w:rsid w:val="00AD5499"/>
    <w:rPr>
      <w:sz w:val="20"/>
      <w:szCs w:val="20"/>
    </w:rPr>
  </w:style>
  <w:style w:type="character" w:styleId="EndnoteReference">
    <w:name w:val="endnote reference"/>
    <w:basedOn w:val="DefaultParagraphFont"/>
    <w:uiPriority w:val="99"/>
    <w:semiHidden/>
    <w:unhideWhenUsed/>
    <w:rsid w:val="00AD5499"/>
    <w:rPr>
      <w:vertAlign w:val="superscript"/>
    </w:rPr>
  </w:style>
  <w:style w:type="paragraph" w:styleId="FootnoteText">
    <w:name w:val="footnote text"/>
    <w:basedOn w:val="Normal"/>
    <w:link w:val="FootnoteTextChar"/>
    <w:uiPriority w:val="99"/>
    <w:semiHidden/>
    <w:unhideWhenUsed/>
    <w:rsid w:val="00AD5499"/>
    <w:pPr>
      <w:spacing w:line="240" w:lineRule="auto"/>
    </w:pPr>
    <w:rPr>
      <w:sz w:val="20"/>
      <w:szCs w:val="20"/>
    </w:rPr>
  </w:style>
  <w:style w:type="character" w:customStyle="1" w:styleId="FootnoteTextChar">
    <w:name w:val="Footnote Text Char"/>
    <w:basedOn w:val="DefaultParagraphFont"/>
    <w:link w:val="FootnoteText"/>
    <w:uiPriority w:val="99"/>
    <w:semiHidden/>
    <w:rsid w:val="00AD5499"/>
    <w:rPr>
      <w:sz w:val="20"/>
      <w:szCs w:val="20"/>
    </w:rPr>
  </w:style>
  <w:style w:type="character" w:styleId="FootnoteReference">
    <w:name w:val="footnote reference"/>
    <w:basedOn w:val="DefaultParagraphFont"/>
    <w:uiPriority w:val="99"/>
    <w:semiHidden/>
    <w:unhideWhenUsed/>
    <w:rsid w:val="00AD5499"/>
    <w:rPr>
      <w:vertAlign w:val="superscript"/>
    </w:rPr>
  </w:style>
  <w:style w:type="character" w:styleId="Hyperlink">
    <w:name w:val="Hyperlink"/>
    <w:basedOn w:val="DefaultParagraphFont"/>
    <w:uiPriority w:val="99"/>
    <w:unhideWhenUsed/>
    <w:rsid w:val="009C217D"/>
    <w:rPr>
      <w:color w:val="0000FF" w:themeColor="hyperlink"/>
      <w:u w:val="single"/>
    </w:rPr>
  </w:style>
  <w:style w:type="character" w:customStyle="1" w:styleId="UnresolvedMention1">
    <w:name w:val="Unresolved Mention1"/>
    <w:basedOn w:val="DefaultParagraphFont"/>
    <w:uiPriority w:val="99"/>
    <w:semiHidden/>
    <w:unhideWhenUsed/>
    <w:rsid w:val="009C217D"/>
    <w:rPr>
      <w:color w:val="605E5C"/>
      <w:shd w:val="clear" w:color="auto" w:fill="E1DFDD"/>
    </w:rPr>
  </w:style>
  <w:style w:type="character" w:styleId="FollowedHyperlink">
    <w:name w:val="FollowedHyperlink"/>
    <w:basedOn w:val="DefaultParagraphFont"/>
    <w:uiPriority w:val="99"/>
    <w:semiHidden/>
    <w:unhideWhenUsed/>
    <w:rsid w:val="009C217D"/>
    <w:rPr>
      <w:color w:val="800080" w:themeColor="followedHyperlink"/>
      <w:u w:val="single"/>
    </w:rPr>
  </w:style>
  <w:style w:type="paragraph" w:customStyle="1" w:styleId="Authornames">
    <w:name w:val="Author names"/>
    <w:basedOn w:val="Normal"/>
    <w:next w:val="Normal"/>
    <w:qFormat/>
    <w:rsid w:val="00DB7C91"/>
    <w:pPr>
      <w:spacing w:before="240" w:line="360" w:lineRule="auto"/>
    </w:pPr>
    <w:rPr>
      <w:rFonts w:ascii="Times New Roman" w:eastAsia="Times New Roman" w:hAnsi="Times New Roman" w:cs="Times New Roman"/>
      <w:sz w:val="28"/>
      <w:szCs w:val="24"/>
      <w:lang w:val="en-GB" w:eastAsia="en-GB"/>
    </w:rPr>
  </w:style>
  <w:style w:type="paragraph" w:customStyle="1" w:styleId="Articletitle">
    <w:name w:val="Article title"/>
    <w:basedOn w:val="Normal"/>
    <w:next w:val="Normal"/>
    <w:qFormat/>
    <w:rsid w:val="00DB7C91"/>
    <w:pPr>
      <w:spacing w:after="120" w:line="360" w:lineRule="auto"/>
    </w:pPr>
    <w:rPr>
      <w:rFonts w:ascii="Times New Roman" w:eastAsia="Times New Roman" w:hAnsi="Times New Roman" w:cs="Times New Roman"/>
      <w:b/>
      <w:sz w:val="28"/>
      <w:szCs w:val="24"/>
      <w:lang w:val="en-GB" w:eastAsia="en-GB"/>
    </w:rPr>
  </w:style>
  <w:style w:type="paragraph" w:customStyle="1" w:styleId="Affiliation">
    <w:name w:val="Affiliation"/>
    <w:basedOn w:val="Normal"/>
    <w:qFormat/>
    <w:rsid w:val="00DB7C91"/>
    <w:pPr>
      <w:spacing w:before="240" w:line="360" w:lineRule="auto"/>
    </w:pPr>
    <w:rPr>
      <w:rFonts w:ascii="Times New Roman" w:eastAsia="Times New Roman" w:hAnsi="Times New Roman" w:cs="Times New Roman"/>
      <w:i/>
      <w:sz w:val="24"/>
      <w:szCs w:val="24"/>
      <w:lang w:val="en-GB" w:eastAsia="en-GB"/>
    </w:rPr>
  </w:style>
  <w:style w:type="paragraph" w:styleId="Header">
    <w:name w:val="header"/>
    <w:basedOn w:val="Normal"/>
    <w:link w:val="HeaderChar"/>
    <w:uiPriority w:val="99"/>
    <w:unhideWhenUsed/>
    <w:rsid w:val="00723065"/>
    <w:pPr>
      <w:tabs>
        <w:tab w:val="center" w:pos="4680"/>
        <w:tab w:val="right" w:pos="9360"/>
      </w:tabs>
      <w:spacing w:line="240" w:lineRule="auto"/>
    </w:pPr>
  </w:style>
  <w:style w:type="character" w:customStyle="1" w:styleId="HeaderChar">
    <w:name w:val="Header Char"/>
    <w:basedOn w:val="DefaultParagraphFont"/>
    <w:link w:val="Header"/>
    <w:uiPriority w:val="99"/>
    <w:rsid w:val="00723065"/>
  </w:style>
  <w:style w:type="paragraph" w:styleId="Footer">
    <w:name w:val="footer"/>
    <w:basedOn w:val="Normal"/>
    <w:link w:val="FooterChar"/>
    <w:uiPriority w:val="99"/>
    <w:unhideWhenUsed/>
    <w:rsid w:val="00723065"/>
    <w:pPr>
      <w:tabs>
        <w:tab w:val="center" w:pos="4680"/>
        <w:tab w:val="right" w:pos="9360"/>
      </w:tabs>
      <w:spacing w:line="240" w:lineRule="auto"/>
    </w:pPr>
  </w:style>
  <w:style w:type="character" w:customStyle="1" w:styleId="FooterChar">
    <w:name w:val="Footer Char"/>
    <w:basedOn w:val="DefaultParagraphFont"/>
    <w:link w:val="Footer"/>
    <w:uiPriority w:val="99"/>
    <w:rsid w:val="00723065"/>
  </w:style>
  <w:style w:type="character" w:customStyle="1" w:styleId="UnresolvedMention">
    <w:name w:val="Unresolved Mention"/>
    <w:basedOn w:val="DefaultParagraphFont"/>
    <w:uiPriority w:val="99"/>
    <w:rsid w:val="00CF3AD1"/>
    <w:rPr>
      <w:color w:val="605E5C"/>
      <w:shd w:val="clear" w:color="auto" w:fill="E1DFDD"/>
    </w:rPr>
  </w:style>
  <w:style w:type="paragraph" w:styleId="NormalWeb">
    <w:name w:val="Normal (Web)"/>
    <w:basedOn w:val="Normal"/>
    <w:uiPriority w:val="99"/>
    <w:unhideWhenUsed/>
    <w:rsid w:val="00F429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CE7277"/>
    <w:rPr>
      <w:b/>
      <w:bCs/>
    </w:rPr>
  </w:style>
  <w:style w:type="character" w:customStyle="1" w:styleId="CommentSubjectChar">
    <w:name w:val="Comment Subject Char"/>
    <w:basedOn w:val="CommentTextChar"/>
    <w:link w:val="CommentSubject"/>
    <w:uiPriority w:val="99"/>
    <w:semiHidden/>
    <w:rsid w:val="00CE72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20" Type="http://schemas.openxmlformats.org/officeDocument/2006/relationships/hyperlink" Target="https://doi.org/10.1300/j104v39n01_03" TargetMode="External"/><Relationship Id="rId21" Type="http://schemas.openxmlformats.org/officeDocument/2006/relationships/hyperlink" Target="https://viaf.org" TargetMode="External"/><Relationship Id="rId22" Type="http://schemas.openxmlformats.org/officeDocument/2006/relationships/hyperlink" Target="https://www.wikidata.org" TargetMode="External"/><Relationship Id="rId23" Type="http://schemas.openxmlformats.org/officeDocument/2006/relationships/hyperlink" Target="https://www.w3.org/2013/data/" TargetMode="External"/><Relationship Id="rId24" Type="http://schemas.openxmlformats.org/officeDocument/2006/relationships/hyperlink" Target="https://doi.org/10.6017/ital.v38i2.10886" TargetMode="External"/><Relationship Id="rId25" Type="http://schemas.openxmlformats.org/officeDocument/2006/relationships/hyperlink" Target="https://doi.org/10.1080/19386389.2019.1589700" TargetMode="External"/><Relationship Id="rId26" Type="http://schemas.openxmlformats.org/officeDocument/2006/relationships/hyperlink" Target="https://id.loc.gov" TargetMode="External"/><Relationship Id="rId27" Type="http://schemas.openxmlformats.org/officeDocument/2006/relationships/hyperlink" Target="https://orcid.org" TargetMode="External"/><Relationship Id="rId28" Type="http://schemas.openxmlformats.org/officeDocument/2006/relationships/hyperlink" Target="https://isni.org" TargetMode="External"/><Relationship Id="rId29" Type="http://schemas.openxmlformats.org/officeDocument/2006/relationships/hyperlink" Target="https://www.w3.org/standards/semanticweb/" TargetMode="External"/><Relationship Id="rId1" Type="http://schemas.openxmlformats.org/officeDocument/2006/relationships/hyperlink" Target="https://products.abc-clio.com/ODLIS/odlis_m.aspx" TargetMode="External"/><Relationship Id="rId2" Type="http://schemas.openxmlformats.org/officeDocument/2006/relationships/hyperlink" Target="https://www.loc.gov/marc/uma" TargetMode="External"/><Relationship Id="rId3" Type="http://schemas.openxmlformats.org/officeDocument/2006/relationships/hyperlink" Target="https://www.loc.gov/marc/authority/" TargetMode="External"/><Relationship Id="rId4" Type="http://schemas.openxmlformats.org/officeDocument/2006/relationships/hyperlink" Target="https://www.loc.gov/marc/uma/pt12.html" TargetMode="External"/><Relationship Id="rId5" Type="http://schemas.openxmlformats.org/officeDocument/2006/relationships/hyperlink" Target="https://www.loc.gov/marc/authority/examples.html" TargetMode="External"/><Relationship Id="rId30" Type="http://schemas.openxmlformats.org/officeDocument/2006/relationships/hyperlink" Target="https://www.w3.org/wiki/URI" TargetMode="External"/><Relationship Id="rId31" Type="http://schemas.openxmlformats.org/officeDocument/2006/relationships/hyperlink" Target="https://doi.org/10.1108/DLP-10-2015-0020." TargetMode="External"/><Relationship Id="rId32" Type="http://schemas.openxmlformats.org/officeDocument/2006/relationships/hyperlink" Target="https://doi.org/10.1108/dlp-10-2015-0020" TargetMode="External"/><Relationship Id="rId9" Type="http://schemas.openxmlformats.org/officeDocument/2006/relationships/hyperlink" Target="https://doi.org/10.1080/19386389.2019.1703497" TargetMode="External"/><Relationship Id="rId6" Type="http://schemas.openxmlformats.org/officeDocument/2006/relationships/hyperlink" Target="https://doi.org/10.1300/j104v39n01_12" TargetMode="External"/><Relationship Id="rId7" Type="http://schemas.openxmlformats.org/officeDocument/2006/relationships/hyperlink" Target="https://doi.org/10.1080/07317131.2018.1509432" TargetMode="External"/><Relationship Id="rId8" Type="http://schemas.openxmlformats.org/officeDocument/2006/relationships/hyperlink" Target="https://ac.bslw.com/community/wiki/index.php/Profile_Guide" TargetMode="External"/><Relationship Id="rId33" Type="http://schemas.openxmlformats.org/officeDocument/2006/relationships/hyperlink" Target="https://www.loc.gov/bibframe/" TargetMode="External"/><Relationship Id="rId34" Type="http://schemas.openxmlformats.org/officeDocument/2006/relationships/hyperlink" Target="https://wiki.lyrasis.org/display/ld4lGW" TargetMode="External"/><Relationship Id="rId35" Type="http://schemas.openxmlformats.org/officeDocument/2006/relationships/hyperlink" Target="https://doi.org/10.1080/19386389.2019.1688368" TargetMode="External"/><Relationship Id="rId36" Type="http://schemas.openxmlformats.org/officeDocument/2006/relationships/hyperlink" Target="https://wiki.lyrasis.org/display/pccidmgt/URIs+in+MARC+Pilot" TargetMode="External"/><Relationship Id="rId10" Type="http://schemas.openxmlformats.org/officeDocument/2006/relationships/hyperlink" Target="http://dx.doi.org/10.1300/J104v43n03_03" TargetMode="External"/><Relationship Id="rId11" Type="http://schemas.openxmlformats.org/officeDocument/2006/relationships/hyperlink" Target="http://dx.doi.org/10.1300/J104v26n04_04" TargetMode="External"/><Relationship Id="rId12" Type="http://schemas.openxmlformats.org/officeDocument/2006/relationships/hyperlink" Target="https://doi.org/10.17723/aarc-82-02-18" TargetMode="External"/><Relationship Id="rId13" Type="http://schemas.openxmlformats.org/officeDocument/2006/relationships/hyperlink" Target="https://doi.org/10.1300/j201v05n01_01" TargetMode="External"/><Relationship Id="rId14" Type="http://schemas.openxmlformats.org/officeDocument/2006/relationships/hyperlink" Target="http://www.apex-project.eu/index.php/en/articles/184-archival-authority-control-an-introduction-to-encoded-archival-context-corporate-bodies-persons-and-families" TargetMode="External"/><Relationship Id="rId15" Type="http://schemas.openxmlformats.org/officeDocument/2006/relationships/hyperlink" Target="https://doi.org/10.1080/19386389.2013.826061" TargetMode="External"/><Relationship Id="rId16" Type="http://schemas.openxmlformats.org/officeDocument/2006/relationships/hyperlink" Target="https://doi.org/10.1080/01639370902737232" TargetMode="External"/><Relationship Id="rId17" Type="http://schemas.openxmlformats.org/officeDocument/2006/relationships/hyperlink" Target="https://products.abc-clio.com/ODLIS/odlis_f.aspx" TargetMode="External"/><Relationship Id="rId18" Type="http://schemas.openxmlformats.org/officeDocument/2006/relationships/hyperlink" Target="http://fast.oclc.org" TargetMode="External"/><Relationship Id="rId19" Type="http://schemas.openxmlformats.org/officeDocument/2006/relationships/hyperlink" Target="https://id.loc.gov/authorities/subjects.html" TargetMode="External"/><Relationship Id="rId37" Type="http://schemas.openxmlformats.org/officeDocument/2006/relationships/hyperlink" Target="https://wiki.lyrasis.org/display/pccidmgt/Wikidata+Pilot" TargetMode="External"/><Relationship Id="rId38" Type="http://schemas.openxmlformats.org/officeDocument/2006/relationships/hyperlink" Target="https://www.oclc.org/en/worldcat/oclc-and-linked-data/shared-entity-management-infrastru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4794-2FA9-4A44-AC6E-8A424E0EE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37</Pages>
  <Words>10494</Words>
  <Characters>59818</Characters>
  <Application>Microsoft Macintosh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Wiederhold</dc:creator>
  <cp:lastModifiedBy>Greg Reeve</cp:lastModifiedBy>
  <cp:revision>3</cp:revision>
  <dcterms:created xsi:type="dcterms:W3CDTF">2020-12-31T00:46:00Z</dcterms:created>
  <dcterms:modified xsi:type="dcterms:W3CDTF">2020-12-31T01:37:00Z</dcterms:modified>
</cp:coreProperties>
</file>