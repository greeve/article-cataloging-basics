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6B91448B" w:rsidR="00AD5499" w:rsidRPr="00DB7C91" w:rsidRDefault="00AD5499" w:rsidP="00DB7C91">
      <w:pPr>
        <w:spacing w:line="480" w:lineRule="auto"/>
        <w:rPr>
          <w:rFonts w:ascii="Times New Roman" w:eastAsia="Times New Roman" w:hAnsi="Times New Roman" w:cs="Times New Roman"/>
          <w:sz w:val="24"/>
          <w:szCs w:val="24"/>
          <w:highlight w:val="white"/>
        </w:rPr>
      </w:pPr>
      <w:del w:id="0" w:author="Greg Reeve" w:date="2020-12-12T15:28:00Z">
        <w:r w:rsidRPr="00DB7C91" w:rsidDel="00375181">
          <w:rPr>
            <w:rFonts w:ascii="Times New Roman" w:eastAsia="Times New Roman" w:hAnsi="Times New Roman" w:cs="Times New Roman"/>
            <w:sz w:val="24"/>
            <w:szCs w:val="24"/>
            <w:highlight w:val="white"/>
          </w:rPr>
          <w:delText>Authority control is the process of organizing information by using a singular form or spelling of a name or topic. This process</w:delText>
        </w:r>
      </w:del>
      <w:ins w:id="1" w:author="Greg Reeve" w:date="2020-12-12T15:28:00Z">
        <w:r w:rsidR="00375181">
          <w:rPr>
            <w:rFonts w:ascii="Times New Roman" w:eastAsia="Times New Roman" w:hAnsi="Times New Roman" w:cs="Times New Roman"/>
            <w:sz w:val="24"/>
            <w:szCs w:val="24"/>
            <w:highlight w:val="white"/>
          </w:rPr>
          <w:t>Authority control</w:t>
        </w:r>
      </w:ins>
      <w:r w:rsidRPr="00DB7C91">
        <w:rPr>
          <w:rFonts w:ascii="Times New Roman" w:eastAsia="Times New Roman" w:hAnsi="Times New Roman" w:cs="Times New Roman"/>
          <w:sz w:val="24"/>
          <w:szCs w:val="24"/>
          <w:highlight w:val="white"/>
        </w:rPr>
        <w:t xml:space="preserve"> must be understood within the context of the library catalog and its essential functions. The library and its staff </w:t>
      </w:r>
      <w:ins w:id="2" w:author="Greg Reeve" w:date="2020-12-10T01:12:00Z">
        <w:r w:rsidR="00047848">
          <w:rPr>
            <w:rFonts w:ascii="Times New Roman" w:eastAsia="Times New Roman" w:hAnsi="Times New Roman" w:cs="Times New Roman"/>
            <w:sz w:val="24"/>
            <w:szCs w:val="24"/>
            <w:highlight w:val="white"/>
          </w:rPr>
          <w:t xml:space="preserve">meet the information needs of library patrons by </w:t>
        </w:r>
      </w:ins>
      <w:del w:id="3" w:author="Greg Reeve" w:date="2020-12-10T01:12:00Z">
        <w:r w:rsidRPr="00DB7C91" w:rsidDel="00047848">
          <w:rPr>
            <w:rFonts w:ascii="Times New Roman" w:eastAsia="Times New Roman" w:hAnsi="Times New Roman" w:cs="Times New Roman"/>
            <w:sz w:val="24"/>
            <w:szCs w:val="24"/>
            <w:highlight w:val="white"/>
          </w:rPr>
          <w:delText xml:space="preserve">are in the business of </w:delText>
        </w:r>
      </w:del>
      <w:r w:rsidRPr="00DB7C91">
        <w:rPr>
          <w:rFonts w:ascii="Times New Roman" w:eastAsia="Times New Roman" w:hAnsi="Times New Roman" w:cs="Times New Roman"/>
          <w:sz w:val="24"/>
          <w:szCs w:val="24"/>
          <w:highlight w:val="white"/>
        </w:rPr>
        <w:t xml:space="preserve">acquiring, processing, </w:t>
      </w:r>
      <w:ins w:id="4" w:author="Greg Reeve" w:date="2020-12-10T01:23:00Z">
        <w:r w:rsidR="00C805CA">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 xml:space="preserve">maintaining, and circulating physical and digital information resources (i.e. monographs, e-books, journals, reference materials, scholarly articles, archival collections, </w:t>
      </w:r>
      <w:r w:rsidRPr="00DB7C91">
        <w:rPr>
          <w:rFonts w:ascii="Times New Roman" w:eastAsia="Times New Roman" w:hAnsi="Times New Roman" w:cs="Times New Roman"/>
          <w:sz w:val="24"/>
          <w:szCs w:val="24"/>
          <w:highlight w:val="white"/>
        </w:rPr>
        <w:lastRenderedPageBreak/>
        <w:t xml:space="preserve">audiovisual items, databases, maps, etc.). </w:t>
      </w:r>
      <w:ins w:id="5" w:author="Greg Reeve" w:date="2020-12-10T01:23:00Z">
        <w:r w:rsidR="00C805CA">
          <w:rPr>
            <w:rFonts w:ascii="Times New Roman" w:eastAsia="Times New Roman" w:hAnsi="Times New Roman" w:cs="Times New Roman"/>
            <w:sz w:val="24"/>
            <w:szCs w:val="24"/>
            <w:highlight w:val="white"/>
          </w:rPr>
          <w:t xml:space="preserve">Cataloging is the process whereby </w:t>
        </w:r>
      </w:ins>
      <w:ins w:id="6" w:author="Greg Reeve" w:date="2020-12-10T01:13:00Z">
        <w:r w:rsidR="00C805CA">
          <w:rPr>
            <w:rFonts w:ascii="Times New Roman" w:eastAsia="Times New Roman" w:hAnsi="Times New Roman" w:cs="Times New Roman"/>
            <w:sz w:val="24"/>
            <w:szCs w:val="24"/>
            <w:highlight w:val="white"/>
          </w:rPr>
          <w:t>c</w:t>
        </w:r>
      </w:ins>
      <w:del w:id="7" w:author="Greg Reeve" w:date="2020-12-10T01:13:00Z">
        <w:r w:rsidRPr="00DB7C91" w:rsidDel="00047848">
          <w:rPr>
            <w:rFonts w:ascii="Times New Roman" w:eastAsia="Times New Roman" w:hAnsi="Times New Roman" w:cs="Times New Roman"/>
            <w:sz w:val="24"/>
            <w:szCs w:val="24"/>
            <w:highlight w:val="white"/>
          </w:rPr>
          <w:delText>In order to make these resources accessible, c</w:delText>
        </w:r>
      </w:del>
      <w:r w:rsidRPr="00DB7C91">
        <w:rPr>
          <w:rFonts w:ascii="Times New Roman" w:eastAsia="Times New Roman" w:hAnsi="Times New Roman" w:cs="Times New Roman"/>
          <w:sz w:val="24"/>
          <w:szCs w:val="24"/>
          <w:highlight w:val="white"/>
        </w:rPr>
        <w:t xml:space="preserve">atalog librarians create, update, and maintain metadata through careful description and structured information display to assist users in discovering </w:t>
      </w:r>
      <w:del w:id="8" w:author="Greg Reeve" w:date="2020-12-10T01:32:00Z">
        <w:r w:rsidRPr="00DB7C91" w:rsidDel="00856244">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9" w:author="Greg Reeve" w:date="2020-12-10T01:18:00Z">
        <w:r w:rsidRPr="00DB7C91" w:rsidDel="0004784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best serve their needs. </w:t>
      </w:r>
      <w:ins w:id="10" w:author="Greg Reeve" w:date="2020-12-10T01:19:00Z">
        <w:r w:rsidR="00047848" w:rsidRPr="00C40EBA">
          <w:rPr>
            <w:rFonts w:ascii="Times New Roman" w:eastAsia="Times New Roman" w:hAnsi="Times New Roman" w:cs="Times New Roman"/>
            <w:sz w:val="24"/>
            <w:szCs w:val="24"/>
          </w:rPr>
          <w:t>Commonly referred to as “data about data</w:t>
        </w:r>
        <w:r w:rsidR="00047848">
          <w:rPr>
            <w:rFonts w:ascii="Times New Roman" w:eastAsia="Times New Roman" w:hAnsi="Times New Roman" w:cs="Times New Roman"/>
            <w:sz w:val="24"/>
            <w:szCs w:val="24"/>
          </w:rPr>
          <w:t>,</w:t>
        </w:r>
        <w:r w:rsidR="00047848" w:rsidRPr="00C40EBA">
          <w:rPr>
            <w:rFonts w:ascii="Times New Roman" w:eastAsia="Times New Roman" w:hAnsi="Times New Roman" w:cs="Times New Roman"/>
            <w:sz w:val="24"/>
            <w:szCs w:val="24"/>
          </w:rPr>
          <w:t xml:space="preserve">” </w:t>
        </w:r>
        <w:r w:rsidR="00047848">
          <w:rPr>
            <w:rFonts w:ascii="Times New Roman" w:eastAsia="Times New Roman" w:hAnsi="Times New Roman" w:cs="Times New Roman"/>
            <w:sz w:val="24"/>
            <w:szCs w:val="24"/>
          </w:rPr>
          <w:t>m</w:t>
        </w:r>
        <w:r w:rsidR="0004784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11" w:author="Greg Reeve" w:date="2020-12-10T01:20:00Z">
        <w:r w:rsidR="001E5BB2">
          <w:rPr>
            <w:rStyle w:val="EndnoteReference"/>
            <w:rFonts w:ascii="Times New Roman" w:eastAsia="Times New Roman" w:hAnsi="Times New Roman" w:cs="Times New Roman"/>
            <w:sz w:val="24"/>
            <w:szCs w:val="24"/>
          </w:rPr>
          <w:endnoteReference w:id="9"/>
        </w:r>
      </w:ins>
      <w:ins w:id="17" w:author="Greg Reeve" w:date="2020-12-10T01:19:00Z">
        <w:r w:rsidR="00047848">
          <w:rPr>
            <w:rFonts w:ascii="Times New Roman" w:eastAsia="Times New Roman" w:hAnsi="Times New Roman" w:cs="Times New Roman"/>
            <w:sz w:val="24"/>
            <w:szCs w:val="24"/>
            <w:highlight w:val="white"/>
          </w:rPr>
          <w:t xml:space="preserve">. </w:t>
        </w:r>
      </w:ins>
      <w:del w:id="18" w:author="Greg Reeve" w:date="2020-12-10T01:24:00Z">
        <w:r w:rsidRPr="00DB7C91" w:rsidDel="00C805CA">
          <w:rPr>
            <w:rFonts w:ascii="Times New Roman" w:eastAsia="Times New Roman" w:hAnsi="Times New Roman" w:cs="Times New Roman"/>
            <w:sz w:val="24"/>
            <w:szCs w:val="24"/>
            <w:highlight w:val="white"/>
          </w:rPr>
          <w:delText xml:space="preserve">Cataloging involves description of the information resource, subject analysis for content access and classification to determine the resource’s location, what the item is about, and bring together other related resources. </w:delText>
        </w:r>
      </w:del>
      <w:r w:rsidRPr="00DB7C91">
        <w:rPr>
          <w:rFonts w:ascii="Times New Roman" w:eastAsia="Times New Roman" w:hAnsi="Times New Roman" w:cs="Times New Roman"/>
          <w:sz w:val="24"/>
          <w:szCs w:val="24"/>
          <w:highlight w:val="white"/>
        </w:rPr>
        <w:t>Metadata</w:t>
      </w:r>
      <w:del w:id="19" w:author="Greg Reeve" w:date="2020-12-10T01:21:00Z">
        <w:r w:rsidRPr="00DB7C91" w:rsidDel="001E5BB2">
          <w:rPr>
            <w:rFonts w:ascii="Times New Roman" w:eastAsia="Times New Roman" w:hAnsi="Times New Roman" w:cs="Times New Roman"/>
            <w:sz w:val="24"/>
            <w:szCs w:val="24"/>
            <w:highlight w:val="white"/>
            <w:vertAlign w:val="superscript"/>
          </w:rPr>
          <w:endnoteReference w:id="10"/>
        </w:r>
      </w:del>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w:t>
      </w:r>
      <w:del w:id="29" w:author="Greg Reeve" w:date="2020-12-10T01:26:00Z">
        <w:r w:rsidRPr="00DB7C91" w:rsidDel="00C805CA">
          <w:rPr>
            <w:rFonts w:ascii="Times New Roman" w:eastAsia="Times New Roman" w:hAnsi="Times New Roman" w:cs="Times New Roman"/>
            <w:sz w:val="24"/>
            <w:szCs w:val="24"/>
            <w:highlight w:val="white"/>
          </w:rPr>
          <w:delText xml:space="preserve">called </w:delText>
        </w:r>
      </w:del>
      <w:ins w:id="30" w:author="Greg Reeve" w:date="2020-12-10T01:26:00Z">
        <w:r w:rsidR="00C805CA">
          <w:rPr>
            <w:rFonts w:ascii="Times New Roman" w:eastAsia="Times New Roman" w:hAnsi="Times New Roman" w:cs="Times New Roman"/>
            <w:sz w:val="24"/>
            <w:szCs w:val="24"/>
            <w:highlight w:val="white"/>
          </w:rPr>
          <w:t>that is part of</w:t>
        </w:r>
        <w:r w:rsidR="00C805C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catalog. </w:t>
      </w:r>
      <w:ins w:id="31" w:author="Greg Reeve" w:date="2020-12-10T01:29:00Z">
        <w:r w:rsidR="00404086">
          <w:rPr>
            <w:rFonts w:ascii="Times New Roman" w:eastAsia="Times New Roman" w:hAnsi="Times New Roman" w:cs="Times New Roman"/>
            <w:sz w:val="24"/>
            <w:szCs w:val="24"/>
            <w:highlight w:val="white"/>
          </w:rPr>
          <w:t>B</w:t>
        </w:r>
      </w:ins>
      <w:del w:id="32" w:author="Greg Reeve" w:date="2020-12-10T01:29:00Z">
        <w:r w:rsidRPr="00DB7C91" w:rsidDel="00404086">
          <w:rPr>
            <w:rFonts w:ascii="Times New Roman" w:eastAsia="Times New Roman" w:hAnsi="Times New Roman" w:cs="Times New Roman"/>
            <w:sz w:val="24"/>
            <w:szCs w:val="24"/>
            <w:highlight w:val="white"/>
          </w:rPr>
          <w:delText>The b</w:delText>
        </w:r>
      </w:del>
      <w:r w:rsidRPr="00DB7C91">
        <w:rPr>
          <w:rFonts w:ascii="Times New Roman" w:eastAsia="Times New Roman" w:hAnsi="Times New Roman" w:cs="Times New Roman"/>
          <w:sz w:val="24"/>
          <w:szCs w:val="24"/>
          <w:highlight w:val="white"/>
        </w:rPr>
        <w:t>ibliographic record</w:t>
      </w:r>
      <w:ins w:id="33"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34" w:author="Greg Reeve" w:date="2020-12-10T01:29:00Z">
        <w:r w:rsidRPr="00DB7C91" w:rsidDel="00404086">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35" w:author="Greg Reeve" w:date="2020-12-10T01:29:00Z">
        <w:r w:rsidRPr="00DB7C91" w:rsidDel="00404086">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36"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3D37CDA3" w14:textId="4E00B0C0" w:rsidR="00F91E98" w:rsidRDefault="00F77D99" w:rsidP="00F77D99">
      <w:pPr>
        <w:spacing w:line="480" w:lineRule="auto"/>
        <w:ind w:firstLine="720"/>
        <w:rPr>
          <w:ins w:id="37" w:author="Greg Reeve" w:date="2020-12-11T23:03:00Z"/>
          <w:rFonts w:ascii="Times New Roman" w:eastAsia="Times New Roman" w:hAnsi="Times New Roman" w:cs="Times New Roman"/>
          <w:sz w:val="24"/>
          <w:szCs w:val="24"/>
          <w:highlight w:val="white"/>
        </w:rPr>
      </w:pPr>
      <w:ins w:id="38" w:author="Greg Reeve" w:date="2020-12-15T17:44:00Z">
        <w:r>
          <w:rPr>
            <w:rFonts w:ascii="Times New Roman" w:eastAsia="Times New Roman" w:hAnsi="Times New Roman" w:cs="Times New Roman"/>
            <w:sz w:val="24"/>
            <w:szCs w:val="24"/>
            <w:highlight w:val="white"/>
          </w:rPr>
          <w:t>Authority control is the set of processes and procedures to</w:t>
        </w:r>
      </w:ins>
      <w:ins w:id="39" w:author="Greg Reeve" w:date="2020-12-15T17:43:00Z">
        <w:r>
          <w:rPr>
            <w:rFonts w:ascii="Times New Roman" w:eastAsia="Times New Roman" w:hAnsi="Times New Roman" w:cs="Times New Roman"/>
            <w:sz w:val="24"/>
            <w:szCs w:val="24"/>
            <w:highlight w:val="white"/>
          </w:rPr>
          <w:t xml:space="preserve"> </w:t>
        </w:r>
      </w:ins>
      <w:ins w:id="40" w:author="Greg Reeve" w:date="2020-12-15T17:45:00Z">
        <w:r>
          <w:rPr>
            <w:rFonts w:ascii="Times New Roman" w:eastAsia="Times New Roman" w:hAnsi="Times New Roman" w:cs="Times New Roman"/>
            <w:sz w:val="24"/>
            <w:szCs w:val="24"/>
            <w:highlight w:val="white"/>
          </w:rPr>
          <w:t>formulate and record “</w:t>
        </w:r>
      </w:ins>
      <w:ins w:id="41" w:author="Greg Reeve" w:date="2020-12-15T17:43:00Z">
        <w:r w:rsidRPr="00C8467D">
          <w:rPr>
            <w:rFonts w:ascii="Times New Roman" w:eastAsia="Times New Roman" w:hAnsi="Times New Roman" w:cs="Times New Roman"/>
            <w:i/>
            <w:sz w:val="24"/>
            <w:szCs w:val="24"/>
            <w:highlight w:val="white"/>
          </w:rPr>
          <w:t>authorized</w:t>
        </w:r>
        <w:r>
          <w:rPr>
            <w:rFonts w:ascii="Times New Roman" w:eastAsia="Times New Roman" w:hAnsi="Times New Roman" w:cs="Times New Roman"/>
            <w:sz w:val="24"/>
            <w:szCs w:val="24"/>
            <w:highlight w:val="white"/>
          </w:rPr>
          <w:t xml:space="preserve"> heading forms in </w:t>
        </w:r>
      </w:ins>
      <w:ins w:id="42" w:author="Greg Reeve" w:date="2020-12-15T18:10:00Z">
        <w:r w:rsidR="00802B6E">
          <w:rPr>
            <w:rFonts w:ascii="Times New Roman" w:eastAsia="Times New Roman" w:hAnsi="Times New Roman" w:cs="Times New Roman"/>
            <w:sz w:val="24"/>
            <w:szCs w:val="24"/>
            <w:highlight w:val="white"/>
          </w:rPr>
          <w:t>[bibliographic]</w:t>
        </w:r>
      </w:ins>
      <w:ins w:id="43" w:author="Greg Reeve" w:date="2020-12-15T17:43:00Z">
        <w:r>
          <w:rPr>
            <w:rFonts w:ascii="Times New Roman" w:eastAsia="Times New Roman" w:hAnsi="Times New Roman" w:cs="Times New Roman"/>
            <w:sz w:val="24"/>
            <w:szCs w:val="24"/>
            <w:highlight w:val="white"/>
          </w:rPr>
          <w:t xml:space="preserve"> records” so that “access points to [</w:t>
        </w:r>
      </w:ins>
      <w:ins w:id="44" w:author="Greg Reeve" w:date="2020-12-15T18:10:00Z">
        <w:r w:rsidR="00802B6E">
          <w:rPr>
            <w:rFonts w:ascii="Times New Roman" w:eastAsia="Times New Roman" w:hAnsi="Times New Roman" w:cs="Times New Roman"/>
            <w:sz w:val="24"/>
            <w:szCs w:val="24"/>
            <w:highlight w:val="white"/>
          </w:rPr>
          <w:t>bibliographic</w:t>
        </w:r>
      </w:ins>
      <w:ins w:id="45" w:author="Greg Reeve" w:date="2020-12-15T17:43:00Z">
        <w:r>
          <w:rPr>
            <w:rFonts w:ascii="Times New Roman" w:eastAsia="Times New Roman" w:hAnsi="Times New Roman" w:cs="Times New Roman"/>
            <w:sz w:val="24"/>
            <w:szCs w:val="24"/>
            <w:highlight w:val="white"/>
          </w:rPr>
          <w:t>] records are given one and only one conventional form”</w:t>
        </w:r>
        <w:r>
          <w:rPr>
            <w:rStyle w:val="EndnoteReference"/>
            <w:rFonts w:ascii="Times New Roman" w:eastAsia="Times New Roman" w:hAnsi="Times New Roman" w:cs="Times New Roman"/>
            <w:sz w:val="24"/>
            <w:szCs w:val="24"/>
            <w:highlight w:val="white"/>
          </w:rPr>
          <w:endnoteReference w:id="11"/>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When catalogers perform authority </w:t>
      </w:r>
      <w:del w:id="48" w:author="Greg Reeve" w:date="2020-12-10T01:46:00Z">
        <w:r w:rsidR="00AD5499" w:rsidRPr="00DB7C91" w:rsidDel="00E22AE7">
          <w:rPr>
            <w:rFonts w:ascii="Times New Roman" w:eastAsia="Times New Roman" w:hAnsi="Times New Roman" w:cs="Times New Roman"/>
            <w:sz w:val="24"/>
            <w:szCs w:val="24"/>
            <w:highlight w:val="white"/>
          </w:rPr>
          <w:delText xml:space="preserve">control </w:delText>
        </w:r>
      </w:del>
      <w:ins w:id="49" w:author="Greg Reeve" w:date="2020-12-10T01:46:00Z">
        <w:r w:rsidR="00E22AE7">
          <w:rPr>
            <w:rFonts w:ascii="Times New Roman" w:eastAsia="Times New Roman" w:hAnsi="Times New Roman" w:cs="Times New Roman"/>
            <w:sz w:val="24"/>
            <w:szCs w:val="24"/>
            <w:highlight w:val="white"/>
          </w:rPr>
          <w:t>work</w:t>
        </w:r>
      </w:ins>
      <w:del w:id="50" w:author="Greg Reeve" w:date="2020-12-10T01:46:00Z">
        <w:r w:rsidR="00AD5499" w:rsidRPr="00DB7C91" w:rsidDel="00E22AE7">
          <w:rPr>
            <w:rFonts w:ascii="Times New Roman" w:eastAsia="Times New Roman" w:hAnsi="Times New Roman" w:cs="Times New Roman"/>
            <w:sz w:val="24"/>
            <w:szCs w:val="24"/>
            <w:highlight w:val="white"/>
          </w:rPr>
          <w:delText>(also referred to as authority work)</w:delText>
        </w:r>
      </w:del>
      <w:r w:rsidR="00AD5499" w:rsidRPr="00DB7C91">
        <w:rPr>
          <w:rFonts w:ascii="Times New Roman" w:eastAsia="Times New Roman" w:hAnsi="Times New Roman" w:cs="Times New Roman"/>
          <w:sz w:val="24"/>
          <w:szCs w:val="24"/>
          <w:highlight w:val="white"/>
        </w:rPr>
        <w:t xml:space="preserve"> they establish, through verification and validation, controlled headings or </w:t>
      </w:r>
      <w:del w:id="51"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ins w:id="52" w:author="Greg Reeve" w:date="2020-12-11T22:51:00Z">
        <w:r w:rsidR="001871DA">
          <w:rPr>
            <w:rFonts w:ascii="Times New Roman" w:eastAsia="Times New Roman" w:hAnsi="Times New Roman" w:cs="Times New Roman"/>
            <w:sz w:val="24"/>
            <w:szCs w:val="24"/>
            <w:highlight w:val="white"/>
          </w:rPr>
          <w:t>authorized access points</w:t>
        </w:r>
        <w:r w:rsidR="001871DA"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for various entity types (</w:t>
      </w:r>
      <w:ins w:id="53" w:author="Greg Reeve" w:date="2020-12-10T01:48:00Z">
        <w:r w:rsidR="00EB29F5">
          <w:rPr>
            <w:rFonts w:ascii="Times New Roman" w:eastAsia="Times New Roman" w:hAnsi="Times New Roman" w:cs="Times New Roman"/>
            <w:sz w:val="24"/>
            <w:szCs w:val="24"/>
            <w:highlight w:val="white"/>
          </w:rPr>
          <w:t>e.g</w:t>
        </w:r>
      </w:ins>
      <w:del w:id="54" w:author="Greg Reeve" w:date="2020-12-10T01:48:00Z">
        <w:r w:rsidR="00AD5499" w:rsidRPr="00DB7C91" w:rsidDel="00EB29F5">
          <w:rPr>
            <w:rFonts w:ascii="Times New Roman" w:eastAsia="Times New Roman" w:hAnsi="Times New Roman" w:cs="Times New Roman"/>
            <w:sz w:val="24"/>
            <w:szCs w:val="24"/>
            <w:highlight w:val="white"/>
          </w:rPr>
          <w:delText>i.e</w:delText>
        </w:r>
      </w:del>
      <w:r w:rsidR="00AD5499" w:rsidRPr="00DB7C91">
        <w:rPr>
          <w:rFonts w:ascii="Times New Roman" w:eastAsia="Times New Roman" w:hAnsi="Times New Roman" w:cs="Times New Roman"/>
          <w:sz w:val="24"/>
          <w:szCs w:val="24"/>
          <w:highlight w:val="white"/>
        </w:rPr>
        <w:t xml:space="preserve">. people, places, corporate bodies, families, </w:t>
      </w:r>
      <w:del w:id="55" w:author="Greg Reeve" w:date="2020-12-10T01:48:00Z">
        <w:r w:rsidR="00AD5499" w:rsidRPr="00DB7C91" w:rsidDel="00EB29F5">
          <w:rPr>
            <w:rFonts w:ascii="Times New Roman" w:eastAsia="Times New Roman" w:hAnsi="Times New Roman" w:cs="Times New Roman"/>
            <w:sz w:val="24"/>
            <w:szCs w:val="24"/>
            <w:highlight w:val="white"/>
          </w:rPr>
          <w:delText>series, works, expressions,</w:delText>
        </w:r>
      </w:del>
      <w:ins w:id="56" w:author="Greg Reeve" w:date="2020-12-10T01:48:00Z">
        <w:r w:rsidR="00EB29F5">
          <w:rPr>
            <w:rFonts w:ascii="Times New Roman" w:eastAsia="Times New Roman" w:hAnsi="Times New Roman" w:cs="Times New Roman"/>
            <w:sz w:val="24"/>
            <w:szCs w:val="24"/>
            <w:highlight w:val="white"/>
          </w:rPr>
          <w:t>titles,</w:t>
        </w:r>
      </w:ins>
      <w:r w:rsidR="00AD5499" w:rsidRPr="00DB7C91">
        <w:rPr>
          <w:rFonts w:ascii="Times New Roman" w:eastAsia="Times New Roman" w:hAnsi="Times New Roman" w:cs="Times New Roman"/>
          <w:sz w:val="24"/>
          <w:szCs w:val="24"/>
          <w:highlight w:val="white"/>
        </w:rPr>
        <w:t xml:space="preserve"> subjects, and genres) used in information resource description. </w:t>
      </w:r>
      <w:ins w:id="57" w:author="Greg Reeve" w:date="2020-12-15T18:00:00Z">
        <w:r w:rsidR="00802B6E">
          <w:rPr>
            <w:rFonts w:ascii="Times New Roman" w:eastAsia="Times New Roman" w:hAnsi="Times New Roman" w:cs="Times New Roman"/>
            <w:sz w:val="24"/>
            <w:szCs w:val="24"/>
            <w:highlight w:val="white"/>
          </w:rPr>
          <w:t xml:space="preserve">These authorized access points create a consistent, predictable form </w:t>
        </w:r>
      </w:ins>
      <w:ins w:id="58" w:author="Greg Reeve" w:date="2020-12-15T18:04:00Z">
        <w:r w:rsidR="00802B6E">
          <w:rPr>
            <w:rFonts w:ascii="Times New Roman" w:eastAsia="Times New Roman" w:hAnsi="Times New Roman" w:cs="Times New Roman"/>
            <w:sz w:val="24"/>
            <w:szCs w:val="24"/>
            <w:highlight w:val="white"/>
          </w:rPr>
          <w:t>to</w:t>
        </w:r>
      </w:ins>
      <w:ins w:id="59" w:author="Greg Reeve" w:date="2020-12-15T18:00:00Z">
        <w:r w:rsidR="00802B6E">
          <w:rPr>
            <w:rFonts w:ascii="Times New Roman" w:eastAsia="Times New Roman" w:hAnsi="Times New Roman" w:cs="Times New Roman"/>
            <w:sz w:val="24"/>
            <w:szCs w:val="24"/>
            <w:highlight w:val="white"/>
          </w:rPr>
          <w:t xml:space="preserve"> uniquely identify information resources</w:t>
        </w:r>
      </w:ins>
      <w:ins w:id="60" w:author="Greg Reeve" w:date="2020-12-15T18:03:00Z">
        <w:r w:rsidR="00802B6E">
          <w:rPr>
            <w:rFonts w:ascii="Times New Roman" w:eastAsia="Times New Roman" w:hAnsi="Times New Roman" w:cs="Times New Roman"/>
            <w:sz w:val="24"/>
            <w:szCs w:val="24"/>
            <w:highlight w:val="white"/>
          </w:rPr>
          <w:t xml:space="preserve"> </w:t>
        </w:r>
        <w:r w:rsidR="00802B6E" w:rsidRPr="00DB7C91">
          <w:rPr>
            <w:rFonts w:ascii="Times New Roman" w:eastAsia="Times New Roman" w:hAnsi="Times New Roman" w:cs="Times New Roman"/>
            <w:sz w:val="24"/>
            <w:szCs w:val="24"/>
            <w:highlight w:val="white"/>
          </w:rPr>
          <w:t>(e.g. by choosing the item’s author, series title, subject, additional contributors, etc.)</w:t>
        </w:r>
      </w:ins>
      <w:ins w:id="61" w:author="Greg Reeve" w:date="2020-12-15T18:00:00Z">
        <w:r w:rsidR="00802B6E">
          <w:rPr>
            <w:rFonts w:ascii="Times New Roman" w:eastAsia="Times New Roman" w:hAnsi="Times New Roman" w:cs="Times New Roman"/>
            <w:sz w:val="24"/>
            <w:szCs w:val="24"/>
            <w:highlight w:val="white"/>
          </w:rPr>
          <w:t xml:space="preserve"> </w:t>
        </w:r>
      </w:ins>
      <w:ins w:id="62" w:author="Greg Reeve" w:date="2020-12-15T18:04:00Z">
        <w:r w:rsidR="00802B6E">
          <w:rPr>
            <w:rFonts w:ascii="Times New Roman" w:eastAsia="Times New Roman" w:hAnsi="Times New Roman" w:cs="Times New Roman"/>
            <w:sz w:val="24"/>
            <w:szCs w:val="24"/>
            <w:highlight w:val="white"/>
          </w:rPr>
          <w:t xml:space="preserve">and </w:t>
        </w:r>
      </w:ins>
      <w:ins w:id="63" w:author="Greg Reeve" w:date="2020-12-15T18:03:00Z">
        <w:r w:rsidR="00802B6E">
          <w:rPr>
            <w:rFonts w:ascii="Times New Roman" w:eastAsia="Times New Roman" w:hAnsi="Times New Roman" w:cs="Times New Roman"/>
            <w:sz w:val="24"/>
            <w:szCs w:val="24"/>
            <w:highlight w:val="white"/>
          </w:rPr>
          <w:t>collocate related resources</w:t>
        </w:r>
      </w:ins>
      <w:ins w:id="64" w:author="Greg Reeve" w:date="2020-12-15T18:05:00Z">
        <w:r w:rsidR="00802B6E">
          <w:rPr>
            <w:rFonts w:ascii="Times New Roman" w:eastAsia="Times New Roman" w:hAnsi="Times New Roman" w:cs="Times New Roman"/>
            <w:sz w:val="24"/>
            <w:szCs w:val="24"/>
            <w:highlight w:val="white"/>
          </w:rPr>
          <w:t xml:space="preserve"> (e.g. bring together all items by a given author or about a specific subject)</w:t>
        </w:r>
      </w:ins>
      <w:ins w:id="65" w:author="Greg Reeve" w:date="2020-12-15T18:02:00Z">
        <w:r w:rsidR="00802B6E">
          <w:rPr>
            <w:rFonts w:ascii="Times New Roman" w:eastAsia="Times New Roman" w:hAnsi="Times New Roman" w:cs="Times New Roman"/>
            <w:sz w:val="24"/>
            <w:szCs w:val="24"/>
            <w:highlight w:val="white"/>
          </w:rPr>
          <w:t xml:space="preserve">. </w:t>
        </w:r>
      </w:ins>
      <w:ins w:id="66" w:author="Greg Reeve" w:date="2020-12-15T18:05:00Z">
        <w:r w:rsidR="00802B6E">
          <w:rPr>
            <w:rFonts w:ascii="Times New Roman" w:eastAsia="Times New Roman" w:hAnsi="Times New Roman" w:cs="Times New Roman"/>
            <w:sz w:val="24"/>
            <w:szCs w:val="24"/>
            <w:highlight w:val="white"/>
          </w:rPr>
          <w:t xml:space="preserve">Additional metadata is also recorded to </w:t>
        </w:r>
      </w:ins>
      <w:ins w:id="67" w:author="Greg Reeve" w:date="2020-12-15T18:06:00Z">
        <w:r w:rsidR="00802B6E">
          <w:rPr>
            <w:rFonts w:ascii="Times New Roman" w:eastAsia="Times New Roman" w:hAnsi="Times New Roman" w:cs="Times New Roman"/>
            <w:sz w:val="24"/>
            <w:szCs w:val="24"/>
            <w:highlight w:val="white"/>
          </w:rPr>
          <w:t xml:space="preserve">differentiate similar entities and </w:t>
        </w:r>
      </w:ins>
      <w:ins w:id="68" w:author="Greg Reeve" w:date="2020-12-15T18:05:00Z">
        <w:r w:rsidR="00802B6E">
          <w:rPr>
            <w:rFonts w:ascii="Times New Roman" w:eastAsia="Times New Roman" w:hAnsi="Times New Roman" w:cs="Times New Roman"/>
            <w:sz w:val="24"/>
            <w:szCs w:val="24"/>
            <w:highlight w:val="white"/>
          </w:rPr>
          <w:t xml:space="preserve">document decisions made by the cataloger. </w:t>
        </w:r>
      </w:ins>
      <w:ins w:id="69" w:author="Greg Reeve" w:date="2020-12-15T17:58:00Z">
        <w:r w:rsidR="003C12C6">
          <w:rPr>
            <w:rFonts w:ascii="Times New Roman" w:eastAsia="Times New Roman" w:hAnsi="Times New Roman" w:cs="Times New Roman"/>
            <w:sz w:val="24"/>
            <w:szCs w:val="24"/>
            <w:highlight w:val="white"/>
          </w:rPr>
          <w:t xml:space="preserve">All </w:t>
        </w:r>
      </w:ins>
      <w:del w:id="70" w:author="Greg Reeve" w:date="2020-12-15T17:47:00Z">
        <w:r w:rsidR="00AD5499" w:rsidRPr="00DB7C91" w:rsidDel="00F77D99">
          <w:rPr>
            <w:rFonts w:ascii="Times New Roman" w:eastAsia="Times New Roman" w:hAnsi="Times New Roman" w:cs="Times New Roman"/>
            <w:sz w:val="24"/>
            <w:szCs w:val="24"/>
            <w:highlight w:val="white"/>
          </w:rPr>
          <w:delText xml:space="preserve">Authority </w:delText>
        </w:r>
      </w:del>
      <w:del w:id="71" w:author="Greg Reeve" w:date="2020-12-10T12:56:00Z">
        <w:r w:rsidR="00AD5499" w:rsidRPr="00DB7C91" w:rsidDel="00B63448">
          <w:rPr>
            <w:rFonts w:ascii="Times New Roman" w:eastAsia="Times New Roman" w:hAnsi="Times New Roman" w:cs="Times New Roman"/>
            <w:sz w:val="24"/>
            <w:szCs w:val="24"/>
            <w:highlight w:val="white"/>
          </w:rPr>
          <w:delText xml:space="preserve">control </w:delText>
        </w:r>
      </w:del>
      <w:del w:id="72" w:author="Greg Reeve" w:date="2020-12-15T17:47:00Z">
        <w:r w:rsidR="00AD5499" w:rsidRPr="00DB7C91" w:rsidDel="00F77D99">
          <w:rPr>
            <w:rFonts w:ascii="Times New Roman" w:eastAsia="Times New Roman" w:hAnsi="Times New Roman" w:cs="Times New Roman"/>
            <w:sz w:val="24"/>
            <w:szCs w:val="24"/>
            <w:highlight w:val="white"/>
          </w:rPr>
          <w:delText xml:space="preserve">creates a database of </w:delText>
        </w:r>
      </w:del>
      <w:ins w:id="73" w:author="Greg Reeve" w:date="2020-12-11T23:08:00Z">
        <w:r w:rsidR="003C12C6">
          <w:rPr>
            <w:rFonts w:ascii="Times New Roman" w:eastAsia="Times New Roman" w:hAnsi="Times New Roman" w:cs="Times New Roman"/>
            <w:sz w:val="24"/>
            <w:szCs w:val="24"/>
            <w:highlight w:val="white"/>
          </w:rPr>
          <w:t>m</w:t>
        </w:r>
        <w:r w:rsidR="00857D64">
          <w:rPr>
            <w:rFonts w:ascii="Times New Roman" w:eastAsia="Times New Roman" w:hAnsi="Times New Roman" w:cs="Times New Roman"/>
            <w:sz w:val="24"/>
            <w:szCs w:val="24"/>
            <w:highlight w:val="white"/>
          </w:rPr>
          <w:t>etadata</w:t>
        </w:r>
      </w:ins>
      <w:ins w:id="74" w:author="Greg Reeve" w:date="2020-12-11T23:07:00Z">
        <w:r w:rsidR="00857D64">
          <w:rPr>
            <w:rFonts w:ascii="Times New Roman" w:eastAsia="Times New Roman" w:hAnsi="Times New Roman" w:cs="Times New Roman"/>
            <w:sz w:val="24"/>
            <w:szCs w:val="24"/>
            <w:highlight w:val="white"/>
          </w:rPr>
          <w:t xml:space="preserve"> associated </w:t>
        </w:r>
      </w:ins>
      <w:ins w:id="75" w:author="Greg Reeve" w:date="2020-12-11T23:08:00Z">
        <w:r w:rsidR="00857D64">
          <w:rPr>
            <w:rFonts w:ascii="Times New Roman" w:eastAsia="Times New Roman" w:hAnsi="Times New Roman" w:cs="Times New Roman"/>
            <w:sz w:val="24"/>
            <w:szCs w:val="24"/>
            <w:highlight w:val="white"/>
          </w:rPr>
          <w:t>with an</w:t>
        </w:r>
      </w:ins>
      <w:ins w:id="76" w:author="Greg Reeve" w:date="2020-12-11T23:07:00Z">
        <w:r w:rsidR="00857D64">
          <w:rPr>
            <w:rFonts w:ascii="Times New Roman" w:eastAsia="Times New Roman" w:hAnsi="Times New Roman" w:cs="Times New Roman"/>
            <w:sz w:val="24"/>
            <w:szCs w:val="24"/>
            <w:highlight w:val="white"/>
          </w:rPr>
          <w:t xml:space="preserve"> authorized access point is organized into </w:t>
        </w:r>
      </w:ins>
      <w:ins w:id="77" w:author="Greg Reeve" w:date="2020-12-11T23:08:00Z">
        <w:r w:rsidR="00857D64">
          <w:rPr>
            <w:rFonts w:ascii="Times New Roman" w:eastAsia="Times New Roman" w:hAnsi="Times New Roman" w:cs="Times New Roman"/>
            <w:sz w:val="24"/>
            <w:szCs w:val="24"/>
            <w:highlight w:val="white"/>
          </w:rPr>
          <w:t xml:space="preserve">an </w:t>
        </w:r>
      </w:ins>
      <w:ins w:id="78" w:author="Greg Reeve" w:date="2020-12-11T23:07:00Z">
        <w:r w:rsidR="00857D64">
          <w:rPr>
            <w:rFonts w:ascii="Times New Roman" w:eastAsia="Times New Roman" w:hAnsi="Times New Roman" w:cs="Times New Roman"/>
            <w:sz w:val="24"/>
            <w:szCs w:val="24"/>
            <w:highlight w:val="white"/>
          </w:rPr>
          <w:t xml:space="preserve">authority record. </w:t>
        </w:r>
      </w:ins>
      <w:del w:id="79" w:author="Greg Reeve" w:date="2020-12-11T23:05:00Z">
        <w:r w:rsidR="00AD5499" w:rsidRPr="00DB7C91" w:rsidDel="00857D64">
          <w:rPr>
            <w:rFonts w:ascii="Times New Roman" w:eastAsia="Times New Roman" w:hAnsi="Times New Roman" w:cs="Times New Roman"/>
            <w:sz w:val="24"/>
            <w:szCs w:val="24"/>
            <w:highlight w:val="white"/>
          </w:rPr>
          <w:delText xml:space="preserve">consistent, unique </w:delText>
        </w:r>
      </w:del>
      <w:del w:id="80"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del w:id="81" w:author="Greg Reeve" w:date="2020-12-11T23:05:00Z">
        <w:r w:rsidR="00AD5499" w:rsidRPr="00DB7C91" w:rsidDel="00857D64">
          <w:rPr>
            <w:rFonts w:ascii="Times New Roman" w:eastAsia="Times New Roman" w:hAnsi="Times New Roman" w:cs="Times New Roman"/>
            <w:sz w:val="24"/>
            <w:szCs w:val="24"/>
            <w:highlight w:val="white"/>
          </w:rPr>
          <w:delText xml:space="preserve">that includes variant </w:delText>
        </w:r>
      </w:del>
      <w:del w:id="82"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3" w:author="Greg Reeve" w:date="2020-12-11T23:05:00Z">
        <w:r w:rsidR="00AD5499" w:rsidRPr="00DB7C91" w:rsidDel="00857D64">
          <w:rPr>
            <w:rFonts w:ascii="Times New Roman" w:eastAsia="Times New Roman" w:hAnsi="Times New Roman" w:cs="Times New Roman"/>
            <w:sz w:val="24"/>
            <w:szCs w:val="24"/>
            <w:highlight w:val="white"/>
          </w:rPr>
          <w:delText xml:space="preserve">, related </w:delText>
        </w:r>
      </w:del>
      <w:del w:id="84"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5" w:author="Greg Reeve" w:date="2020-12-11T23:05:00Z">
        <w:r w:rsidR="00AD5499" w:rsidRPr="00DB7C91" w:rsidDel="00857D64">
          <w:rPr>
            <w:rFonts w:ascii="Times New Roman" w:eastAsia="Times New Roman" w:hAnsi="Times New Roman" w:cs="Times New Roman"/>
            <w:sz w:val="24"/>
            <w:szCs w:val="24"/>
            <w:highlight w:val="white"/>
          </w:rPr>
          <w:delText xml:space="preserve">, other associated attributes, and sources of information. These various elements are recorded together in an authority record. A database of authority records can also be referred to as an authority file. </w:delText>
        </w:r>
      </w:del>
      <w:ins w:id="86" w:author="Greg Reeve" w:date="2020-12-12T16:00:00Z">
        <w:r w:rsidR="00B60297">
          <w:rPr>
            <w:rFonts w:ascii="Times New Roman" w:eastAsia="Times New Roman" w:hAnsi="Times New Roman" w:cs="Times New Roman"/>
            <w:sz w:val="24"/>
            <w:szCs w:val="24"/>
            <w:highlight w:val="white"/>
          </w:rPr>
          <w:t xml:space="preserve">To </w:t>
        </w:r>
      </w:ins>
      <w:ins w:id="87" w:author="Greg Reeve" w:date="2020-12-12T16:03:00Z">
        <w:r w:rsidR="00B60297">
          <w:rPr>
            <w:rFonts w:ascii="Times New Roman" w:eastAsia="Times New Roman" w:hAnsi="Times New Roman" w:cs="Times New Roman"/>
            <w:sz w:val="24"/>
            <w:szCs w:val="24"/>
            <w:highlight w:val="white"/>
          </w:rPr>
          <w:lastRenderedPageBreak/>
          <w:t>maintain</w:t>
        </w:r>
      </w:ins>
      <w:ins w:id="88" w:author="Greg Reeve" w:date="2020-12-12T16:00:00Z">
        <w:r w:rsidR="00B60297">
          <w:rPr>
            <w:rFonts w:ascii="Times New Roman" w:eastAsia="Times New Roman" w:hAnsi="Times New Roman" w:cs="Times New Roman"/>
            <w:sz w:val="24"/>
            <w:szCs w:val="24"/>
            <w:highlight w:val="white"/>
          </w:rPr>
          <w:t xml:space="preserve"> </w:t>
        </w:r>
      </w:ins>
      <w:ins w:id="89" w:author="Greg Reeve" w:date="2020-12-15T17:54:00Z">
        <w:r w:rsidR="003C12C6">
          <w:rPr>
            <w:rFonts w:ascii="Times New Roman" w:eastAsia="Times New Roman" w:hAnsi="Times New Roman" w:cs="Times New Roman"/>
            <w:sz w:val="24"/>
            <w:szCs w:val="24"/>
            <w:highlight w:val="white"/>
          </w:rPr>
          <w:t xml:space="preserve">consistent and unique access points within a library catalog </w:t>
        </w:r>
      </w:ins>
      <w:ins w:id="90" w:author="Greg Reeve" w:date="2020-12-12T16:00:00Z">
        <w:r w:rsidR="00B60297">
          <w:rPr>
            <w:rFonts w:ascii="Times New Roman" w:eastAsia="Times New Roman" w:hAnsi="Times New Roman" w:cs="Times New Roman"/>
            <w:sz w:val="24"/>
            <w:szCs w:val="24"/>
            <w:highlight w:val="white"/>
          </w:rPr>
          <w:t xml:space="preserve">the </w:t>
        </w:r>
      </w:ins>
      <w:ins w:id="91" w:author="Greg Reeve" w:date="2020-12-12T16:01:00Z">
        <w:r w:rsidR="00B60297">
          <w:rPr>
            <w:rFonts w:ascii="Times New Roman" w:eastAsia="Times New Roman" w:hAnsi="Times New Roman" w:cs="Times New Roman"/>
            <w:sz w:val="24"/>
            <w:szCs w:val="24"/>
            <w:highlight w:val="white"/>
          </w:rPr>
          <w:t xml:space="preserve">recording of metadata </w:t>
        </w:r>
      </w:ins>
      <w:ins w:id="92" w:author="Greg Reeve" w:date="2020-12-15T18:16:00Z">
        <w:r w:rsidR="00444B72">
          <w:rPr>
            <w:rFonts w:ascii="Times New Roman" w:eastAsia="Times New Roman" w:hAnsi="Times New Roman" w:cs="Times New Roman"/>
            <w:sz w:val="24"/>
            <w:szCs w:val="24"/>
            <w:highlight w:val="white"/>
          </w:rPr>
          <w:t>in</w:t>
        </w:r>
      </w:ins>
      <w:ins w:id="93" w:author="Greg Reeve" w:date="2020-12-12T16:01:00Z">
        <w:r w:rsidR="00B60297">
          <w:rPr>
            <w:rFonts w:ascii="Times New Roman" w:eastAsia="Times New Roman" w:hAnsi="Times New Roman" w:cs="Times New Roman"/>
            <w:sz w:val="24"/>
            <w:szCs w:val="24"/>
            <w:highlight w:val="white"/>
          </w:rPr>
          <w:t xml:space="preserve"> an authority record </w:t>
        </w:r>
      </w:ins>
      <w:ins w:id="94" w:author="Greg Reeve" w:date="2020-12-12T16:02:00Z">
        <w:r w:rsidR="00B60297">
          <w:rPr>
            <w:rFonts w:ascii="Times New Roman" w:eastAsia="Times New Roman" w:hAnsi="Times New Roman" w:cs="Times New Roman"/>
            <w:sz w:val="24"/>
            <w:szCs w:val="24"/>
            <w:highlight w:val="white"/>
          </w:rPr>
          <w:t xml:space="preserve">is </w:t>
        </w:r>
      </w:ins>
      <w:ins w:id="95" w:author="Greg Reeve" w:date="2020-12-12T16:00:00Z">
        <w:r w:rsidR="00B60297">
          <w:rPr>
            <w:rFonts w:ascii="Times New Roman" w:eastAsia="Times New Roman" w:hAnsi="Times New Roman" w:cs="Times New Roman"/>
            <w:sz w:val="24"/>
            <w:szCs w:val="24"/>
            <w:highlight w:val="white"/>
          </w:rPr>
          <w:t xml:space="preserve">governed by metadata content standards. </w:t>
        </w:r>
      </w:ins>
    </w:p>
    <w:p w14:paraId="2123B4DB" w14:textId="32F22F48" w:rsidR="00FB5FCB" w:rsidRPr="00D8372F" w:rsidRDefault="00AD5499" w:rsidP="00FB5FCB">
      <w:pPr>
        <w:spacing w:line="480" w:lineRule="auto"/>
        <w:rPr>
          <w:ins w:id="96" w:author="Greg Reeve" w:date="2020-12-12T15:51:00Z"/>
          <w:rFonts w:ascii="Times New Roman" w:eastAsia="Times New Roman" w:hAnsi="Times New Roman" w:cs="Times New Roman"/>
          <w:b/>
          <w:sz w:val="24"/>
          <w:szCs w:val="24"/>
          <w:highlight w:val="white"/>
        </w:rPr>
      </w:pPr>
      <w:del w:id="97" w:author="Greg Reeve" w:date="2020-12-12T16:02:00Z">
        <w:r w:rsidRPr="00DB7C91" w:rsidDel="00B60297">
          <w:rPr>
            <w:rFonts w:ascii="Times New Roman" w:eastAsia="Times New Roman" w:hAnsi="Times New Roman" w:cs="Times New Roman"/>
            <w:sz w:val="24"/>
            <w:szCs w:val="24"/>
            <w:highlight w:val="white"/>
          </w:rPr>
          <w:delText xml:space="preserve">The </w:delText>
        </w:r>
      </w:del>
      <w:del w:id="98" w:author="Greg Reeve" w:date="2020-12-11T22:54:00Z">
        <w:r w:rsidRPr="00DB7C91" w:rsidDel="00712DEE">
          <w:rPr>
            <w:rFonts w:ascii="Times New Roman" w:eastAsia="Times New Roman" w:hAnsi="Times New Roman" w:cs="Times New Roman"/>
            <w:sz w:val="24"/>
            <w:szCs w:val="24"/>
            <w:highlight w:val="white"/>
          </w:rPr>
          <w:delText>established or authorized form</w:delText>
        </w:r>
      </w:del>
      <w:del w:id="99" w:author="Greg Reeve" w:date="2020-12-12T16:02:00Z">
        <w:r w:rsidRPr="00DB7C91" w:rsidDel="00B60297">
          <w:rPr>
            <w:rFonts w:ascii="Times New Roman" w:eastAsia="Times New Roman" w:hAnsi="Times New Roman" w:cs="Times New Roman"/>
            <w:sz w:val="24"/>
            <w:szCs w:val="24"/>
            <w:highlight w:val="white"/>
          </w:rPr>
          <w:delText xml:space="preserve"> </w:delText>
        </w:r>
      </w:del>
      <w:del w:id="100" w:author="Greg Reeve" w:date="2020-12-11T14:55:00Z">
        <w:r w:rsidRPr="00DB7C91" w:rsidDel="0041055C">
          <w:rPr>
            <w:rFonts w:ascii="Times New Roman" w:eastAsia="Times New Roman" w:hAnsi="Times New Roman" w:cs="Times New Roman"/>
            <w:sz w:val="24"/>
            <w:szCs w:val="24"/>
            <w:highlight w:val="white"/>
          </w:rPr>
          <w:delText xml:space="preserve">chosen </w:delText>
        </w:r>
      </w:del>
      <w:del w:id="101" w:author="Greg Reeve" w:date="2020-12-12T16:02:00Z">
        <w:r w:rsidRPr="00DB7C91" w:rsidDel="00B60297">
          <w:rPr>
            <w:rFonts w:ascii="Times New Roman" w:eastAsia="Times New Roman" w:hAnsi="Times New Roman" w:cs="Times New Roman"/>
            <w:sz w:val="24"/>
            <w:szCs w:val="24"/>
            <w:highlight w:val="white"/>
          </w:rPr>
          <w:delText xml:space="preserve">in </w:delText>
        </w:r>
      </w:del>
      <w:del w:id="102" w:author="Greg Reeve" w:date="2020-12-11T14:55:00Z">
        <w:r w:rsidRPr="00DB7C91" w:rsidDel="0041055C">
          <w:rPr>
            <w:rFonts w:ascii="Times New Roman" w:eastAsia="Times New Roman" w:hAnsi="Times New Roman" w:cs="Times New Roman"/>
            <w:sz w:val="24"/>
            <w:szCs w:val="24"/>
            <w:highlight w:val="white"/>
          </w:rPr>
          <w:delText xml:space="preserve">an </w:delText>
        </w:r>
      </w:del>
      <w:del w:id="103" w:author="Greg Reeve" w:date="2020-12-12T16:02:00Z">
        <w:r w:rsidRPr="00DB7C91" w:rsidDel="00B60297">
          <w:rPr>
            <w:rFonts w:ascii="Times New Roman" w:eastAsia="Times New Roman" w:hAnsi="Times New Roman" w:cs="Times New Roman"/>
            <w:sz w:val="24"/>
            <w:szCs w:val="24"/>
            <w:highlight w:val="white"/>
          </w:rPr>
          <w:delText xml:space="preserve">authority record </w:delText>
        </w:r>
      </w:del>
      <w:del w:id="104" w:author="Greg Reeve" w:date="2020-12-11T22:55:00Z">
        <w:r w:rsidRPr="00DB7C91" w:rsidDel="00A1178E">
          <w:rPr>
            <w:rFonts w:ascii="Times New Roman" w:eastAsia="Times New Roman" w:hAnsi="Times New Roman" w:cs="Times New Roman"/>
            <w:sz w:val="24"/>
            <w:szCs w:val="24"/>
            <w:highlight w:val="white"/>
          </w:rPr>
          <w:delText>is the form</w:delText>
        </w:r>
      </w:del>
      <w:del w:id="105" w:author="Greg Reeve" w:date="2020-12-12T16:02:00Z">
        <w:r w:rsidRPr="00DB7C91" w:rsidDel="00B60297">
          <w:rPr>
            <w:rFonts w:ascii="Times New Roman" w:eastAsia="Times New Roman" w:hAnsi="Times New Roman" w:cs="Times New Roman"/>
            <w:sz w:val="24"/>
            <w:szCs w:val="24"/>
            <w:highlight w:val="white"/>
          </w:rPr>
          <w:delText xml:space="preserve"> used within bibliographic records in the description and subject analysis of an information resource acquired by a library. Using these controlled terms creates predictable and consistent metadata </w:delText>
        </w:r>
      </w:del>
      <w:del w:id="106" w:author="Greg Reeve" w:date="2020-12-11T22:47:00Z">
        <w:r w:rsidRPr="00DB7C91" w:rsidDel="00A2074E">
          <w:rPr>
            <w:rFonts w:ascii="Times New Roman" w:eastAsia="Times New Roman" w:hAnsi="Times New Roman" w:cs="Times New Roman"/>
            <w:sz w:val="24"/>
            <w:szCs w:val="24"/>
            <w:highlight w:val="white"/>
          </w:rPr>
          <w:delText xml:space="preserve">that can be </w:delText>
        </w:r>
      </w:del>
      <w:del w:id="107" w:author="Greg Reeve" w:date="2020-12-12T16:02:00Z">
        <w:r w:rsidRPr="00DB7C91" w:rsidDel="00B60297">
          <w:rPr>
            <w:rFonts w:ascii="Times New Roman" w:eastAsia="Times New Roman" w:hAnsi="Times New Roman" w:cs="Times New Roman"/>
            <w:sz w:val="24"/>
            <w:szCs w:val="24"/>
            <w:highlight w:val="white"/>
          </w:rPr>
          <w:delText xml:space="preserve">used to differentiate </w:delText>
        </w:r>
      </w:del>
      <w:del w:id="108" w:author="Greg Reeve" w:date="2020-12-11T22:47:00Z">
        <w:r w:rsidRPr="00DB7C91" w:rsidDel="00A2074E">
          <w:rPr>
            <w:rFonts w:ascii="Times New Roman" w:eastAsia="Times New Roman" w:hAnsi="Times New Roman" w:cs="Times New Roman"/>
            <w:sz w:val="24"/>
            <w:szCs w:val="24"/>
            <w:highlight w:val="white"/>
          </w:rPr>
          <w:delText xml:space="preserve">between </w:delText>
        </w:r>
      </w:del>
      <w:del w:id="109" w:author="Greg Reeve" w:date="2020-12-12T16:02:00Z">
        <w:r w:rsidRPr="00DB7C91" w:rsidDel="00B60297">
          <w:rPr>
            <w:rFonts w:ascii="Times New Roman" w:eastAsia="Times New Roman" w:hAnsi="Times New Roman" w:cs="Times New Roman"/>
            <w:sz w:val="24"/>
            <w:szCs w:val="24"/>
            <w:highlight w:val="white"/>
          </w:rPr>
          <w:delText>similar entities and collocate related resources.</w:delText>
        </w:r>
      </w:del>
      <w:ins w:id="110" w:author="Greg Reeve" w:date="2020-12-12T15:51:00Z">
        <w:r w:rsidR="00346D59">
          <w:rPr>
            <w:rFonts w:ascii="Times New Roman" w:eastAsia="Times New Roman" w:hAnsi="Times New Roman" w:cs="Times New Roman"/>
            <w:b/>
            <w:sz w:val="24"/>
            <w:szCs w:val="24"/>
            <w:highlight w:val="white"/>
          </w:rPr>
          <w:t>Metadata C</w:t>
        </w:r>
        <w:r w:rsidR="00FB5FCB" w:rsidRPr="00D8372F">
          <w:rPr>
            <w:rFonts w:ascii="Times New Roman" w:eastAsia="Times New Roman" w:hAnsi="Times New Roman" w:cs="Times New Roman"/>
            <w:b/>
            <w:sz w:val="24"/>
            <w:szCs w:val="24"/>
            <w:highlight w:val="white"/>
          </w:rPr>
          <w:t>ontent Standards</w:t>
        </w:r>
      </w:ins>
      <w:ins w:id="111"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33A00E6D" w14:textId="5E2ED53A" w:rsidR="00583FE9" w:rsidRPr="00C9585F" w:rsidRDefault="00FB5FCB" w:rsidP="00E646EB">
      <w:pPr>
        <w:spacing w:line="480" w:lineRule="auto"/>
        <w:rPr>
          <w:ins w:id="112" w:author="Greg Reeve" w:date="2020-12-15T22:55:00Z"/>
          <w:rFonts w:ascii="Times New Roman" w:eastAsia="Times New Roman" w:hAnsi="Times New Roman" w:cs="Times New Roman"/>
          <w:sz w:val="24"/>
          <w:szCs w:val="24"/>
          <w:rPrChange w:id="113" w:author="Greg Reeve" w:date="2020-12-16T18:53:00Z">
            <w:rPr>
              <w:ins w:id="114" w:author="Greg Reeve" w:date="2020-12-15T22:55:00Z"/>
              <w:rFonts w:ascii="Times New Roman" w:eastAsia="Times New Roman" w:hAnsi="Times New Roman" w:cs="Times New Roman"/>
              <w:sz w:val="24"/>
              <w:szCs w:val="24"/>
              <w:highlight w:val="white"/>
            </w:rPr>
          </w:rPrChange>
        </w:rPr>
        <w:pPrChange w:id="115" w:author="Greg Reeve" w:date="2020-12-15T22:55:00Z">
          <w:pPr>
            <w:spacing w:line="480" w:lineRule="auto"/>
            <w:ind w:firstLine="720"/>
          </w:pPr>
        </w:pPrChange>
      </w:pPr>
      <w:ins w:id="116" w:author="Greg Reeve" w:date="2020-12-12T15:51:00Z">
        <w:r>
          <w:rPr>
            <w:rFonts w:ascii="Times New Roman" w:eastAsia="Times New Roman" w:hAnsi="Times New Roman" w:cs="Times New Roman"/>
            <w:sz w:val="24"/>
            <w:szCs w:val="24"/>
            <w:highlight w:val="white"/>
          </w:rPr>
          <w:t>Metadata content standards</w:t>
        </w:r>
      </w:ins>
      <w:ins w:id="117" w:author="Greg Reeve" w:date="2020-12-15T18:19:00Z">
        <w:r w:rsidR="004D5428">
          <w:rPr>
            <w:rFonts w:ascii="Times New Roman" w:eastAsia="Times New Roman" w:hAnsi="Times New Roman" w:cs="Times New Roman"/>
            <w:sz w:val="24"/>
            <w:szCs w:val="24"/>
            <w:highlight w:val="white"/>
          </w:rPr>
          <w:t xml:space="preserve"> </w:t>
        </w:r>
      </w:ins>
      <w:ins w:id="118" w:author="Greg Reeve" w:date="2020-12-15T17:55:00Z">
        <w:r w:rsidR="003C12C6">
          <w:rPr>
            <w:rFonts w:ascii="Times New Roman" w:eastAsia="Times New Roman" w:hAnsi="Times New Roman" w:cs="Times New Roman"/>
            <w:sz w:val="24"/>
            <w:szCs w:val="24"/>
            <w:highlight w:val="white"/>
          </w:rPr>
          <w:t>are rules that govern</w:t>
        </w:r>
      </w:ins>
      <w:ins w:id="119" w:author="Greg Reeve" w:date="2020-12-12T15:51:00Z">
        <w:r w:rsidR="0037742A">
          <w:rPr>
            <w:rFonts w:ascii="Times New Roman" w:eastAsia="Times New Roman" w:hAnsi="Times New Roman" w:cs="Times New Roman"/>
            <w:sz w:val="24"/>
            <w:szCs w:val="24"/>
            <w:highlight w:val="white"/>
          </w:rPr>
          <w:t xml:space="preserve"> what to record in a metadata element or record</w:t>
        </w:r>
        <w:r>
          <w:rPr>
            <w:rFonts w:ascii="Times New Roman" w:eastAsia="Times New Roman" w:hAnsi="Times New Roman" w:cs="Times New Roman"/>
            <w:sz w:val="24"/>
            <w:szCs w:val="24"/>
            <w:highlight w:val="white"/>
          </w:rPr>
          <w:t xml:space="preserve">. Resource Description and Access (RDA) is an international metadata content standard providing guidelines and instructions to create and maintain well-formed bibliographic and authority metadata. RDA is owned by </w:t>
        </w:r>
        <w:r w:rsidRPr="0054406B">
          <w:rPr>
            <w:rFonts w:ascii="Times New Roman" w:eastAsia="Times New Roman" w:hAnsi="Times New Roman" w:cs="Times New Roman"/>
            <w:sz w:val="24"/>
            <w:szCs w:val="24"/>
          </w:rPr>
          <w:t>the American Library Association (ALA), the Canadian Federation of Library Associations/La Fédération canadienne des associations de bibliothéques (CFLA) and the Chartered Institute of Library and In</w:t>
        </w:r>
        <w:r>
          <w:rPr>
            <w:rFonts w:ascii="Times New Roman" w:eastAsia="Times New Roman" w:hAnsi="Times New Roman" w:cs="Times New Roman"/>
            <w:sz w:val="24"/>
            <w:szCs w:val="24"/>
          </w:rPr>
          <w:t xml:space="preserve">formation Professionals (CILIP) and the RDA Steering Committee (RSC) develops and maintains the RDA standard. The rules and guidelines in RDA are based on the </w:t>
        </w:r>
        <w:r w:rsidRPr="0054406B">
          <w:rPr>
            <w:rFonts w:ascii="Times New Roman" w:eastAsia="Times New Roman" w:hAnsi="Times New Roman" w:cs="Times New Roman"/>
            <w:sz w:val="24"/>
            <w:szCs w:val="24"/>
          </w:rPr>
          <w:t>International Federation of Library Associations and Institutions (IFLA) Library Reference Model (LRM)</w:t>
        </w:r>
        <w:r>
          <w:rPr>
            <w:rFonts w:ascii="Times New Roman" w:eastAsia="Times New Roman" w:hAnsi="Times New Roman" w:cs="Times New Roman"/>
            <w:sz w:val="24"/>
            <w:szCs w:val="24"/>
          </w:rPr>
          <w:t xml:space="preserve"> which provides an entity-relationship framework for describing information resources. </w:t>
        </w:r>
      </w:ins>
      <w:ins w:id="120" w:author="Greg Reeve" w:date="2020-12-16T18:53:00Z">
        <w:r w:rsidR="00C9585F" w:rsidRPr="00C9585F">
          <w:rPr>
            <w:rFonts w:ascii="Times New Roman" w:eastAsia="Times New Roman" w:hAnsi="Times New Roman" w:cs="Times New Roman"/>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rules and standards for </w:t>
        </w:r>
      </w:ins>
      <w:ins w:id="121" w:author="Greg Reeve" w:date="2020-12-16T18:54:00Z">
        <w:r w:rsidR="00C9585F">
          <w:rPr>
            <w:rFonts w:ascii="Times New Roman" w:eastAsia="Times New Roman" w:hAnsi="Times New Roman" w:cs="Times New Roman"/>
            <w:sz w:val="24"/>
            <w:szCs w:val="24"/>
          </w:rPr>
          <w:t xml:space="preserve">creating and using </w:t>
        </w:r>
      </w:ins>
      <w:ins w:id="122" w:author="Greg Reeve" w:date="2020-12-16T18:53:00Z">
        <w:r w:rsidR="00C9585F" w:rsidRPr="00C9585F">
          <w:rPr>
            <w:rFonts w:ascii="Times New Roman" w:eastAsia="Times New Roman" w:hAnsi="Times New Roman" w:cs="Times New Roman"/>
            <w:sz w:val="24"/>
            <w:szCs w:val="24"/>
          </w:rPr>
          <w:t>subject authority records.</w:t>
        </w:r>
        <w:r w:rsidR="00C9585F">
          <w:rPr>
            <w:rFonts w:ascii="Times New Roman" w:eastAsia="Times New Roman" w:hAnsi="Times New Roman" w:cs="Times New Roman"/>
            <w:sz w:val="24"/>
            <w:szCs w:val="24"/>
          </w:rPr>
          <w:t xml:space="preserve"> </w:t>
        </w:r>
      </w:ins>
      <w:ins w:id="123" w:author="Greg Reeve" w:date="2020-12-15T23:34:00Z">
        <w:r w:rsidR="006E3F42">
          <w:rPr>
            <w:rFonts w:ascii="Times New Roman" w:eastAsia="Times New Roman" w:hAnsi="Times New Roman" w:cs="Times New Roman"/>
            <w:sz w:val="24"/>
            <w:szCs w:val="24"/>
          </w:rPr>
          <w:t>These content standards</w:t>
        </w:r>
      </w:ins>
      <w:ins w:id="124" w:author="Greg Reeve" w:date="2020-12-16T18:51:00Z">
        <w:r w:rsidR="005D33DA">
          <w:rPr>
            <w:rFonts w:ascii="Times New Roman" w:eastAsia="Times New Roman" w:hAnsi="Times New Roman" w:cs="Times New Roman"/>
            <w:sz w:val="24"/>
            <w:szCs w:val="24"/>
          </w:rPr>
          <w:t xml:space="preserve"> and manuals</w:t>
        </w:r>
      </w:ins>
      <w:ins w:id="125" w:author="Greg Reeve" w:date="2020-12-15T23:34:00Z">
        <w:r w:rsidR="006E3F42">
          <w:rPr>
            <w:rFonts w:ascii="Times New Roman" w:eastAsia="Times New Roman" w:hAnsi="Times New Roman" w:cs="Times New Roman"/>
            <w:sz w:val="24"/>
            <w:szCs w:val="24"/>
          </w:rPr>
          <w:t xml:space="preserve"> guide</w:t>
        </w:r>
      </w:ins>
      <w:ins w:id="126" w:author="Greg Reeve" w:date="2020-12-15T23:10:00Z">
        <w:r w:rsidR="00645BFC">
          <w:rPr>
            <w:rFonts w:ascii="Times New Roman" w:eastAsia="Times New Roman" w:hAnsi="Times New Roman" w:cs="Times New Roman"/>
            <w:sz w:val="24"/>
            <w:szCs w:val="24"/>
          </w:rPr>
          <w:t xml:space="preserve"> catalogers to create authority records for the following entities: </w:t>
        </w:r>
        <w:r w:rsidR="00645BFC">
          <w:rPr>
            <w:rFonts w:ascii="Times New Roman" w:eastAsia="Times New Roman" w:hAnsi="Times New Roman" w:cs="Times New Roman"/>
            <w:sz w:val="24"/>
            <w:szCs w:val="24"/>
            <w:highlight w:val="white"/>
          </w:rPr>
          <w:t xml:space="preserve">personal names, families, corporate bodies, places, </w:t>
        </w:r>
      </w:ins>
      <w:ins w:id="127" w:author="Greg Reeve" w:date="2020-12-16T18:50:00Z">
        <w:r w:rsidR="00F4130F">
          <w:rPr>
            <w:rFonts w:ascii="Times New Roman" w:eastAsia="Times New Roman" w:hAnsi="Times New Roman" w:cs="Times New Roman"/>
            <w:sz w:val="24"/>
            <w:szCs w:val="24"/>
            <w:highlight w:val="white"/>
          </w:rPr>
          <w:t>works, expressions, series, and subjects</w:t>
        </w:r>
      </w:ins>
      <w:ins w:id="128" w:author="Greg Reeve" w:date="2020-12-15T23:10:00Z">
        <w:r w:rsidR="00645BFC">
          <w:rPr>
            <w:rFonts w:ascii="Times New Roman" w:eastAsia="Times New Roman" w:hAnsi="Times New Roman" w:cs="Times New Roman"/>
            <w:sz w:val="24"/>
            <w:szCs w:val="24"/>
            <w:highlight w:val="white"/>
          </w:rPr>
          <w:t xml:space="preserve">. </w:t>
        </w:r>
      </w:ins>
      <w:ins w:id="129" w:author="Greg Reeve" w:date="2020-12-12T16:05:00Z">
        <w:r w:rsidR="00583FE9">
          <w:rPr>
            <w:rFonts w:ascii="Times New Roman" w:eastAsia="Times New Roman" w:hAnsi="Times New Roman" w:cs="Times New Roman"/>
            <w:sz w:val="24"/>
            <w:szCs w:val="24"/>
            <w:highlight w:val="white"/>
          </w:rPr>
          <w:t>An authority record</w:t>
        </w:r>
        <w:r w:rsidR="00583FE9" w:rsidRPr="00DB7C91">
          <w:rPr>
            <w:rFonts w:ascii="Times New Roman" w:eastAsia="Times New Roman" w:hAnsi="Times New Roman" w:cs="Times New Roman"/>
            <w:sz w:val="24"/>
            <w:szCs w:val="24"/>
            <w:highlight w:val="white"/>
          </w:rPr>
          <w:t xml:space="preserve"> </w:t>
        </w:r>
      </w:ins>
      <w:ins w:id="130" w:author="Greg Reeve" w:date="2020-12-15T22:57:00Z">
        <w:r w:rsidR="00E646EB">
          <w:rPr>
            <w:rFonts w:ascii="Times New Roman" w:eastAsia="Times New Roman" w:hAnsi="Times New Roman" w:cs="Times New Roman"/>
            <w:sz w:val="24"/>
            <w:szCs w:val="24"/>
            <w:highlight w:val="white"/>
          </w:rPr>
          <w:t xml:space="preserve">constructed </w:t>
        </w:r>
      </w:ins>
      <w:ins w:id="131" w:author="Greg Reeve" w:date="2020-12-12T16:19:00Z">
        <w:r w:rsidR="006E3F42">
          <w:rPr>
            <w:rFonts w:ascii="Times New Roman" w:eastAsia="Times New Roman" w:hAnsi="Times New Roman" w:cs="Times New Roman"/>
            <w:sz w:val="24"/>
            <w:szCs w:val="24"/>
            <w:highlight w:val="white"/>
          </w:rPr>
          <w:t xml:space="preserve">following these standards </w:t>
        </w:r>
      </w:ins>
      <w:ins w:id="132" w:author="Greg Reeve" w:date="2020-12-12T16:05:00Z">
        <w:r w:rsidR="00583FE9" w:rsidRPr="00DB7C91">
          <w:rPr>
            <w:rFonts w:ascii="Times New Roman" w:eastAsia="Times New Roman" w:hAnsi="Times New Roman" w:cs="Times New Roman"/>
            <w:sz w:val="24"/>
            <w:szCs w:val="24"/>
            <w:highlight w:val="white"/>
          </w:rPr>
          <w:t>consist</w:t>
        </w:r>
        <w:r w:rsidR="00583FE9">
          <w:rPr>
            <w:rFonts w:ascii="Times New Roman" w:eastAsia="Times New Roman" w:hAnsi="Times New Roman" w:cs="Times New Roman"/>
            <w:sz w:val="24"/>
            <w:szCs w:val="24"/>
            <w:highlight w:val="white"/>
          </w:rPr>
          <w:t>s</w:t>
        </w:r>
        <w:r w:rsidR="00583FE9" w:rsidRPr="00DB7C91">
          <w:rPr>
            <w:rFonts w:ascii="Times New Roman" w:eastAsia="Times New Roman" w:hAnsi="Times New Roman" w:cs="Times New Roman"/>
            <w:sz w:val="24"/>
            <w:szCs w:val="24"/>
            <w:highlight w:val="white"/>
          </w:rPr>
          <w:t xml:space="preserve"> of </w:t>
        </w:r>
        <w:r w:rsidR="00583FE9">
          <w:rPr>
            <w:rFonts w:ascii="Times New Roman" w:eastAsia="Times New Roman" w:hAnsi="Times New Roman" w:cs="Times New Roman"/>
            <w:sz w:val="24"/>
            <w:szCs w:val="24"/>
            <w:highlight w:val="white"/>
          </w:rPr>
          <w:t>five</w:t>
        </w:r>
        <w:r w:rsidR="00583FE9" w:rsidRPr="00DB7C91">
          <w:rPr>
            <w:rFonts w:ascii="Times New Roman" w:eastAsia="Times New Roman" w:hAnsi="Times New Roman" w:cs="Times New Roman"/>
            <w:sz w:val="24"/>
            <w:szCs w:val="24"/>
            <w:highlight w:val="white"/>
          </w:rPr>
          <w:t xml:space="preserve"> major components: the authorized </w:t>
        </w:r>
        <w:r w:rsidR="00583FE9">
          <w:rPr>
            <w:rFonts w:ascii="Times New Roman" w:eastAsia="Times New Roman" w:hAnsi="Times New Roman" w:cs="Times New Roman"/>
            <w:sz w:val="24"/>
            <w:szCs w:val="24"/>
            <w:highlight w:val="white"/>
          </w:rPr>
          <w:t>access point</w:t>
        </w:r>
        <w:r w:rsidR="00583FE9" w:rsidRPr="00DB7C91">
          <w:rPr>
            <w:rFonts w:ascii="Times New Roman" w:eastAsia="Times New Roman" w:hAnsi="Times New Roman" w:cs="Times New Roman"/>
            <w:sz w:val="24"/>
            <w:szCs w:val="24"/>
            <w:highlight w:val="white"/>
          </w:rPr>
          <w:t xml:space="preserve">, variant </w:t>
        </w:r>
        <w:r w:rsidR="00583FE9">
          <w:rPr>
            <w:rFonts w:ascii="Times New Roman" w:eastAsia="Times New Roman" w:hAnsi="Times New Roman" w:cs="Times New Roman"/>
            <w:sz w:val="24"/>
            <w:szCs w:val="24"/>
            <w:highlight w:val="white"/>
          </w:rPr>
          <w:t>access points</w:t>
        </w:r>
        <w:r w:rsidR="00583FE9" w:rsidRPr="00DB7C91">
          <w:rPr>
            <w:rFonts w:ascii="Times New Roman" w:eastAsia="Times New Roman" w:hAnsi="Times New Roman" w:cs="Times New Roman"/>
            <w:sz w:val="24"/>
            <w:szCs w:val="24"/>
            <w:highlight w:val="white"/>
          </w:rPr>
          <w:t xml:space="preserve">, </w:t>
        </w:r>
        <w:r w:rsidR="00583FE9">
          <w:rPr>
            <w:rFonts w:ascii="Times New Roman" w:eastAsia="Times New Roman" w:hAnsi="Times New Roman" w:cs="Times New Roman"/>
            <w:sz w:val="24"/>
            <w:szCs w:val="24"/>
            <w:highlight w:val="white"/>
          </w:rPr>
          <w:t xml:space="preserve">related access points, associated </w:t>
        </w:r>
        <w:r w:rsidR="00583FE9" w:rsidRPr="00DB7C91">
          <w:rPr>
            <w:rFonts w:ascii="Times New Roman" w:eastAsia="Times New Roman" w:hAnsi="Times New Roman" w:cs="Times New Roman"/>
            <w:sz w:val="24"/>
            <w:szCs w:val="24"/>
            <w:highlight w:val="white"/>
          </w:rPr>
          <w:t xml:space="preserve">attributes </w:t>
        </w:r>
        <w:r w:rsidR="00583FE9">
          <w:rPr>
            <w:rFonts w:ascii="Times New Roman" w:eastAsia="Times New Roman" w:hAnsi="Times New Roman" w:cs="Times New Roman"/>
            <w:sz w:val="24"/>
            <w:szCs w:val="24"/>
            <w:highlight w:val="white"/>
          </w:rPr>
          <w:t>describing</w:t>
        </w:r>
        <w:r w:rsidR="00583FE9" w:rsidRPr="00DB7C91">
          <w:rPr>
            <w:rFonts w:ascii="Times New Roman" w:eastAsia="Times New Roman" w:hAnsi="Times New Roman" w:cs="Times New Roman"/>
            <w:sz w:val="24"/>
            <w:szCs w:val="24"/>
            <w:highlight w:val="white"/>
          </w:rPr>
          <w:t xml:space="preserve"> the entity, and source information</w:t>
        </w:r>
        <w:r w:rsidR="00583FE9">
          <w:rPr>
            <w:rFonts w:ascii="Times New Roman" w:eastAsia="Times New Roman" w:hAnsi="Times New Roman" w:cs="Times New Roman"/>
            <w:sz w:val="24"/>
            <w:szCs w:val="24"/>
            <w:highlight w:val="white"/>
          </w:rPr>
          <w:t xml:space="preserve">. </w:t>
        </w:r>
      </w:ins>
    </w:p>
    <w:p w14:paraId="5EA6D8D5" w14:textId="050CE390" w:rsidR="00E646EB" w:rsidRPr="00102006" w:rsidRDefault="00E646EB" w:rsidP="00E646EB">
      <w:pPr>
        <w:spacing w:line="480" w:lineRule="auto"/>
        <w:rPr>
          <w:ins w:id="133" w:author="Greg Reeve" w:date="2020-12-15T22:56:00Z"/>
          <w:rFonts w:ascii="Times New Roman" w:eastAsia="Times New Roman" w:hAnsi="Times New Roman" w:cs="Times New Roman"/>
          <w:i/>
          <w:sz w:val="24"/>
          <w:szCs w:val="24"/>
          <w:highlight w:val="white"/>
          <w:rPrChange w:id="134" w:author="Greg Reeve" w:date="2020-12-15T23:05:00Z">
            <w:rPr>
              <w:ins w:id="135" w:author="Greg Reeve" w:date="2020-12-15T22:56:00Z"/>
              <w:rFonts w:ascii="Times New Roman" w:eastAsia="Times New Roman" w:hAnsi="Times New Roman" w:cs="Times New Roman"/>
              <w:sz w:val="24"/>
              <w:szCs w:val="24"/>
              <w:highlight w:val="white"/>
            </w:rPr>
          </w:rPrChange>
        </w:rPr>
        <w:pPrChange w:id="136" w:author="Greg Reeve" w:date="2020-12-15T22:55:00Z">
          <w:pPr>
            <w:spacing w:line="480" w:lineRule="auto"/>
            <w:ind w:firstLine="720"/>
          </w:pPr>
        </w:pPrChange>
      </w:pPr>
      <w:ins w:id="137" w:author="Greg Reeve" w:date="2020-12-15T22:55:00Z">
        <w:r w:rsidRPr="00102006">
          <w:rPr>
            <w:rFonts w:ascii="Times New Roman" w:eastAsia="Times New Roman" w:hAnsi="Times New Roman" w:cs="Times New Roman"/>
            <w:i/>
            <w:sz w:val="24"/>
            <w:szCs w:val="24"/>
            <w:highlight w:val="white"/>
            <w:rPrChange w:id="138" w:author="Greg Reeve" w:date="2020-12-15T23:05:00Z">
              <w:rPr>
                <w:rFonts w:ascii="Times New Roman" w:eastAsia="Times New Roman" w:hAnsi="Times New Roman" w:cs="Times New Roman"/>
                <w:sz w:val="24"/>
                <w:szCs w:val="24"/>
                <w:highlight w:val="white"/>
              </w:rPr>
            </w:rPrChange>
          </w:rPr>
          <w:t>Authorized Access Point</w:t>
        </w:r>
      </w:ins>
    </w:p>
    <w:p w14:paraId="024F7A3C" w14:textId="53BF98FF" w:rsidR="00E646EB" w:rsidRDefault="00645BFC" w:rsidP="00645BFC">
      <w:pPr>
        <w:spacing w:line="480" w:lineRule="auto"/>
        <w:rPr>
          <w:ins w:id="139" w:author="Greg Reeve" w:date="2020-12-15T22:55:00Z"/>
          <w:rFonts w:ascii="Times New Roman" w:eastAsia="Times New Roman" w:hAnsi="Times New Roman" w:cs="Times New Roman"/>
          <w:sz w:val="24"/>
          <w:szCs w:val="24"/>
          <w:highlight w:val="white"/>
        </w:rPr>
        <w:pPrChange w:id="140" w:author="Greg Reeve" w:date="2020-12-15T23:15:00Z">
          <w:pPr>
            <w:spacing w:line="480" w:lineRule="auto"/>
            <w:ind w:firstLine="720"/>
          </w:pPr>
        </w:pPrChange>
      </w:pPr>
      <w:ins w:id="141" w:author="Greg Reeve" w:date="2020-12-15T23:11:00Z">
        <w:r>
          <w:rPr>
            <w:rFonts w:ascii="Times New Roman" w:eastAsia="Times New Roman" w:hAnsi="Times New Roman" w:cs="Times New Roman"/>
            <w:sz w:val="24"/>
            <w:szCs w:val="24"/>
            <w:highlight w:val="white"/>
          </w:rPr>
          <w:lastRenderedPageBreak/>
          <w:t xml:space="preserve">The authorized access point is the </w:t>
        </w:r>
      </w:ins>
      <w:ins w:id="142" w:author="Greg Reeve" w:date="2020-12-15T23:12:00Z">
        <w:r>
          <w:rPr>
            <w:rFonts w:ascii="Times New Roman" w:eastAsia="Times New Roman" w:hAnsi="Times New Roman" w:cs="Times New Roman"/>
            <w:sz w:val="24"/>
            <w:szCs w:val="24"/>
            <w:highlight w:val="white"/>
          </w:rPr>
          <w:t>preferred form for referring to an entity</w:t>
        </w:r>
      </w:ins>
      <w:ins w:id="143" w:author="Greg Reeve" w:date="2020-12-15T23:11:00Z">
        <w:r>
          <w:rPr>
            <w:rFonts w:ascii="Times New Roman" w:eastAsia="Times New Roman" w:hAnsi="Times New Roman" w:cs="Times New Roman"/>
            <w:sz w:val="24"/>
            <w:szCs w:val="24"/>
            <w:highlight w:val="white"/>
          </w:rPr>
          <w:t xml:space="preserve">. </w:t>
        </w:r>
      </w:ins>
      <w:ins w:id="144" w:author="Greg Reeve" w:date="2020-12-15T23:13:00Z">
        <w:r>
          <w:rPr>
            <w:rFonts w:ascii="Times New Roman" w:eastAsia="Times New Roman" w:hAnsi="Times New Roman" w:cs="Times New Roman"/>
            <w:sz w:val="24"/>
            <w:szCs w:val="24"/>
            <w:highlight w:val="white"/>
          </w:rPr>
          <w:t>Rules in RDA guide the cataloger in determining the preferred name or title</w:t>
        </w:r>
      </w:ins>
      <w:ins w:id="145" w:author="Greg Reeve" w:date="2020-12-15T23:15:00Z">
        <w:r>
          <w:rPr>
            <w:rFonts w:ascii="Times New Roman" w:eastAsia="Times New Roman" w:hAnsi="Times New Roman" w:cs="Times New Roman"/>
            <w:sz w:val="24"/>
            <w:szCs w:val="24"/>
            <w:highlight w:val="white"/>
          </w:rPr>
          <w:t xml:space="preserve"> for the entity</w:t>
        </w:r>
      </w:ins>
      <w:ins w:id="146" w:author="Greg Reeve" w:date="2020-12-15T23:13:00Z">
        <w:r>
          <w:rPr>
            <w:rFonts w:ascii="Times New Roman" w:eastAsia="Times New Roman" w:hAnsi="Times New Roman" w:cs="Times New Roman"/>
            <w:sz w:val="24"/>
            <w:szCs w:val="24"/>
            <w:highlight w:val="white"/>
          </w:rPr>
          <w:t xml:space="preserve"> based on the information resource being described. </w:t>
        </w:r>
      </w:ins>
      <w:ins w:id="147" w:author="Greg Reeve" w:date="2020-12-16T22:54:00Z">
        <w:r w:rsidR="00CA12BE">
          <w:rPr>
            <w:rFonts w:ascii="Times New Roman" w:eastAsia="Times New Roman" w:hAnsi="Times New Roman" w:cs="Times New Roman"/>
            <w:sz w:val="24"/>
            <w:szCs w:val="24"/>
            <w:highlight w:val="white"/>
          </w:rPr>
          <w:t xml:space="preserve">For example, </w:t>
        </w:r>
      </w:ins>
      <w:ins w:id="148" w:author="Greg Reeve" w:date="2020-12-16T23:27:00Z">
        <w:r w:rsidR="00096961">
          <w:rPr>
            <w:rFonts w:ascii="Times New Roman" w:eastAsia="Times New Roman" w:hAnsi="Times New Roman" w:cs="Times New Roman"/>
            <w:sz w:val="24"/>
            <w:szCs w:val="24"/>
            <w:highlight w:val="white"/>
          </w:rPr>
          <w:t>if cataloging a</w:t>
        </w:r>
      </w:ins>
      <w:ins w:id="149" w:author="Greg Reeve" w:date="2020-12-16T23:29:00Z">
        <w:r w:rsidR="00DB0C6F">
          <w:rPr>
            <w:rFonts w:ascii="Times New Roman" w:eastAsia="Times New Roman" w:hAnsi="Times New Roman" w:cs="Times New Roman"/>
            <w:sz w:val="24"/>
            <w:szCs w:val="24"/>
            <w:highlight w:val="white"/>
          </w:rPr>
          <w:t xml:space="preserve"> monograph about the American actor James Stewart</w:t>
        </w:r>
      </w:ins>
      <w:ins w:id="150" w:author="Greg Reeve" w:date="2020-12-16T23:28:00Z">
        <w:r w:rsidR="00096961">
          <w:rPr>
            <w:rFonts w:ascii="Times New Roman" w:eastAsia="Times New Roman" w:hAnsi="Times New Roman" w:cs="Times New Roman"/>
            <w:sz w:val="24"/>
            <w:szCs w:val="24"/>
            <w:highlight w:val="white"/>
          </w:rPr>
          <w:t xml:space="preserve"> </w:t>
        </w:r>
      </w:ins>
      <w:ins w:id="151" w:author="Greg Reeve" w:date="2020-12-16T23:12:00Z">
        <w:r w:rsidR="00DB0C6F">
          <w:rPr>
            <w:rFonts w:ascii="Times New Roman" w:eastAsia="Times New Roman" w:hAnsi="Times New Roman" w:cs="Times New Roman"/>
            <w:sz w:val="24"/>
            <w:szCs w:val="24"/>
            <w:highlight w:val="white"/>
          </w:rPr>
          <w:t>the authorized access point would be</w:t>
        </w:r>
      </w:ins>
      <w:ins w:id="152" w:author="Greg Reeve" w:date="2020-12-16T23:10:00Z">
        <w:r w:rsidR="00A36F79">
          <w:rPr>
            <w:rFonts w:ascii="Times New Roman" w:eastAsia="Times New Roman" w:hAnsi="Times New Roman" w:cs="Times New Roman"/>
            <w:sz w:val="24"/>
            <w:szCs w:val="24"/>
            <w:highlight w:val="white"/>
          </w:rPr>
          <w:t xml:space="preserve"> </w:t>
        </w:r>
      </w:ins>
      <w:ins w:id="153" w:author="Greg Reeve" w:date="2020-12-16T23:11:00Z">
        <w:r w:rsidR="00A36F79">
          <w:rPr>
            <w:rFonts w:ascii="Times New Roman" w:eastAsia="Times New Roman" w:hAnsi="Times New Roman" w:cs="Times New Roman"/>
            <w:sz w:val="24"/>
            <w:szCs w:val="24"/>
            <w:highlight w:val="white"/>
          </w:rPr>
          <w:t>established</w:t>
        </w:r>
      </w:ins>
      <w:ins w:id="154" w:author="Greg Reeve" w:date="2020-12-16T23:10:00Z">
        <w:r w:rsidR="00A36F79">
          <w:rPr>
            <w:rFonts w:ascii="Times New Roman" w:eastAsia="Times New Roman" w:hAnsi="Times New Roman" w:cs="Times New Roman"/>
            <w:sz w:val="24"/>
            <w:szCs w:val="24"/>
            <w:highlight w:val="white"/>
          </w:rPr>
          <w:t xml:space="preserve"> as </w:t>
        </w:r>
      </w:ins>
      <w:ins w:id="155" w:author="Greg Reeve" w:date="2020-12-16T23:12:00Z">
        <w:r w:rsidR="00A36F79">
          <w:rPr>
            <w:rFonts w:ascii="Times New Roman" w:eastAsia="Times New Roman" w:hAnsi="Times New Roman" w:cs="Times New Roman"/>
            <w:sz w:val="24"/>
            <w:szCs w:val="24"/>
            <w:highlight w:val="white"/>
          </w:rPr>
          <w:t>“</w:t>
        </w:r>
      </w:ins>
      <w:ins w:id="156" w:author="Greg Reeve" w:date="2020-12-16T23:10:00Z">
        <w:r w:rsidR="00A36F79">
          <w:rPr>
            <w:rFonts w:ascii="Times New Roman" w:eastAsia="Times New Roman" w:hAnsi="Times New Roman" w:cs="Times New Roman"/>
            <w:sz w:val="24"/>
            <w:szCs w:val="24"/>
            <w:highlight w:val="white"/>
          </w:rPr>
          <w:t xml:space="preserve">Stewart, James, </w:t>
        </w:r>
      </w:ins>
      <w:ins w:id="157" w:author="Greg Reeve" w:date="2020-12-16T23:11:00Z">
        <w:r w:rsidR="00A36F79">
          <w:rPr>
            <w:rFonts w:ascii="Times New Roman" w:eastAsia="Times New Roman" w:hAnsi="Times New Roman" w:cs="Times New Roman"/>
            <w:sz w:val="24"/>
            <w:szCs w:val="24"/>
            <w:highlight w:val="white"/>
          </w:rPr>
          <w:t>1908-1997</w:t>
        </w:r>
      </w:ins>
      <w:ins w:id="158" w:author="Greg Reeve" w:date="2020-12-16T23:12:00Z">
        <w:r w:rsidR="00A36F79">
          <w:rPr>
            <w:rFonts w:ascii="Times New Roman" w:eastAsia="Times New Roman" w:hAnsi="Times New Roman" w:cs="Times New Roman"/>
            <w:sz w:val="24"/>
            <w:szCs w:val="24"/>
            <w:highlight w:val="white"/>
          </w:rPr>
          <w:t>”</w:t>
        </w:r>
      </w:ins>
      <w:ins w:id="159" w:author="Greg Reeve" w:date="2020-12-16T23:30:00Z">
        <w:r w:rsidR="00DB0C6F">
          <w:rPr>
            <w:rFonts w:ascii="Times New Roman" w:eastAsia="Times New Roman" w:hAnsi="Times New Roman" w:cs="Times New Roman"/>
            <w:sz w:val="24"/>
            <w:szCs w:val="24"/>
            <w:highlight w:val="white"/>
          </w:rPr>
          <w:t xml:space="preserve"> not “James Stewart”</w:t>
        </w:r>
        <w:r w:rsidR="00F977B2">
          <w:rPr>
            <w:rFonts w:ascii="Times New Roman" w:eastAsia="Times New Roman" w:hAnsi="Times New Roman" w:cs="Times New Roman"/>
            <w:sz w:val="24"/>
            <w:szCs w:val="24"/>
            <w:highlight w:val="white"/>
          </w:rPr>
          <w:t xml:space="preserve">, </w:t>
        </w:r>
        <w:r w:rsidR="00DB0C6F">
          <w:rPr>
            <w:rFonts w:ascii="Times New Roman" w:eastAsia="Times New Roman" w:hAnsi="Times New Roman" w:cs="Times New Roman"/>
            <w:sz w:val="24"/>
            <w:szCs w:val="24"/>
            <w:highlight w:val="white"/>
          </w:rPr>
          <w:t>“Stewart</w:t>
        </w:r>
      </w:ins>
      <w:ins w:id="160" w:author="Greg Reeve" w:date="2020-12-16T23:12:00Z">
        <w:r w:rsidR="00A36F79">
          <w:rPr>
            <w:rFonts w:ascii="Times New Roman" w:eastAsia="Times New Roman" w:hAnsi="Times New Roman" w:cs="Times New Roman"/>
            <w:sz w:val="24"/>
            <w:szCs w:val="24"/>
            <w:highlight w:val="white"/>
          </w:rPr>
          <w:t xml:space="preserve">. </w:t>
        </w:r>
      </w:ins>
      <w:ins w:id="161" w:author="Greg Reeve" w:date="2020-12-16T23:30:00Z">
        <w:r w:rsidR="00DB0C6F">
          <w:rPr>
            <w:rFonts w:ascii="Times New Roman" w:eastAsia="Times New Roman" w:hAnsi="Times New Roman" w:cs="Times New Roman"/>
            <w:sz w:val="24"/>
            <w:szCs w:val="24"/>
            <w:highlight w:val="white"/>
          </w:rPr>
          <w:t xml:space="preserve">James”, </w:t>
        </w:r>
      </w:ins>
      <w:ins w:id="162" w:author="Greg Reeve" w:date="2020-12-16T23:31:00Z">
        <w:r w:rsidR="00DB0C6F">
          <w:rPr>
            <w:rFonts w:ascii="Times New Roman" w:eastAsia="Times New Roman" w:hAnsi="Times New Roman" w:cs="Times New Roman"/>
            <w:sz w:val="24"/>
            <w:szCs w:val="24"/>
            <w:highlight w:val="white"/>
          </w:rPr>
          <w:t xml:space="preserve">“Stewart, James Maitland” or any other possible form or variation used. </w:t>
        </w:r>
      </w:ins>
      <w:ins w:id="163" w:author="Greg Reeve" w:date="2020-12-16T23:32:00Z">
        <w:r w:rsidR="00DB0C6F">
          <w:rPr>
            <w:rFonts w:ascii="Times New Roman" w:eastAsia="Times New Roman" w:hAnsi="Times New Roman" w:cs="Times New Roman"/>
            <w:sz w:val="24"/>
            <w:szCs w:val="24"/>
            <w:highlight w:val="white"/>
          </w:rPr>
          <w:t xml:space="preserve">Using one and only one form of his name ensures </w:t>
        </w:r>
      </w:ins>
      <w:ins w:id="164" w:author="Greg Reeve" w:date="2020-12-16T23:18:00Z">
        <w:r w:rsidR="00A36F79">
          <w:rPr>
            <w:rFonts w:ascii="Times New Roman" w:eastAsia="Times New Roman" w:hAnsi="Times New Roman" w:cs="Times New Roman"/>
            <w:sz w:val="24"/>
            <w:szCs w:val="24"/>
            <w:highlight w:val="white"/>
          </w:rPr>
          <w:t xml:space="preserve">all resources authored by, contributed by, or about this American actor can be collocated together. This </w:t>
        </w:r>
      </w:ins>
      <w:ins w:id="165" w:author="Greg Reeve" w:date="2020-12-16T23:32:00Z">
        <w:r w:rsidR="00DB0C6F">
          <w:rPr>
            <w:rFonts w:ascii="Times New Roman" w:eastAsia="Times New Roman" w:hAnsi="Times New Roman" w:cs="Times New Roman"/>
            <w:sz w:val="24"/>
            <w:szCs w:val="24"/>
            <w:highlight w:val="white"/>
          </w:rPr>
          <w:t xml:space="preserve">authorized </w:t>
        </w:r>
      </w:ins>
      <w:ins w:id="166" w:author="Greg Reeve" w:date="2020-12-16T23:18:00Z">
        <w:r w:rsidR="00A36F79">
          <w:rPr>
            <w:rFonts w:ascii="Times New Roman" w:eastAsia="Times New Roman" w:hAnsi="Times New Roman" w:cs="Times New Roman"/>
            <w:sz w:val="24"/>
            <w:szCs w:val="24"/>
            <w:highlight w:val="white"/>
          </w:rPr>
          <w:t xml:space="preserve">access point also differentiates this </w:t>
        </w:r>
      </w:ins>
      <w:ins w:id="167" w:author="Greg Reeve" w:date="2020-12-16T23:19:00Z">
        <w:r w:rsidR="00A36F79">
          <w:rPr>
            <w:rFonts w:ascii="Times New Roman" w:eastAsia="Times New Roman" w:hAnsi="Times New Roman" w:cs="Times New Roman"/>
            <w:sz w:val="24"/>
            <w:szCs w:val="24"/>
            <w:highlight w:val="white"/>
          </w:rPr>
          <w:t xml:space="preserve">James Stewart from other people using the same </w:t>
        </w:r>
      </w:ins>
      <w:ins w:id="168" w:author="Greg Reeve" w:date="2020-12-16T23:32:00Z">
        <w:r w:rsidR="00DB0C6F">
          <w:rPr>
            <w:rFonts w:ascii="Times New Roman" w:eastAsia="Times New Roman" w:hAnsi="Times New Roman" w:cs="Times New Roman"/>
            <w:sz w:val="24"/>
            <w:szCs w:val="24"/>
            <w:highlight w:val="white"/>
          </w:rPr>
          <w:t xml:space="preserve">or similar </w:t>
        </w:r>
      </w:ins>
      <w:ins w:id="169" w:author="Greg Reeve" w:date="2020-12-16T23:19:00Z">
        <w:r w:rsidR="00DB0C6F">
          <w:rPr>
            <w:rFonts w:ascii="Times New Roman" w:eastAsia="Times New Roman" w:hAnsi="Times New Roman" w:cs="Times New Roman"/>
            <w:sz w:val="24"/>
            <w:szCs w:val="24"/>
            <w:highlight w:val="white"/>
          </w:rPr>
          <w:t xml:space="preserve">name. </w:t>
        </w:r>
      </w:ins>
      <w:ins w:id="170" w:author="Greg Reeve" w:date="2020-12-15T22:56:00Z">
        <w:r w:rsidR="00E646EB" w:rsidRPr="00DB7C91">
          <w:rPr>
            <w:rFonts w:ascii="Times New Roman" w:eastAsia="Times New Roman" w:hAnsi="Times New Roman" w:cs="Times New Roman"/>
            <w:sz w:val="24"/>
            <w:szCs w:val="24"/>
            <w:highlight w:val="white"/>
          </w:rPr>
          <w:t xml:space="preserve">The </w:t>
        </w:r>
        <w:r w:rsidR="00E646EB">
          <w:rPr>
            <w:rFonts w:ascii="Times New Roman" w:eastAsia="Times New Roman" w:hAnsi="Times New Roman" w:cs="Times New Roman"/>
            <w:sz w:val="24"/>
            <w:szCs w:val="24"/>
            <w:highlight w:val="white"/>
          </w:rPr>
          <w:t>authorized access point recorded</w:t>
        </w:r>
        <w:r w:rsidR="00E646EB" w:rsidRPr="00DB7C91">
          <w:rPr>
            <w:rFonts w:ascii="Times New Roman" w:eastAsia="Times New Roman" w:hAnsi="Times New Roman" w:cs="Times New Roman"/>
            <w:sz w:val="24"/>
            <w:szCs w:val="24"/>
            <w:highlight w:val="white"/>
          </w:rPr>
          <w:t xml:space="preserve"> in </w:t>
        </w:r>
        <w:r w:rsidR="00E646EB">
          <w:rPr>
            <w:rFonts w:ascii="Times New Roman" w:eastAsia="Times New Roman" w:hAnsi="Times New Roman" w:cs="Times New Roman"/>
            <w:sz w:val="24"/>
            <w:szCs w:val="24"/>
            <w:highlight w:val="white"/>
          </w:rPr>
          <w:t>the</w:t>
        </w:r>
        <w:r w:rsidR="00E646EB" w:rsidRPr="00DB7C91">
          <w:rPr>
            <w:rFonts w:ascii="Times New Roman" w:eastAsia="Times New Roman" w:hAnsi="Times New Roman" w:cs="Times New Roman"/>
            <w:sz w:val="24"/>
            <w:szCs w:val="24"/>
            <w:highlight w:val="white"/>
          </w:rPr>
          <w:t xml:space="preserve"> authority record </w:t>
        </w:r>
        <w:r w:rsidR="00E646EB">
          <w:rPr>
            <w:rFonts w:ascii="Times New Roman" w:eastAsia="Times New Roman" w:hAnsi="Times New Roman" w:cs="Times New Roman"/>
            <w:sz w:val="24"/>
            <w:szCs w:val="24"/>
            <w:highlight w:val="white"/>
          </w:rPr>
          <w:t>can be</w:t>
        </w:r>
        <w:r w:rsidR="00E646EB" w:rsidRPr="00DB7C91">
          <w:rPr>
            <w:rFonts w:ascii="Times New Roman" w:eastAsia="Times New Roman" w:hAnsi="Times New Roman" w:cs="Times New Roman"/>
            <w:sz w:val="24"/>
            <w:szCs w:val="24"/>
            <w:highlight w:val="white"/>
          </w:rPr>
          <w:t xml:space="preserve"> used within bibliographic records in the description and subject analysis of an information resource acquired by a library. Using these controlled terms creates predictable and consistent metadata used </w:t>
        </w:r>
        <w:r w:rsidR="00E646EB">
          <w:rPr>
            <w:rFonts w:ascii="Times New Roman" w:eastAsia="Times New Roman" w:hAnsi="Times New Roman" w:cs="Times New Roman"/>
            <w:sz w:val="24"/>
            <w:szCs w:val="24"/>
            <w:highlight w:val="white"/>
          </w:rPr>
          <w:t xml:space="preserve">better </w:t>
        </w:r>
        <w:r w:rsidR="00E646EB" w:rsidRPr="00DB7C91">
          <w:rPr>
            <w:rFonts w:ascii="Times New Roman" w:eastAsia="Times New Roman" w:hAnsi="Times New Roman" w:cs="Times New Roman"/>
            <w:sz w:val="24"/>
            <w:szCs w:val="24"/>
            <w:highlight w:val="white"/>
          </w:rPr>
          <w:t>collocate related resources</w:t>
        </w:r>
      </w:ins>
      <w:ins w:id="171" w:author="Greg Reeve" w:date="2020-12-16T23:33:00Z">
        <w:r w:rsidR="00DB0C6F">
          <w:rPr>
            <w:rFonts w:ascii="Times New Roman" w:eastAsia="Times New Roman" w:hAnsi="Times New Roman" w:cs="Times New Roman"/>
            <w:sz w:val="24"/>
            <w:szCs w:val="24"/>
            <w:highlight w:val="white"/>
          </w:rPr>
          <w:t xml:space="preserve"> and </w:t>
        </w:r>
        <w:r w:rsidR="00DB0C6F" w:rsidRPr="00DB7C91">
          <w:rPr>
            <w:rFonts w:ascii="Times New Roman" w:eastAsia="Times New Roman" w:hAnsi="Times New Roman" w:cs="Times New Roman"/>
            <w:sz w:val="24"/>
            <w:szCs w:val="24"/>
            <w:highlight w:val="white"/>
          </w:rPr>
          <w:t>differentiate similar entities</w:t>
        </w:r>
      </w:ins>
      <w:ins w:id="172" w:author="Greg Reeve" w:date="2020-12-15T22:56:00Z">
        <w:r w:rsidR="00E646EB" w:rsidRPr="00DB7C91">
          <w:rPr>
            <w:rFonts w:ascii="Times New Roman" w:eastAsia="Times New Roman" w:hAnsi="Times New Roman" w:cs="Times New Roman"/>
            <w:sz w:val="24"/>
            <w:szCs w:val="24"/>
            <w:highlight w:val="white"/>
          </w:rPr>
          <w:t>.</w:t>
        </w:r>
      </w:ins>
    </w:p>
    <w:p w14:paraId="014D1435" w14:textId="39CBD698" w:rsidR="00E646EB" w:rsidRPr="006E3F42" w:rsidRDefault="00E646EB" w:rsidP="00E646EB">
      <w:pPr>
        <w:spacing w:line="480" w:lineRule="auto"/>
        <w:rPr>
          <w:ins w:id="173" w:author="Greg Reeve" w:date="2020-12-15T23:15:00Z"/>
          <w:rFonts w:ascii="Times New Roman" w:eastAsia="Times New Roman" w:hAnsi="Times New Roman" w:cs="Times New Roman"/>
          <w:i/>
          <w:sz w:val="24"/>
          <w:szCs w:val="24"/>
          <w:highlight w:val="white"/>
          <w:rPrChange w:id="174" w:author="Greg Reeve" w:date="2020-12-15T23:31:00Z">
            <w:rPr>
              <w:ins w:id="175" w:author="Greg Reeve" w:date="2020-12-15T23:15:00Z"/>
              <w:rFonts w:ascii="Times New Roman" w:eastAsia="Times New Roman" w:hAnsi="Times New Roman" w:cs="Times New Roman"/>
              <w:sz w:val="24"/>
              <w:szCs w:val="24"/>
              <w:highlight w:val="white"/>
            </w:rPr>
          </w:rPrChange>
        </w:rPr>
        <w:pPrChange w:id="176" w:author="Greg Reeve" w:date="2020-12-15T22:55:00Z">
          <w:pPr>
            <w:spacing w:line="480" w:lineRule="auto"/>
            <w:ind w:firstLine="720"/>
          </w:pPr>
        </w:pPrChange>
      </w:pPr>
      <w:ins w:id="177" w:author="Greg Reeve" w:date="2020-12-15T22:56:00Z">
        <w:r w:rsidRPr="006E3F42">
          <w:rPr>
            <w:rFonts w:ascii="Times New Roman" w:eastAsia="Times New Roman" w:hAnsi="Times New Roman" w:cs="Times New Roman"/>
            <w:i/>
            <w:sz w:val="24"/>
            <w:szCs w:val="24"/>
            <w:highlight w:val="white"/>
            <w:rPrChange w:id="178" w:author="Greg Reeve" w:date="2020-12-15T23:31:00Z">
              <w:rPr>
                <w:rFonts w:ascii="Times New Roman" w:eastAsia="Times New Roman" w:hAnsi="Times New Roman" w:cs="Times New Roman"/>
                <w:sz w:val="24"/>
                <w:szCs w:val="24"/>
                <w:highlight w:val="white"/>
              </w:rPr>
            </w:rPrChange>
          </w:rPr>
          <w:t>Variant Access Points</w:t>
        </w:r>
      </w:ins>
    </w:p>
    <w:p w14:paraId="09C4E541" w14:textId="73955A63" w:rsidR="00645BFC" w:rsidRDefault="00402CA2" w:rsidP="00E646EB">
      <w:pPr>
        <w:spacing w:line="480" w:lineRule="auto"/>
        <w:rPr>
          <w:ins w:id="179" w:author="Greg Reeve" w:date="2020-12-15T22:56:00Z"/>
          <w:rFonts w:ascii="Times New Roman" w:eastAsia="Times New Roman" w:hAnsi="Times New Roman" w:cs="Times New Roman"/>
          <w:sz w:val="24"/>
          <w:szCs w:val="24"/>
          <w:highlight w:val="white"/>
        </w:rPr>
        <w:pPrChange w:id="180" w:author="Greg Reeve" w:date="2020-12-15T22:55:00Z">
          <w:pPr>
            <w:spacing w:line="480" w:lineRule="auto"/>
            <w:ind w:firstLine="720"/>
          </w:pPr>
        </w:pPrChange>
      </w:pPr>
      <w:ins w:id="181" w:author="Greg Reeve" w:date="2020-12-15T23:18:00Z">
        <w:r>
          <w:rPr>
            <w:rFonts w:ascii="Times New Roman" w:eastAsia="Times New Roman" w:hAnsi="Times New Roman" w:cs="Times New Roman"/>
            <w:sz w:val="24"/>
            <w:szCs w:val="24"/>
            <w:highlight w:val="white"/>
          </w:rPr>
          <w:t>If an entity can be identified by</w:t>
        </w:r>
      </w:ins>
      <w:ins w:id="182" w:author="Greg Reeve" w:date="2020-12-15T23:19:00Z">
        <w:r>
          <w:rPr>
            <w:rFonts w:ascii="Times New Roman" w:eastAsia="Times New Roman" w:hAnsi="Times New Roman" w:cs="Times New Roman"/>
            <w:sz w:val="24"/>
            <w:szCs w:val="24"/>
            <w:highlight w:val="white"/>
          </w:rPr>
          <w:t xml:space="preserve"> more than one form</w:t>
        </w:r>
      </w:ins>
      <w:ins w:id="183" w:author="Greg Reeve" w:date="2020-12-15T23:18:00Z">
        <w:r>
          <w:rPr>
            <w:rFonts w:ascii="Times New Roman" w:eastAsia="Times New Roman" w:hAnsi="Times New Roman" w:cs="Times New Roman"/>
            <w:sz w:val="24"/>
            <w:szCs w:val="24"/>
            <w:highlight w:val="white"/>
          </w:rPr>
          <w:t xml:space="preserve"> variant access points can be recorded. </w:t>
        </w:r>
      </w:ins>
      <w:ins w:id="184" w:author="Greg Reeve" w:date="2020-12-15T23:19:00Z">
        <w:r>
          <w:rPr>
            <w:rFonts w:ascii="Times New Roman" w:eastAsia="Times New Roman" w:hAnsi="Times New Roman" w:cs="Times New Roman"/>
            <w:sz w:val="24"/>
            <w:szCs w:val="24"/>
            <w:highlight w:val="white"/>
          </w:rPr>
          <w:t xml:space="preserve">These access points help guide library users to the authorized </w:t>
        </w:r>
      </w:ins>
      <w:ins w:id="185" w:author="Greg Reeve" w:date="2020-12-15T23:20:00Z">
        <w:r>
          <w:rPr>
            <w:rFonts w:ascii="Times New Roman" w:eastAsia="Times New Roman" w:hAnsi="Times New Roman" w:cs="Times New Roman"/>
            <w:sz w:val="24"/>
            <w:szCs w:val="24"/>
            <w:highlight w:val="white"/>
          </w:rPr>
          <w:t>access point in search and retrieval</w:t>
        </w:r>
      </w:ins>
      <w:ins w:id="186" w:author="Greg Reeve" w:date="2020-12-15T23:19:00Z">
        <w:r>
          <w:rPr>
            <w:rFonts w:ascii="Times New Roman" w:eastAsia="Times New Roman" w:hAnsi="Times New Roman" w:cs="Times New Roman"/>
            <w:sz w:val="24"/>
            <w:szCs w:val="24"/>
            <w:highlight w:val="white"/>
          </w:rPr>
          <w:t xml:space="preserve">. </w:t>
        </w:r>
      </w:ins>
      <w:ins w:id="187" w:author="Greg Reeve" w:date="2020-12-15T23:21:00Z">
        <w:r w:rsidR="0098779A">
          <w:rPr>
            <w:rFonts w:ascii="Times New Roman" w:eastAsia="Times New Roman" w:hAnsi="Times New Roman" w:cs="Times New Roman"/>
            <w:sz w:val="24"/>
            <w:szCs w:val="24"/>
            <w:highlight w:val="white"/>
          </w:rPr>
          <w:t xml:space="preserve">RDA provides instruction for when and how to record variant access points for the various </w:t>
        </w:r>
      </w:ins>
      <w:ins w:id="188" w:author="Greg Reeve" w:date="2020-12-15T23:22:00Z">
        <w:r w:rsidR="0098779A">
          <w:rPr>
            <w:rFonts w:ascii="Times New Roman" w:eastAsia="Times New Roman" w:hAnsi="Times New Roman" w:cs="Times New Roman"/>
            <w:sz w:val="24"/>
            <w:szCs w:val="24"/>
            <w:highlight w:val="white"/>
          </w:rPr>
          <w:t>authority</w:t>
        </w:r>
      </w:ins>
      <w:ins w:id="189" w:author="Greg Reeve" w:date="2020-12-15T23:21:00Z">
        <w:r w:rsidR="0098779A">
          <w:rPr>
            <w:rFonts w:ascii="Times New Roman" w:eastAsia="Times New Roman" w:hAnsi="Times New Roman" w:cs="Times New Roman"/>
            <w:sz w:val="24"/>
            <w:szCs w:val="24"/>
            <w:highlight w:val="white"/>
          </w:rPr>
          <w:t xml:space="preserve"> </w:t>
        </w:r>
      </w:ins>
      <w:ins w:id="190" w:author="Greg Reeve" w:date="2020-12-15T23:22:00Z">
        <w:r w:rsidR="0098779A">
          <w:rPr>
            <w:rFonts w:ascii="Times New Roman" w:eastAsia="Times New Roman" w:hAnsi="Times New Roman" w:cs="Times New Roman"/>
            <w:sz w:val="24"/>
            <w:szCs w:val="24"/>
            <w:highlight w:val="white"/>
          </w:rPr>
          <w:t xml:space="preserve">entity types. </w:t>
        </w:r>
      </w:ins>
      <w:ins w:id="191" w:author="Greg Reeve" w:date="2020-12-16T23:35:00Z">
        <w:r w:rsidR="0061682F">
          <w:rPr>
            <w:rFonts w:ascii="Times New Roman" w:eastAsia="Times New Roman" w:hAnsi="Times New Roman" w:cs="Times New Roman"/>
            <w:sz w:val="24"/>
            <w:szCs w:val="24"/>
            <w:highlight w:val="white"/>
          </w:rPr>
          <w:t xml:space="preserve">For example, </w:t>
        </w:r>
      </w:ins>
      <w:ins w:id="192" w:author="Greg Reeve" w:date="2020-12-16T23:40:00Z">
        <w:r w:rsidR="00F977B2">
          <w:rPr>
            <w:rFonts w:ascii="Times New Roman" w:eastAsia="Times New Roman" w:hAnsi="Times New Roman" w:cs="Times New Roman"/>
            <w:sz w:val="24"/>
            <w:szCs w:val="24"/>
            <w:highlight w:val="white"/>
          </w:rPr>
          <w:t>resources authored by or about</w:t>
        </w:r>
      </w:ins>
      <w:ins w:id="193" w:author="Greg Reeve" w:date="2020-12-16T23:37:00Z">
        <w:r w:rsidR="00F977B2">
          <w:rPr>
            <w:rFonts w:ascii="Times New Roman" w:eastAsia="Times New Roman" w:hAnsi="Times New Roman" w:cs="Times New Roman"/>
            <w:sz w:val="24"/>
            <w:szCs w:val="24"/>
            <w:highlight w:val="white"/>
          </w:rPr>
          <w:t xml:space="preserve"> English playwright, poet, and actor William Shakespeare </w:t>
        </w:r>
      </w:ins>
      <w:ins w:id="194" w:author="Greg Reeve" w:date="2020-12-16T23:38:00Z">
        <w:r w:rsidR="00F977B2">
          <w:rPr>
            <w:rFonts w:ascii="Times New Roman" w:eastAsia="Times New Roman" w:hAnsi="Times New Roman" w:cs="Times New Roman"/>
            <w:sz w:val="24"/>
            <w:szCs w:val="24"/>
            <w:highlight w:val="white"/>
          </w:rPr>
          <w:t>can manifest spelling variation in his last name (i.e. Shakespear</w:t>
        </w:r>
      </w:ins>
      <w:ins w:id="195" w:author="Greg Reeve" w:date="2020-12-16T23:39:00Z">
        <w:r w:rsidR="00F977B2">
          <w:rPr>
            <w:rFonts w:ascii="Times New Roman" w:eastAsia="Times New Roman" w:hAnsi="Times New Roman" w:cs="Times New Roman"/>
            <w:sz w:val="24"/>
            <w:szCs w:val="24"/>
            <w:highlight w:val="white"/>
          </w:rPr>
          <w:t xml:space="preserve"> vs. Shakespeare) as well as variation </w:t>
        </w:r>
      </w:ins>
      <w:ins w:id="196" w:author="Greg Reeve" w:date="2020-12-16T23:41:00Z">
        <w:r w:rsidR="00F977B2">
          <w:rPr>
            <w:rFonts w:ascii="Times New Roman" w:eastAsia="Times New Roman" w:hAnsi="Times New Roman" w:cs="Times New Roman"/>
            <w:sz w:val="24"/>
            <w:szCs w:val="24"/>
            <w:highlight w:val="white"/>
          </w:rPr>
          <w:t xml:space="preserve">in non-English language resources. </w:t>
        </w:r>
      </w:ins>
      <w:ins w:id="197" w:author="Greg Reeve" w:date="2020-12-16T23:42:00Z">
        <w:r w:rsidR="00F977B2">
          <w:rPr>
            <w:rFonts w:ascii="Times New Roman" w:eastAsia="Times New Roman" w:hAnsi="Times New Roman" w:cs="Times New Roman"/>
            <w:sz w:val="24"/>
            <w:szCs w:val="24"/>
            <w:highlight w:val="white"/>
          </w:rPr>
          <w:t>Capturing these variation</w:t>
        </w:r>
        <w:r w:rsidR="008130E8">
          <w:rPr>
            <w:rFonts w:ascii="Times New Roman" w:eastAsia="Times New Roman" w:hAnsi="Times New Roman" w:cs="Times New Roman"/>
            <w:sz w:val="24"/>
            <w:szCs w:val="24"/>
            <w:highlight w:val="white"/>
          </w:rPr>
          <w:t xml:space="preserve">s </w:t>
        </w:r>
      </w:ins>
      <w:ins w:id="198" w:author="Greg Reeve" w:date="2020-12-16T23:45:00Z">
        <w:r w:rsidR="008130E8">
          <w:rPr>
            <w:rFonts w:ascii="Times New Roman" w:eastAsia="Times New Roman" w:hAnsi="Times New Roman" w:cs="Times New Roman"/>
            <w:sz w:val="24"/>
            <w:szCs w:val="24"/>
            <w:highlight w:val="white"/>
          </w:rPr>
          <w:t xml:space="preserve">in variant access points </w:t>
        </w:r>
      </w:ins>
      <w:ins w:id="199" w:author="Greg Reeve" w:date="2020-12-16T23:42:00Z">
        <w:r w:rsidR="008130E8">
          <w:rPr>
            <w:rFonts w:ascii="Times New Roman" w:eastAsia="Times New Roman" w:hAnsi="Times New Roman" w:cs="Times New Roman"/>
            <w:sz w:val="24"/>
            <w:szCs w:val="24"/>
            <w:highlight w:val="white"/>
          </w:rPr>
          <w:t>lead</w:t>
        </w:r>
      </w:ins>
      <w:ins w:id="200" w:author="Greg Reeve" w:date="2020-12-16T23:46:00Z">
        <w:r w:rsidR="008130E8">
          <w:rPr>
            <w:rFonts w:ascii="Times New Roman" w:eastAsia="Times New Roman" w:hAnsi="Times New Roman" w:cs="Times New Roman"/>
            <w:sz w:val="24"/>
            <w:szCs w:val="24"/>
            <w:highlight w:val="white"/>
          </w:rPr>
          <w:t>s</w:t>
        </w:r>
      </w:ins>
      <w:ins w:id="201" w:author="Greg Reeve" w:date="2020-12-16T23:42:00Z">
        <w:r w:rsidR="008130E8">
          <w:rPr>
            <w:rFonts w:ascii="Times New Roman" w:eastAsia="Times New Roman" w:hAnsi="Times New Roman" w:cs="Times New Roman"/>
            <w:sz w:val="24"/>
            <w:szCs w:val="24"/>
            <w:highlight w:val="white"/>
          </w:rPr>
          <w:t xml:space="preserve"> patrons to the authorized access point</w:t>
        </w:r>
      </w:ins>
      <w:ins w:id="202" w:author="Greg Reeve" w:date="2020-12-16T23:46:00Z">
        <w:r w:rsidR="008130E8">
          <w:rPr>
            <w:rFonts w:ascii="Times New Roman" w:eastAsia="Times New Roman" w:hAnsi="Times New Roman" w:cs="Times New Roman"/>
            <w:sz w:val="24"/>
            <w:szCs w:val="24"/>
            <w:highlight w:val="white"/>
          </w:rPr>
          <w:t xml:space="preserve"> whether or not they know the form recorded in the authorized access point.  </w:t>
        </w:r>
      </w:ins>
    </w:p>
    <w:p w14:paraId="5A82C887" w14:textId="3D5C7D77" w:rsidR="00E646EB" w:rsidRPr="006E3F42" w:rsidRDefault="00E646EB" w:rsidP="00E646EB">
      <w:pPr>
        <w:spacing w:line="480" w:lineRule="auto"/>
        <w:rPr>
          <w:ins w:id="203" w:author="Greg Reeve" w:date="2020-12-15T23:22:00Z"/>
          <w:rFonts w:ascii="Times New Roman" w:eastAsia="Times New Roman" w:hAnsi="Times New Roman" w:cs="Times New Roman"/>
          <w:i/>
          <w:sz w:val="24"/>
          <w:szCs w:val="24"/>
          <w:highlight w:val="white"/>
          <w:rPrChange w:id="204" w:author="Greg Reeve" w:date="2020-12-15T23:31:00Z">
            <w:rPr>
              <w:ins w:id="205" w:author="Greg Reeve" w:date="2020-12-15T23:22:00Z"/>
              <w:rFonts w:ascii="Times New Roman" w:eastAsia="Times New Roman" w:hAnsi="Times New Roman" w:cs="Times New Roman"/>
              <w:sz w:val="24"/>
              <w:szCs w:val="24"/>
              <w:highlight w:val="white"/>
            </w:rPr>
          </w:rPrChange>
        </w:rPr>
        <w:pPrChange w:id="206" w:author="Greg Reeve" w:date="2020-12-15T22:55:00Z">
          <w:pPr>
            <w:spacing w:line="480" w:lineRule="auto"/>
            <w:ind w:firstLine="720"/>
          </w:pPr>
        </w:pPrChange>
      </w:pPr>
      <w:ins w:id="207" w:author="Greg Reeve" w:date="2020-12-15T22:56:00Z">
        <w:r w:rsidRPr="006E3F42">
          <w:rPr>
            <w:rFonts w:ascii="Times New Roman" w:eastAsia="Times New Roman" w:hAnsi="Times New Roman" w:cs="Times New Roman"/>
            <w:i/>
            <w:sz w:val="24"/>
            <w:szCs w:val="24"/>
            <w:highlight w:val="white"/>
            <w:rPrChange w:id="208" w:author="Greg Reeve" w:date="2020-12-15T23:31:00Z">
              <w:rPr>
                <w:rFonts w:ascii="Times New Roman" w:eastAsia="Times New Roman" w:hAnsi="Times New Roman" w:cs="Times New Roman"/>
                <w:sz w:val="24"/>
                <w:szCs w:val="24"/>
                <w:highlight w:val="white"/>
              </w:rPr>
            </w:rPrChange>
          </w:rPr>
          <w:t>Related Access Points</w:t>
        </w:r>
      </w:ins>
    </w:p>
    <w:p w14:paraId="746765D2" w14:textId="011076BB" w:rsidR="0098779A" w:rsidRPr="00AD3DB5" w:rsidRDefault="0098779A" w:rsidP="00E646EB">
      <w:pPr>
        <w:spacing w:line="480" w:lineRule="auto"/>
        <w:rPr>
          <w:ins w:id="209" w:author="Greg Reeve" w:date="2020-12-15T22:56:00Z"/>
          <w:rFonts w:ascii="Times New Roman" w:eastAsia="Times New Roman" w:hAnsi="Times New Roman" w:cs="Times New Roman"/>
          <w:sz w:val="24"/>
          <w:szCs w:val="24"/>
          <w:highlight w:val="white"/>
          <w:lang w:val="en-US"/>
          <w:rPrChange w:id="210" w:author="Greg Reeve" w:date="2020-12-17T00:08:00Z">
            <w:rPr>
              <w:ins w:id="211" w:author="Greg Reeve" w:date="2020-12-15T22:56:00Z"/>
              <w:rFonts w:ascii="Times New Roman" w:eastAsia="Times New Roman" w:hAnsi="Times New Roman" w:cs="Times New Roman"/>
              <w:sz w:val="24"/>
              <w:szCs w:val="24"/>
              <w:highlight w:val="white"/>
            </w:rPr>
          </w:rPrChange>
        </w:rPr>
        <w:pPrChange w:id="212" w:author="Greg Reeve" w:date="2020-12-15T22:55:00Z">
          <w:pPr>
            <w:spacing w:line="480" w:lineRule="auto"/>
            <w:ind w:firstLine="720"/>
          </w:pPr>
        </w:pPrChange>
      </w:pPr>
      <w:ins w:id="213" w:author="Greg Reeve" w:date="2020-12-15T23:23:00Z">
        <w:r>
          <w:rPr>
            <w:rFonts w:ascii="Times New Roman" w:eastAsia="Times New Roman" w:hAnsi="Times New Roman" w:cs="Times New Roman"/>
            <w:sz w:val="24"/>
            <w:szCs w:val="24"/>
            <w:highlight w:val="white"/>
          </w:rPr>
          <w:lastRenderedPageBreak/>
          <w:t>Each entity represented by their</w:t>
        </w:r>
      </w:ins>
      <w:ins w:id="214" w:author="Greg Reeve" w:date="2020-12-15T23:22:00Z">
        <w:r>
          <w:rPr>
            <w:rFonts w:ascii="Times New Roman" w:eastAsia="Times New Roman" w:hAnsi="Times New Roman" w:cs="Times New Roman"/>
            <w:sz w:val="24"/>
            <w:szCs w:val="24"/>
            <w:highlight w:val="white"/>
          </w:rPr>
          <w:t xml:space="preserve"> authorized access point can have relationships with other </w:t>
        </w:r>
      </w:ins>
      <w:ins w:id="215" w:author="Greg Reeve" w:date="2020-12-15T23:23:00Z">
        <w:r>
          <w:rPr>
            <w:rFonts w:ascii="Times New Roman" w:eastAsia="Times New Roman" w:hAnsi="Times New Roman" w:cs="Times New Roman"/>
            <w:sz w:val="24"/>
            <w:szCs w:val="24"/>
            <w:highlight w:val="white"/>
          </w:rPr>
          <w:t>entities and their authorized access points</w:t>
        </w:r>
      </w:ins>
      <w:ins w:id="216" w:author="Greg Reeve" w:date="2020-12-15T23:22:00Z">
        <w:r>
          <w:rPr>
            <w:rFonts w:ascii="Times New Roman" w:eastAsia="Times New Roman" w:hAnsi="Times New Roman" w:cs="Times New Roman"/>
            <w:sz w:val="24"/>
            <w:szCs w:val="24"/>
            <w:highlight w:val="white"/>
          </w:rPr>
          <w:t>.</w:t>
        </w:r>
      </w:ins>
      <w:ins w:id="217" w:author="Greg Reeve" w:date="2020-12-15T23:23:00Z">
        <w:r>
          <w:rPr>
            <w:rFonts w:ascii="Times New Roman" w:eastAsia="Times New Roman" w:hAnsi="Times New Roman" w:cs="Times New Roman"/>
            <w:sz w:val="24"/>
            <w:szCs w:val="24"/>
            <w:highlight w:val="white"/>
          </w:rPr>
          <w:t xml:space="preserve"> Guidelines in RDA help catalogers determine when and how to record these relationships. </w:t>
        </w:r>
      </w:ins>
      <w:ins w:id="218" w:author="Greg Reeve" w:date="2020-12-16T23:46:00Z">
        <w:r w:rsidR="008130E8">
          <w:rPr>
            <w:rFonts w:ascii="Times New Roman" w:eastAsia="Times New Roman" w:hAnsi="Times New Roman" w:cs="Times New Roman"/>
            <w:sz w:val="24"/>
            <w:szCs w:val="24"/>
            <w:highlight w:val="white"/>
          </w:rPr>
          <w:t xml:space="preserve">For example, </w:t>
        </w:r>
      </w:ins>
      <w:ins w:id="219" w:author="Greg Reeve" w:date="2020-12-17T00:06:00Z">
        <w:r w:rsidR="00AD3DB5">
          <w:rPr>
            <w:rFonts w:ascii="Times New Roman" w:eastAsia="Times New Roman" w:hAnsi="Times New Roman" w:cs="Times New Roman"/>
            <w:sz w:val="24"/>
            <w:szCs w:val="24"/>
            <w:highlight w:val="white"/>
          </w:rPr>
          <w:t xml:space="preserve">in the Library of Congress name authority </w:t>
        </w:r>
      </w:ins>
      <w:ins w:id="220" w:author="Greg Reeve" w:date="2020-12-17T00:07:00Z">
        <w:r w:rsidR="00AD3DB5">
          <w:rPr>
            <w:rFonts w:ascii="Times New Roman" w:eastAsia="Times New Roman" w:hAnsi="Times New Roman" w:cs="Times New Roman"/>
            <w:sz w:val="24"/>
            <w:szCs w:val="24"/>
            <w:highlight w:val="white"/>
          </w:rPr>
          <w:t>file</w:t>
        </w:r>
      </w:ins>
      <w:ins w:id="221" w:author="Greg Reeve" w:date="2020-12-17T00:06:00Z">
        <w:r w:rsidR="00AD3DB5">
          <w:rPr>
            <w:rFonts w:ascii="Times New Roman" w:eastAsia="Times New Roman" w:hAnsi="Times New Roman" w:cs="Times New Roman"/>
            <w:sz w:val="24"/>
            <w:szCs w:val="24"/>
            <w:highlight w:val="white"/>
          </w:rPr>
          <w:t xml:space="preserve"> </w:t>
        </w:r>
      </w:ins>
      <w:ins w:id="222" w:author="Greg Reeve" w:date="2020-12-16T23:47:00Z">
        <w:r w:rsidR="00AD3DB5">
          <w:rPr>
            <w:rFonts w:ascii="Times New Roman" w:eastAsia="Times New Roman" w:hAnsi="Times New Roman" w:cs="Times New Roman"/>
            <w:sz w:val="24"/>
            <w:szCs w:val="24"/>
            <w:highlight w:val="white"/>
          </w:rPr>
          <w:t xml:space="preserve">the </w:t>
        </w:r>
      </w:ins>
      <w:ins w:id="223" w:author="Greg Reeve" w:date="2020-12-17T00:02:00Z">
        <w:r w:rsidR="00AE3098">
          <w:rPr>
            <w:rFonts w:ascii="Times New Roman" w:eastAsia="Times New Roman" w:hAnsi="Times New Roman" w:cs="Times New Roman"/>
            <w:sz w:val="24"/>
            <w:szCs w:val="24"/>
            <w:highlight w:val="white"/>
          </w:rPr>
          <w:t xml:space="preserve">English progressive rock band </w:t>
        </w:r>
      </w:ins>
      <w:ins w:id="224" w:author="Greg Reeve" w:date="2020-12-17T00:03:00Z">
        <w:r w:rsidR="00AE3098">
          <w:rPr>
            <w:rFonts w:ascii="Times New Roman" w:eastAsia="Times New Roman" w:hAnsi="Times New Roman" w:cs="Times New Roman"/>
            <w:sz w:val="24"/>
            <w:szCs w:val="24"/>
            <w:highlight w:val="white"/>
          </w:rPr>
          <w:t xml:space="preserve">Yes </w:t>
        </w:r>
      </w:ins>
      <w:ins w:id="225" w:author="Greg Reeve" w:date="2020-12-17T00:06:00Z">
        <w:r w:rsidR="00AD3DB5">
          <w:rPr>
            <w:rFonts w:ascii="Times New Roman" w:eastAsia="Times New Roman" w:hAnsi="Times New Roman" w:cs="Times New Roman"/>
            <w:sz w:val="24"/>
            <w:szCs w:val="24"/>
            <w:highlight w:val="white"/>
          </w:rPr>
          <w:t xml:space="preserve">has an authorized access point of “Yes (Musical group)”. </w:t>
        </w:r>
      </w:ins>
      <w:ins w:id="226" w:author="Greg Reeve" w:date="2020-12-17T00:07:00Z">
        <w:r w:rsidR="00AD3DB5">
          <w:rPr>
            <w:rFonts w:ascii="Times New Roman" w:eastAsia="Times New Roman" w:hAnsi="Times New Roman" w:cs="Times New Roman"/>
            <w:sz w:val="24"/>
            <w:szCs w:val="24"/>
            <w:highlight w:val="white"/>
          </w:rPr>
          <w:t xml:space="preserve">The authority record for this band includes </w:t>
        </w:r>
      </w:ins>
      <w:ins w:id="227" w:author="Greg Reeve" w:date="2020-12-17T00:10:00Z">
        <w:r w:rsidR="00AD3DB5">
          <w:rPr>
            <w:rFonts w:ascii="Times New Roman" w:eastAsia="Times New Roman" w:hAnsi="Times New Roman" w:cs="Times New Roman"/>
            <w:sz w:val="24"/>
            <w:szCs w:val="24"/>
            <w:highlight w:val="white"/>
          </w:rPr>
          <w:t xml:space="preserve">a </w:t>
        </w:r>
      </w:ins>
      <w:ins w:id="228" w:author="Greg Reeve" w:date="2020-12-17T00:07:00Z">
        <w:r w:rsidR="00AD3DB5">
          <w:rPr>
            <w:rFonts w:ascii="Times New Roman" w:eastAsia="Times New Roman" w:hAnsi="Times New Roman" w:cs="Times New Roman"/>
            <w:sz w:val="24"/>
            <w:szCs w:val="24"/>
            <w:highlight w:val="white"/>
          </w:rPr>
          <w:t>related access point for</w:t>
        </w:r>
      </w:ins>
      <w:ins w:id="229" w:author="Greg Reeve" w:date="2020-12-17T00:09:00Z">
        <w:r w:rsidR="00AD3DB5">
          <w:rPr>
            <w:rFonts w:ascii="Times New Roman" w:eastAsia="Times New Roman" w:hAnsi="Times New Roman" w:cs="Times New Roman"/>
            <w:sz w:val="24"/>
            <w:szCs w:val="24"/>
            <w:highlight w:val="white"/>
          </w:rPr>
          <w:t xml:space="preserve"> the </w:t>
        </w:r>
      </w:ins>
      <w:ins w:id="230" w:author="Greg Reeve" w:date="2020-12-17T00:10:00Z">
        <w:r w:rsidR="00AD3DB5">
          <w:rPr>
            <w:rFonts w:ascii="Times New Roman" w:eastAsia="Times New Roman" w:hAnsi="Times New Roman" w:cs="Times New Roman"/>
            <w:sz w:val="24"/>
            <w:szCs w:val="24"/>
            <w:highlight w:val="white"/>
          </w:rPr>
          <w:t>original lead singer</w:t>
        </w:r>
      </w:ins>
      <w:ins w:id="231" w:author="Greg Reeve" w:date="2020-12-17T00:07:00Z">
        <w:r w:rsidR="00AD3DB5">
          <w:rPr>
            <w:rFonts w:ascii="Times New Roman" w:eastAsia="Times New Roman" w:hAnsi="Times New Roman" w:cs="Times New Roman"/>
            <w:sz w:val="24"/>
            <w:szCs w:val="24"/>
            <w:highlight w:val="white"/>
          </w:rPr>
          <w:t xml:space="preserve"> of the group </w:t>
        </w:r>
      </w:ins>
      <w:ins w:id="232" w:author="Greg Reeve" w:date="2020-12-17T00:08:00Z">
        <w:r w:rsidR="00AD3DB5">
          <w:rPr>
            <w:rFonts w:ascii="Times New Roman" w:eastAsia="Times New Roman" w:hAnsi="Times New Roman" w:cs="Times New Roman"/>
            <w:sz w:val="24"/>
            <w:szCs w:val="24"/>
            <w:highlight w:val="white"/>
          </w:rPr>
          <w:t>“</w:t>
        </w:r>
      </w:ins>
      <w:ins w:id="233" w:author="Greg Reeve" w:date="2020-12-17T00:07:00Z">
        <w:r w:rsidR="00AD3DB5">
          <w:rPr>
            <w:rFonts w:ascii="Times New Roman" w:eastAsia="Times New Roman" w:hAnsi="Times New Roman" w:cs="Times New Roman"/>
            <w:sz w:val="24"/>
            <w:szCs w:val="24"/>
            <w:highlight w:val="white"/>
          </w:rPr>
          <w:t>Anderson, Jon</w:t>
        </w:r>
      </w:ins>
      <w:ins w:id="234" w:author="Greg Reeve" w:date="2020-12-17T00:08:00Z">
        <w:r w:rsidR="00AD3DB5">
          <w:rPr>
            <w:rFonts w:ascii="Times New Roman" w:eastAsia="Times New Roman" w:hAnsi="Times New Roman" w:cs="Times New Roman"/>
            <w:sz w:val="24"/>
            <w:szCs w:val="24"/>
            <w:highlight w:val="white"/>
          </w:rPr>
          <w:t>, 1944</w:t>
        </w:r>
      </w:ins>
      <w:ins w:id="235" w:author="Greg Reeve" w:date="2020-12-17T00:10:00Z">
        <w:r w:rsidR="00AD3DB5">
          <w:rPr>
            <w:rFonts w:ascii="Times New Roman" w:eastAsia="Times New Roman" w:hAnsi="Times New Roman" w:cs="Times New Roman"/>
            <w:sz w:val="24"/>
            <w:szCs w:val="24"/>
            <w:highlight w:val="white"/>
          </w:rPr>
          <w:t>-”.</w:t>
        </w:r>
      </w:ins>
      <w:ins w:id="236" w:author="Greg Reeve" w:date="2020-12-17T00:11:00Z">
        <w:r w:rsidR="00AD3DB5">
          <w:rPr>
            <w:rFonts w:ascii="Times New Roman" w:eastAsia="Times New Roman" w:hAnsi="Times New Roman" w:cs="Times New Roman"/>
            <w:sz w:val="24"/>
            <w:szCs w:val="24"/>
            <w:highlight w:val="white"/>
          </w:rPr>
          <w:t xml:space="preserve"> Conversely, the authority record for “Anderson, Jon, 1944-”</w:t>
        </w:r>
      </w:ins>
      <w:ins w:id="237" w:author="Greg Reeve" w:date="2020-12-17T00:12:00Z">
        <w:r w:rsidR="00AD3DB5">
          <w:rPr>
            <w:rFonts w:ascii="Times New Roman" w:eastAsia="Times New Roman" w:hAnsi="Times New Roman" w:cs="Times New Roman"/>
            <w:sz w:val="24"/>
            <w:szCs w:val="24"/>
            <w:highlight w:val="white"/>
          </w:rPr>
          <w:t xml:space="preserve"> contains a related access point relating them to the band “Yes (Musical group)”.</w:t>
        </w:r>
      </w:ins>
    </w:p>
    <w:p w14:paraId="5BF45B4F" w14:textId="2051941F" w:rsidR="00E646EB" w:rsidRPr="006E3F42" w:rsidRDefault="00E646EB" w:rsidP="00E646EB">
      <w:pPr>
        <w:spacing w:line="480" w:lineRule="auto"/>
        <w:rPr>
          <w:ins w:id="238" w:author="Greg Reeve" w:date="2020-12-15T23:24:00Z"/>
          <w:rFonts w:ascii="Times New Roman" w:eastAsia="Times New Roman" w:hAnsi="Times New Roman" w:cs="Times New Roman"/>
          <w:i/>
          <w:sz w:val="24"/>
          <w:szCs w:val="24"/>
          <w:highlight w:val="white"/>
          <w:rPrChange w:id="239" w:author="Greg Reeve" w:date="2020-12-15T23:31:00Z">
            <w:rPr>
              <w:ins w:id="240" w:author="Greg Reeve" w:date="2020-12-15T23:24:00Z"/>
              <w:rFonts w:ascii="Times New Roman" w:eastAsia="Times New Roman" w:hAnsi="Times New Roman" w:cs="Times New Roman"/>
              <w:sz w:val="24"/>
              <w:szCs w:val="24"/>
              <w:highlight w:val="white"/>
            </w:rPr>
          </w:rPrChange>
        </w:rPr>
        <w:pPrChange w:id="241" w:author="Greg Reeve" w:date="2020-12-15T22:55:00Z">
          <w:pPr>
            <w:spacing w:line="480" w:lineRule="auto"/>
            <w:ind w:firstLine="720"/>
          </w:pPr>
        </w:pPrChange>
      </w:pPr>
      <w:ins w:id="242" w:author="Greg Reeve" w:date="2020-12-15T22:56:00Z">
        <w:r w:rsidRPr="006E3F42">
          <w:rPr>
            <w:rFonts w:ascii="Times New Roman" w:eastAsia="Times New Roman" w:hAnsi="Times New Roman" w:cs="Times New Roman"/>
            <w:i/>
            <w:sz w:val="24"/>
            <w:szCs w:val="24"/>
            <w:highlight w:val="white"/>
            <w:rPrChange w:id="243" w:author="Greg Reeve" w:date="2020-12-15T23:31:00Z">
              <w:rPr>
                <w:rFonts w:ascii="Times New Roman" w:eastAsia="Times New Roman" w:hAnsi="Times New Roman" w:cs="Times New Roman"/>
                <w:sz w:val="24"/>
                <w:szCs w:val="24"/>
                <w:highlight w:val="white"/>
              </w:rPr>
            </w:rPrChange>
          </w:rPr>
          <w:t>Associated Attributes</w:t>
        </w:r>
      </w:ins>
    </w:p>
    <w:p w14:paraId="73662C7E" w14:textId="2B948117" w:rsidR="0098779A" w:rsidRDefault="0098779A" w:rsidP="00E646EB">
      <w:pPr>
        <w:spacing w:line="480" w:lineRule="auto"/>
        <w:rPr>
          <w:ins w:id="244" w:author="Greg Reeve" w:date="2020-12-15T22:56:00Z"/>
          <w:rFonts w:ascii="Times New Roman" w:eastAsia="Times New Roman" w:hAnsi="Times New Roman" w:cs="Times New Roman"/>
          <w:sz w:val="24"/>
          <w:szCs w:val="24"/>
          <w:highlight w:val="white"/>
        </w:rPr>
        <w:pPrChange w:id="245" w:author="Greg Reeve" w:date="2020-12-15T22:55:00Z">
          <w:pPr>
            <w:spacing w:line="480" w:lineRule="auto"/>
            <w:ind w:firstLine="720"/>
          </w:pPr>
        </w:pPrChange>
      </w:pPr>
      <w:ins w:id="246" w:author="Greg Reeve" w:date="2020-12-15T23:24:00Z">
        <w:r>
          <w:rPr>
            <w:rFonts w:ascii="Times New Roman" w:eastAsia="Times New Roman" w:hAnsi="Times New Roman" w:cs="Times New Roman"/>
            <w:sz w:val="24"/>
            <w:szCs w:val="24"/>
            <w:highlight w:val="white"/>
          </w:rPr>
          <w:t xml:space="preserve">In addition to the authorized access point, variant access point, and related access points, entities can have additional attributes that help differentiate </w:t>
        </w:r>
      </w:ins>
      <w:ins w:id="247" w:author="Greg Reeve" w:date="2020-12-15T23:25:00Z">
        <w:r>
          <w:rPr>
            <w:rFonts w:ascii="Times New Roman" w:eastAsia="Times New Roman" w:hAnsi="Times New Roman" w:cs="Times New Roman"/>
            <w:sz w:val="24"/>
            <w:szCs w:val="24"/>
            <w:highlight w:val="white"/>
          </w:rPr>
          <w:t xml:space="preserve">similar entities. RDA </w:t>
        </w:r>
      </w:ins>
      <w:ins w:id="248" w:author="Greg Reeve" w:date="2020-12-15T23:29:00Z">
        <w:r w:rsidR="0066249E">
          <w:rPr>
            <w:rFonts w:ascii="Times New Roman" w:eastAsia="Times New Roman" w:hAnsi="Times New Roman" w:cs="Times New Roman"/>
            <w:sz w:val="24"/>
            <w:szCs w:val="24"/>
            <w:highlight w:val="white"/>
          </w:rPr>
          <w:t>specifies</w:t>
        </w:r>
      </w:ins>
      <w:ins w:id="249" w:author="Greg Reeve" w:date="2020-12-15T23:25:00Z">
        <w:r>
          <w:rPr>
            <w:rFonts w:ascii="Times New Roman" w:eastAsia="Times New Roman" w:hAnsi="Times New Roman" w:cs="Times New Roman"/>
            <w:sz w:val="24"/>
            <w:szCs w:val="24"/>
            <w:highlight w:val="white"/>
          </w:rPr>
          <w:t xml:space="preserve"> what attributes </w:t>
        </w:r>
      </w:ins>
      <w:ins w:id="250" w:author="Greg Reeve" w:date="2020-12-15T23:27:00Z">
        <w:r w:rsidR="0066249E">
          <w:rPr>
            <w:rFonts w:ascii="Times New Roman" w:eastAsia="Times New Roman" w:hAnsi="Times New Roman" w:cs="Times New Roman"/>
            <w:sz w:val="24"/>
            <w:szCs w:val="24"/>
            <w:highlight w:val="white"/>
          </w:rPr>
          <w:t xml:space="preserve">can be recorded when known and when to use those attributes in helping distinguish an entity from another in an access point. </w:t>
        </w:r>
      </w:ins>
      <w:ins w:id="251" w:author="Greg Reeve" w:date="2020-12-17T00:19:00Z">
        <w:r w:rsidR="005F30AB">
          <w:rPr>
            <w:rFonts w:ascii="Times New Roman" w:eastAsia="Times New Roman" w:hAnsi="Times New Roman" w:cs="Times New Roman"/>
            <w:sz w:val="24"/>
            <w:szCs w:val="24"/>
            <w:highlight w:val="white"/>
          </w:rPr>
          <w:t xml:space="preserve">Related attributes </w:t>
        </w:r>
      </w:ins>
      <w:ins w:id="252" w:author="Greg Reeve" w:date="2020-12-17T00:20:00Z">
        <w:r w:rsidR="005F30AB">
          <w:rPr>
            <w:rFonts w:ascii="Times New Roman" w:eastAsia="Times New Roman" w:hAnsi="Times New Roman" w:cs="Times New Roman"/>
            <w:sz w:val="24"/>
            <w:szCs w:val="24"/>
            <w:highlight w:val="white"/>
          </w:rPr>
          <w:t xml:space="preserve">can </w:t>
        </w:r>
      </w:ins>
      <w:ins w:id="253" w:author="Greg Reeve" w:date="2020-12-17T00:18:00Z">
        <w:r w:rsidR="005F30AB">
          <w:rPr>
            <w:rFonts w:ascii="Times New Roman" w:eastAsia="Times New Roman" w:hAnsi="Times New Roman" w:cs="Times New Roman"/>
            <w:sz w:val="24"/>
            <w:szCs w:val="24"/>
            <w:highlight w:val="white"/>
          </w:rPr>
          <w:t xml:space="preserve">include associated dates, associated </w:t>
        </w:r>
      </w:ins>
      <w:ins w:id="254" w:author="Greg Reeve" w:date="2020-12-17T00:22:00Z">
        <w:r w:rsidR="005F30AB">
          <w:rPr>
            <w:rFonts w:ascii="Times New Roman" w:eastAsia="Times New Roman" w:hAnsi="Times New Roman" w:cs="Times New Roman"/>
            <w:sz w:val="24"/>
            <w:szCs w:val="24"/>
            <w:highlight w:val="white"/>
          </w:rPr>
          <w:t>place</w:t>
        </w:r>
      </w:ins>
      <w:ins w:id="255" w:author="Greg Reeve" w:date="2020-12-17T00:18:00Z">
        <w:r w:rsidR="005F30AB">
          <w:rPr>
            <w:rFonts w:ascii="Times New Roman" w:eastAsia="Times New Roman" w:hAnsi="Times New Roman" w:cs="Times New Roman"/>
            <w:sz w:val="24"/>
            <w:szCs w:val="24"/>
            <w:highlight w:val="white"/>
          </w:rPr>
          <w:t>,</w:t>
        </w:r>
      </w:ins>
      <w:ins w:id="256" w:author="Greg Reeve" w:date="2020-12-17T00:22:00Z">
        <w:r w:rsidR="005F30AB">
          <w:rPr>
            <w:rFonts w:ascii="Times New Roman" w:eastAsia="Times New Roman" w:hAnsi="Times New Roman" w:cs="Times New Roman"/>
            <w:sz w:val="24"/>
            <w:szCs w:val="24"/>
            <w:highlight w:val="white"/>
          </w:rPr>
          <w:t xml:space="preserve"> address,</w:t>
        </w:r>
      </w:ins>
      <w:ins w:id="257" w:author="Greg Reeve" w:date="2020-12-17T00:18:00Z">
        <w:r w:rsidR="005F30AB">
          <w:rPr>
            <w:rFonts w:ascii="Times New Roman" w:eastAsia="Times New Roman" w:hAnsi="Times New Roman" w:cs="Times New Roman"/>
            <w:sz w:val="24"/>
            <w:szCs w:val="24"/>
            <w:highlight w:val="white"/>
          </w:rPr>
          <w:t xml:space="preserve"> </w:t>
        </w:r>
      </w:ins>
      <w:ins w:id="258" w:author="Greg Reeve" w:date="2020-12-17T00:21:00Z">
        <w:r w:rsidR="005F30AB">
          <w:rPr>
            <w:rFonts w:ascii="Times New Roman" w:eastAsia="Times New Roman" w:hAnsi="Times New Roman" w:cs="Times New Roman"/>
            <w:sz w:val="24"/>
            <w:szCs w:val="24"/>
            <w:highlight w:val="white"/>
          </w:rPr>
          <w:t>field</w:t>
        </w:r>
      </w:ins>
      <w:ins w:id="259" w:author="Greg Reeve" w:date="2020-12-17T00:18:00Z">
        <w:r w:rsidR="005F30AB">
          <w:rPr>
            <w:rFonts w:ascii="Times New Roman" w:eastAsia="Times New Roman" w:hAnsi="Times New Roman" w:cs="Times New Roman"/>
            <w:sz w:val="24"/>
            <w:szCs w:val="24"/>
            <w:highlight w:val="white"/>
          </w:rPr>
          <w:t xml:space="preserve"> of activity, occupation,</w:t>
        </w:r>
      </w:ins>
      <w:ins w:id="260" w:author="Greg Reeve" w:date="2020-12-17T00:21:00Z">
        <w:r w:rsidR="005F30AB">
          <w:rPr>
            <w:rFonts w:ascii="Times New Roman" w:eastAsia="Times New Roman" w:hAnsi="Times New Roman" w:cs="Times New Roman"/>
            <w:sz w:val="24"/>
            <w:szCs w:val="24"/>
            <w:highlight w:val="white"/>
          </w:rPr>
          <w:t xml:space="preserve"> associated group, and </w:t>
        </w:r>
      </w:ins>
      <w:ins w:id="261" w:author="Greg Reeve" w:date="2020-12-17T00:18:00Z">
        <w:r w:rsidR="005F30AB">
          <w:rPr>
            <w:rFonts w:ascii="Times New Roman" w:eastAsia="Times New Roman" w:hAnsi="Times New Roman" w:cs="Times New Roman"/>
            <w:sz w:val="24"/>
            <w:szCs w:val="24"/>
            <w:highlight w:val="white"/>
          </w:rPr>
          <w:t>fuller form of name</w:t>
        </w:r>
      </w:ins>
      <w:ins w:id="262" w:author="Greg Reeve" w:date="2020-12-17T00:19:00Z">
        <w:r w:rsidR="005F30AB">
          <w:rPr>
            <w:rFonts w:ascii="Times New Roman" w:eastAsia="Times New Roman" w:hAnsi="Times New Roman" w:cs="Times New Roman"/>
            <w:sz w:val="24"/>
            <w:szCs w:val="24"/>
            <w:highlight w:val="white"/>
          </w:rPr>
          <w:t>.</w:t>
        </w:r>
      </w:ins>
      <w:ins w:id="263" w:author="Greg Reeve" w:date="2020-12-17T00:18:00Z">
        <w:r w:rsidR="005F30AB">
          <w:rPr>
            <w:rFonts w:ascii="Times New Roman" w:eastAsia="Times New Roman" w:hAnsi="Times New Roman" w:cs="Times New Roman"/>
            <w:sz w:val="24"/>
            <w:szCs w:val="24"/>
            <w:highlight w:val="white"/>
          </w:rPr>
          <w:t xml:space="preserve"> </w:t>
        </w:r>
      </w:ins>
      <w:ins w:id="264" w:author="Greg Reeve" w:date="2020-12-17T00:15:00Z">
        <w:r w:rsidR="005F30AB">
          <w:rPr>
            <w:rFonts w:ascii="Times New Roman" w:eastAsia="Times New Roman" w:hAnsi="Times New Roman" w:cs="Times New Roman"/>
            <w:sz w:val="24"/>
            <w:szCs w:val="24"/>
            <w:highlight w:val="white"/>
          </w:rPr>
          <w:t xml:space="preserve">For example, an </w:t>
        </w:r>
      </w:ins>
      <w:ins w:id="265" w:author="Greg Reeve" w:date="2020-12-17T00:25:00Z">
        <w:r w:rsidR="00643EE8">
          <w:rPr>
            <w:rFonts w:ascii="Times New Roman" w:eastAsia="Times New Roman" w:hAnsi="Times New Roman" w:cs="Times New Roman"/>
            <w:sz w:val="24"/>
            <w:szCs w:val="24"/>
            <w:highlight w:val="white"/>
          </w:rPr>
          <w:t xml:space="preserve">name </w:t>
        </w:r>
      </w:ins>
      <w:ins w:id="266" w:author="Greg Reeve" w:date="2020-12-17T00:15:00Z">
        <w:r w:rsidR="005F30AB">
          <w:rPr>
            <w:rFonts w:ascii="Times New Roman" w:eastAsia="Times New Roman" w:hAnsi="Times New Roman" w:cs="Times New Roman"/>
            <w:sz w:val="24"/>
            <w:szCs w:val="24"/>
            <w:highlight w:val="white"/>
          </w:rPr>
          <w:t xml:space="preserve">authority record for </w:t>
        </w:r>
      </w:ins>
      <w:ins w:id="267" w:author="Greg Reeve" w:date="2020-12-17T00:17:00Z">
        <w:r w:rsidR="005F30AB">
          <w:rPr>
            <w:rFonts w:ascii="Times New Roman" w:eastAsia="Times New Roman" w:hAnsi="Times New Roman" w:cs="Times New Roman"/>
            <w:sz w:val="24"/>
            <w:szCs w:val="24"/>
          </w:rPr>
          <w:t>“</w:t>
        </w:r>
        <w:r w:rsidR="005F30AB" w:rsidRPr="005F30AB">
          <w:rPr>
            <w:rFonts w:ascii="Times New Roman" w:eastAsia="Times New Roman" w:hAnsi="Times New Roman" w:cs="Times New Roman"/>
            <w:sz w:val="24"/>
            <w:szCs w:val="24"/>
          </w:rPr>
          <w:t>Savage</w:t>
        </w:r>
        <w:r w:rsidR="005F30AB">
          <w:rPr>
            <w:rFonts w:ascii="Times New Roman" w:eastAsia="Times New Roman" w:hAnsi="Times New Roman" w:cs="Times New Roman"/>
            <w:sz w:val="24"/>
            <w:szCs w:val="24"/>
          </w:rPr>
          <w:t xml:space="preserve">, C. R. (Charles Roscoe), </w:t>
        </w:r>
        <w:r w:rsidR="005F30AB" w:rsidRPr="005F30AB">
          <w:rPr>
            <w:rFonts w:ascii="Times New Roman" w:eastAsia="Times New Roman" w:hAnsi="Times New Roman" w:cs="Times New Roman"/>
            <w:sz w:val="24"/>
            <w:szCs w:val="24"/>
          </w:rPr>
          <w:t>1832-1909</w:t>
        </w:r>
        <w:r w:rsidR="005F30AB">
          <w:rPr>
            <w:rFonts w:ascii="Times New Roman" w:eastAsia="Times New Roman" w:hAnsi="Times New Roman" w:cs="Times New Roman"/>
            <w:sz w:val="24"/>
            <w:szCs w:val="24"/>
          </w:rPr>
          <w:t>”</w:t>
        </w:r>
      </w:ins>
      <w:ins w:id="268" w:author="Greg Reeve" w:date="2020-12-17T00:16:00Z">
        <w:r w:rsidR="005F30AB">
          <w:rPr>
            <w:rFonts w:ascii="Times New Roman" w:eastAsia="Times New Roman" w:hAnsi="Times New Roman" w:cs="Times New Roman"/>
            <w:sz w:val="24"/>
            <w:szCs w:val="24"/>
            <w:highlight w:val="white"/>
          </w:rPr>
          <w:t xml:space="preserve"> include</w:t>
        </w:r>
      </w:ins>
      <w:ins w:id="269" w:author="Greg Reeve" w:date="2020-12-17T00:17:00Z">
        <w:r w:rsidR="005F30AB">
          <w:rPr>
            <w:rFonts w:ascii="Times New Roman" w:eastAsia="Times New Roman" w:hAnsi="Times New Roman" w:cs="Times New Roman"/>
            <w:sz w:val="24"/>
            <w:szCs w:val="24"/>
            <w:highlight w:val="white"/>
          </w:rPr>
          <w:t>s</w:t>
        </w:r>
      </w:ins>
      <w:ins w:id="270" w:author="Greg Reeve" w:date="2020-12-17T00:16:00Z">
        <w:r w:rsidR="00643EE8">
          <w:rPr>
            <w:rFonts w:ascii="Times New Roman" w:eastAsia="Times New Roman" w:hAnsi="Times New Roman" w:cs="Times New Roman"/>
            <w:sz w:val="24"/>
            <w:szCs w:val="24"/>
            <w:highlight w:val="white"/>
          </w:rPr>
          <w:t xml:space="preserve"> their birth date (</w:t>
        </w:r>
      </w:ins>
      <w:ins w:id="271" w:author="Greg Reeve" w:date="2020-12-17T00:23:00Z">
        <w:r w:rsidR="005F30AB">
          <w:rPr>
            <w:rFonts w:ascii="Times New Roman" w:eastAsia="Times New Roman" w:hAnsi="Times New Roman" w:cs="Times New Roman"/>
            <w:sz w:val="24"/>
            <w:szCs w:val="24"/>
            <w:highlight w:val="white"/>
          </w:rPr>
          <w:t>1</w:t>
        </w:r>
        <w:r w:rsidR="00643EE8">
          <w:rPr>
            <w:rFonts w:ascii="Times New Roman" w:eastAsia="Times New Roman" w:hAnsi="Times New Roman" w:cs="Times New Roman"/>
            <w:sz w:val="24"/>
            <w:szCs w:val="24"/>
            <w:highlight w:val="white"/>
          </w:rPr>
          <w:t>832), death date (</w:t>
        </w:r>
        <w:r w:rsidR="005F30AB">
          <w:rPr>
            <w:rFonts w:ascii="Times New Roman" w:eastAsia="Times New Roman" w:hAnsi="Times New Roman" w:cs="Times New Roman"/>
            <w:sz w:val="24"/>
            <w:szCs w:val="24"/>
            <w:highlight w:val="white"/>
          </w:rPr>
          <w:t>1909)</w:t>
        </w:r>
      </w:ins>
      <w:ins w:id="272" w:author="Greg Reeve" w:date="2020-12-17T00:17:00Z">
        <w:r w:rsidR="00643EE8">
          <w:rPr>
            <w:rFonts w:ascii="Times New Roman" w:eastAsia="Times New Roman" w:hAnsi="Times New Roman" w:cs="Times New Roman"/>
            <w:sz w:val="24"/>
            <w:szCs w:val="24"/>
            <w:highlight w:val="white"/>
          </w:rPr>
          <w:t>, and fuller form of their name (</w:t>
        </w:r>
      </w:ins>
      <w:ins w:id="273" w:author="Greg Reeve" w:date="2020-12-17T00:24:00Z">
        <w:r w:rsidR="00643EE8">
          <w:rPr>
            <w:rFonts w:ascii="Times New Roman" w:eastAsia="Times New Roman" w:hAnsi="Times New Roman" w:cs="Times New Roman"/>
            <w:sz w:val="24"/>
            <w:szCs w:val="24"/>
            <w:highlight w:val="white"/>
          </w:rPr>
          <w:t xml:space="preserve">Charles Roscoe). It also includes attributes showing they were associated with Utah and </w:t>
        </w:r>
      </w:ins>
      <w:ins w:id="274" w:author="Greg Reeve" w:date="2020-12-17T00:25:00Z">
        <w:r w:rsidR="00643EE8">
          <w:rPr>
            <w:rFonts w:ascii="Times New Roman" w:eastAsia="Times New Roman" w:hAnsi="Times New Roman" w:cs="Times New Roman"/>
            <w:sz w:val="24"/>
            <w:szCs w:val="24"/>
            <w:highlight w:val="white"/>
          </w:rPr>
          <w:t xml:space="preserve">worked as a photographer. </w:t>
        </w:r>
      </w:ins>
    </w:p>
    <w:p w14:paraId="7339E9F6" w14:textId="4F94ED1B" w:rsidR="0066249E" w:rsidRPr="006E3F42" w:rsidRDefault="00E646EB" w:rsidP="00E646EB">
      <w:pPr>
        <w:spacing w:line="480" w:lineRule="auto"/>
        <w:rPr>
          <w:ins w:id="275" w:author="Greg Reeve" w:date="2020-12-15T23:31:00Z"/>
          <w:rFonts w:ascii="Times New Roman" w:eastAsia="Times New Roman" w:hAnsi="Times New Roman" w:cs="Times New Roman"/>
          <w:i/>
          <w:sz w:val="24"/>
          <w:szCs w:val="24"/>
          <w:highlight w:val="white"/>
          <w:rPrChange w:id="276" w:author="Greg Reeve" w:date="2020-12-15T23:36:00Z">
            <w:rPr>
              <w:ins w:id="277" w:author="Greg Reeve" w:date="2020-12-15T23:31:00Z"/>
              <w:rFonts w:ascii="Times New Roman" w:eastAsia="Times New Roman" w:hAnsi="Times New Roman" w:cs="Times New Roman"/>
              <w:sz w:val="24"/>
              <w:szCs w:val="24"/>
              <w:highlight w:val="white"/>
            </w:rPr>
          </w:rPrChange>
        </w:rPr>
        <w:pPrChange w:id="278" w:author="Greg Reeve" w:date="2020-12-15T22:55:00Z">
          <w:pPr>
            <w:spacing w:line="480" w:lineRule="auto"/>
            <w:ind w:firstLine="720"/>
          </w:pPr>
        </w:pPrChange>
      </w:pPr>
      <w:ins w:id="279" w:author="Greg Reeve" w:date="2020-12-15T22:56:00Z">
        <w:r w:rsidRPr="006E3F42">
          <w:rPr>
            <w:rFonts w:ascii="Times New Roman" w:eastAsia="Times New Roman" w:hAnsi="Times New Roman" w:cs="Times New Roman"/>
            <w:i/>
            <w:sz w:val="24"/>
            <w:szCs w:val="24"/>
            <w:highlight w:val="white"/>
            <w:rPrChange w:id="280" w:author="Greg Reeve" w:date="2020-12-15T23:36:00Z">
              <w:rPr>
                <w:rFonts w:ascii="Times New Roman" w:eastAsia="Times New Roman" w:hAnsi="Times New Roman" w:cs="Times New Roman"/>
                <w:sz w:val="24"/>
                <w:szCs w:val="24"/>
                <w:highlight w:val="white"/>
              </w:rPr>
            </w:rPrChange>
          </w:rPr>
          <w:t>Source Information</w:t>
        </w:r>
      </w:ins>
    </w:p>
    <w:p w14:paraId="1F590757" w14:textId="04C16574" w:rsidR="006E3F42" w:rsidRDefault="006E3F42" w:rsidP="00E646EB">
      <w:pPr>
        <w:spacing w:line="480" w:lineRule="auto"/>
        <w:rPr>
          <w:ins w:id="281" w:author="Greg Reeve" w:date="2020-12-12T16:05:00Z"/>
          <w:rFonts w:ascii="Times New Roman" w:eastAsia="Times New Roman" w:hAnsi="Times New Roman" w:cs="Times New Roman"/>
          <w:sz w:val="24"/>
          <w:szCs w:val="24"/>
          <w:highlight w:val="white"/>
        </w:rPr>
        <w:pPrChange w:id="282" w:author="Greg Reeve" w:date="2020-12-15T22:55:00Z">
          <w:pPr>
            <w:spacing w:line="480" w:lineRule="auto"/>
            <w:ind w:firstLine="720"/>
          </w:pPr>
        </w:pPrChange>
      </w:pPr>
      <w:ins w:id="283" w:author="Greg Reeve" w:date="2020-12-15T23:31:00Z">
        <w:r>
          <w:rPr>
            <w:rFonts w:ascii="Times New Roman" w:eastAsia="Times New Roman" w:hAnsi="Times New Roman" w:cs="Times New Roman"/>
            <w:sz w:val="24"/>
            <w:szCs w:val="24"/>
            <w:highlight w:val="white"/>
          </w:rPr>
          <w:t xml:space="preserve">In addition to establishing the authorized access point for a given entity the authority record acts as documentation showing what decisions were made when the authority metadata was created and why. </w:t>
        </w:r>
      </w:ins>
      <w:ins w:id="284" w:author="Greg Reeve" w:date="2020-12-15T23:32:00Z">
        <w:r>
          <w:rPr>
            <w:rFonts w:ascii="Times New Roman" w:eastAsia="Times New Roman" w:hAnsi="Times New Roman" w:cs="Times New Roman"/>
            <w:sz w:val="24"/>
            <w:szCs w:val="24"/>
            <w:highlight w:val="white"/>
          </w:rPr>
          <w:t xml:space="preserve">RDA </w:t>
        </w:r>
      </w:ins>
      <w:ins w:id="285" w:author="Greg Reeve" w:date="2020-12-15T23:34:00Z">
        <w:r>
          <w:rPr>
            <w:rFonts w:ascii="Times New Roman" w:eastAsia="Times New Roman" w:hAnsi="Times New Roman" w:cs="Times New Roman"/>
            <w:sz w:val="24"/>
            <w:szCs w:val="24"/>
            <w:highlight w:val="white"/>
          </w:rPr>
          <w:t xml:space="preserve">and the DCM Z1 </w:t>
        </w:r>
      </w:ins>
      <w:ins w:id="286" w:author="Greg Reeve" w:date="2020-12-15T23:32:00Z">
        <w:r>
          <w:rPr>
            <w:rFonts w:ascii="Times New Roman" w:eastAsia="Times New Roman" w:hAnsi="Times New Roman" w:cs="Times New Roman"/>
            <w:sz w:val="24"/>
            <w:szCs w:val="24"/>
            <w:highlight w:val="white"/>
          </w:rPr>
          <w:t xml:space="preserve">instruct catalogers </w:t>
        </w:r>
      </w:ins>
      <w:ins w:id="287" w:author="Greg Reeve" w:date="2020-12-15T23:35:00Z">
        <w:r>
          <w:rPr>
            <w:rFonts w:ascii="Times New Roman" w:eastAsia="Times New Roman" w:hAnsi="Times New Roman" w:cs="Times New Roman"/>
            <w:sz w:val="24"/>
            <w:szCs w:val="24"/>
            <w:highlight w:val="white"/>
          </w:rPr>
          <w:t xml:space="preserve">to record </w:t>
        </w:r>
      </w:ins>
      <w:ins w:id="288" w:author="Greg Reeve" w:date="2020-12-15T23:36:00Z">
        <w:r>
          <w:rPr>
            <w:rFonts w:ascii="Times New Roman" w:eastAsia="Times New Roman" w:hAnsi="Times New Roman" w:cs="Times New Roman"/>
            <w:sz w:val="24"/>
            <w:szCs w:val="24"/>
            <w:highlight w:val="white"/>
          </w:rPr>
          <w:t xml:space="preserve">reference </w:t>
        </w:r>
      </w:ins>
      <w:ins w:id="289" w:author="Greg Reeve" w:date="2020-12-15T23:35:00Z">
        <w:r>
          <w:rPr>
            <w:rFonts w:ascii="Times New Roman" w:eastAsia="Times New Roman" w:hAnsi="Times New Roman" w:cs="Times New Roman"/>
            <w:sz w:val="24"/>
            <w:szCs w:val="24"/>
            <w:highlight w:val="white"/>
          </w:rPr>
          <w:t xml:space="preserve">sources used in establishing access points and recording related attributes. These sources </w:t>
        </w:r>
      </w:ins>
      <w:ins w:id="290" w:author="Greg Reeve" w:date="2020-12-15T23:36:00Z">
        <w:r>
          <w:rPr>
            <w:rFonts w:ascii="Times New Roman" w:eastAsia="Times New Roman" w:hAnsi="Times New Roman" w:cs="Times New Roman"/>
            <w:sz w:val="24"/>
            <w:szCs w:val="24"/>
            <w:highlight w:val="white"/>
          </w:rPr>
          <w:t>include the name of the source, when it was published or accessed, and the evidence found that supports the decisions made in the authority record.</w:t>
        </w:r>
      </w:ins>
      <w:ins w:id="291" w:author="Greg Reeve" w:date="2020-12-17T00:26:00Z">
        <w:r w:rsidR="00643EE8">
          <w:rPr>
            <w:rFonts w:ascii="Times New Roman" w:eastAsia="Times New Roman" w:hAnsi="Times New Roman" w:cs="Times New Roman"/>
            <w:sz w:val="24"/>
            <w:szCs w:val="24"/>
            <w:highlight w:val="white"/>
          </w:rPr>
          <w:t xml:space="preserve"> </w:t>
        </w:r>
      </w:ins>
      <w:ins w:id="292" w:author="Greg Reeve" w:date="2020-12-17T00:31:00Z">
        <w:r w:rsidR="00044C07">
          <w:rPr>
            <w:rFonts w:ascii="Times New Roman" w:eastAsia="Times New Roman" w:hAnsi="Times New Roman" w:cs="Times New Roman"/>
            <w:sz w:val="24"/>
            <w:szCs w:val="24"/>
            <w:highlight w:val="white"/>
          </w:rPr>
          <w:t xml:space="preserve">For example, when </w:t>
        </w:r>
      </w:ins>
      <w:ins w:id="293" w:author="Greg Reeve" w:date="2020-12-17T00:32:00Z">
        <w:r w:rsidR="00044C07">
          <w:rPr>
            <w:rFonts w:ascii="Times New Roman" w:eastAsia="Times New Roman" w:hAnsi="Times New Roman" w:cs="Times New Roman"/>
            <w:sz w:val="24"/>
            <w:szCs w:val="24"/>
            <w:highlight w:val="white"/>
          </w:rPr>
          <w:t>creating</w:t>
        </w:r>
      </w:ins>
      <w:ins w:id="294" w:author="Greg Reeve" w:date="2020-12-17T00:31:00Z">
        <w:r w:rsidR="00044C07">
          <w:rPr>
            <w:rFonts w:ascii="Times New Roman" w:eastAsia="Times New Roman" w:hAnsi="Times New Roman" w:cs="Times New Roman"/>
            <w:sz w:val="24"/>
            <w:szCs w:val="24"/>
            <w:highlight w:val="white"/>
          </w:rPr>
          <w:t xml:space="preserve"> a series authority record for David </w:t>
        </w:r>
        <w:r w:rsidR="00044C07">
          <w:rPr>
            <w:rFonts w:ascii="Times New Roman" w:eastAsia="Times New Roman" w:hAnsi="Times New Roman" w:cs="Times New Roman"/>
            <w:sz w:val="24"/>
            <w:szCs w:val="24"/>
            <w:highlight w:val="white"/>
          </w:rPr>
          <w:lastRenderedPageBreak/>
          <w:t>Eddings’ Belgariad</w:t>
        </w:r>
      </w:ins>
      <w:ins w:id="295" w:author="Greg Reeve" w:date="2020-12-17T00:32:00Z">
        <w:r w:rsidR="00044C07">
          <w:rPr>
            <w:rFonts w:ascii="Times New Roman" w:eastAsia="Times New Roman" w:hAnsi="Times New Roman" w:cs="Times New Roman"/>
            <w:sz w:val="24"/>
            <w:szCs w:val="24"/>
            <w:highlight w:val="white"/>
          </w:rPr>
          <w:t xml:space="preserve"> series </w:t>
        </w:r>
      </w:ins>
      <w:ins w:id="296" w:author="Greg Reeve" w:date="2020-12-17T00:34:00Z">
        <w:r w:rsidR="00044C07">
          <w:rPr>
            <w:rFonts w:ascii="Times New Roman" w:eastAsia="Times New Roman" w:hAnsi="Times New Roman" w:cs="Times New Roman"/>
            <w:sz w:val="24"/>
            <w:szCs w:val="24"/>
            <w:highlight w:val="white"/>
          </w:rPr>
          <w:t xml:space="preserve">while cataloging the third book in the series the following reference note </w:t>
        </w:r>
      </w:ins>
      <w:ins w:id="297" w:author="Greg Reeve" w:date="2020-12-17T00:35:00Z">
        <w:r w:rsidR="00044C07">
          <w:rPr>
            <w:rFonts w:ascii="Times New Roman" w:eastAsia="Times New Roman" w:hAnsi="Times New Roman" w:cs="Times New Roman"/>
            <w:sz w:val="24"/>
            <w:szCs w:val="24"/>
            <w:highlight w:val="white"/>
          </w:rPr>
          <w:t>could be</w:t>
        </w:r>
      </w:ins>
      <w:ins w:id="298" w:author="Greg Reeve" w:date="2020-12-17T00:34:00Z">
        <w:r w:rsidR="00044C07">
          <w:rPr>
            <w:rFonts w:ascii="Times New Roman" w:eastAsia="Times New Roman" w:hAnsi="Times New Roman" w:cs="Times New Roman"/>
            <w:sz w:val="24"/>
            <w:szCs w:val="24"/>
            <w:highlight w:val="white"/>
          </w:rPr>
          <w:t xml:space="preserve"> created providing evidence for the choices made in the record: </w:t>
        </w:r>
      </w:ins>
      <w:ins w:id="299" w:author="Greg Reeve" w:date="2020-12-17T00:36:00Z">
        <w:r w:rsidR="00044C07">
          <w:rPr>
            <w:rFonts w:ascii="Times New Roman" w:eastAsia="Times New Roman" w:hAnsi="Times New Roman" w:cs="Times New Roman"/>
            <w:sz w:val="24"/>
            <w:szCs w:val="24"/>
          </w:rPr>
          <w:t>“</w:t>
        </w:r>
      </w:ins>
      <w:ins w:id="300" w:author="Greg Reeve" w:date="2020-12-17T00:35:00Z">
        <w:r w:rsidR="00044C07">
          <w:rPr>
            <w:rFonts w:ascii="Times New Roman" w:eastAsia="Times New Roman" w:hAnsi="Times New Roman" w:cs="Times New Roman"/>
            <w:sz w:val="24"/>
            <w:szCs w:val="24"/>
          </w:rPr>
          <w:t xml:space="preserve">Magician’s gambit, 1983: title page </w:t>
        </w:r>
        <w:r w:rsidR="00044C07" w:rsidRPr="00044C07">
          <w:rPr>
            <w:rFonts w:ascii="Times New Roman" w:eastAsia="Times New Roman" w:hAnsi="Times New Roman" w:cs="Times New Roman"/>
            <w:sz w:val="24"/>
            <w:szCs w:val="24"/>
          </w:rPr>
          <w:t xml:space="preserve">(Book Three of The Belgariad) </w:t>
        </w:r>
      </w:ins>
      <w:ins w:id="301" w:author="Greg Reeve" w:date="2020-12-17T00:36:00Z">
        <w:r w:rsidR="00044C07">
          <w:rPr>
            <w:rFonts w:ascii="Times New Roman" w:eastAsia="Times New Roman" w:hAnsi="Times New Roman" w:cs="Times New Roman"/>
            <w:sz w:val="24"/>
            <w:szCs w:val="24"/>
          </w:rPr>
          <w:t>title page verso</w:t>
        </w:r>
      </w:ins>
      <w:ins w:id="302" w:author="Greg Reeve" w:date="2020-12-17T00:35:00Z">
        <w:r w:rsidR="00044C07" w:rsidRPr="00044C07">
          <w:rPr>
            <w:rFonts w:ascii="Times New Roman" w:eastAsia="Times New Roman" w:hAnsi="Times New Roman" w:cs="Times New Roman"/>
            <w:sz w:val="24"/>
            <w:szCs w:val="24"/>
          </w:rPr>
          <w:t xml:space="preserve"> (The Belgariad / Book Three)</w:t>
        </w:r>
      </w:ins>
      <w:ins w:id="303" w:author="Greg Reeve" w:date="2020-12-17T00:36:00Z">
        <w:r w:rsidR="00044C07">
          <w:rPr>
            <w:rFonts w:ascii="Times New Roman" w:eastAsia="Times New Roman" w:hAnsi="Times New Roman" w:cs="Times New Roman"/>
            <w:sz w:val="24"/>
            <w:szCs w:val="24"/>
          </w:rPr>
          <w:t xml:space="preserve">”. </w:t>
        </w:r>
      </w:ins>
      <w:bookmarkStart w:id="304" w:name="_GoBack"/>
      <w:bookmarkEnd w:id="304"/>
    </w:p>
    <w:p w14:paraId="6AF3DC69" w14:textId="100CAAB6" w:rsidR="00FB5FCB" w:rsidRPr="00D8372F" w:rsidRDefault="00346D59" w:rsidP="00FB5FCB">
      <w:pPr>
        <w:spacing w:line="480" w:lineRule="auto"/>
        <w:rPr>
          <w:ins w:id="305" w:author="Greg Reeve" w:date="2020-12-12T15:51:00Z"/>
          <w:rFonts w:ascii="Times New Roman" w:eastAsia="Times New Roman" w:hAnsi="Times New Roman" w:cs="Times New Roman"/>
          <w:b/>
          <w:sz w:val="24"/>
          <w:szCs w:val="24"/>
          <w:highlight w:val="white"/>
        </w:rPr>
      </w:pPr>
      <w:ins w:id="306" w:author="Greg Reeve" w:date="2020-12-12T15:51:00Z">
        <w:r>
          <w:rPr>
            <w:rFonts w:ascii="Times New Roman" w:eastAsia="Times New Roman" w:hAnsi="Times New Roman" w:cs="Times New Roman"/>
            <w:b/>
            <w:sz w:val="24"/>
            <w:szCs w:val="24"/>
            <w:highlight w:val="white"/>
          </w:rPr>
          <w:t xml:space="preserve">Metdata </w:t>
        </w:r>
      </w:ins>
      <w:ins w:id="307" w:author="Greg Reeve" w:date="2020-12-15T16:16:00Z">
        <w:r>
          <w:rPr>
            <w:rFonts w:ascii="Times New Roman" w:eastAsia="Times New Roman" w:hAnsi="Times New Roman" w:cs="Times New Roman"/>
            <w:b/>
            <w:sz w:val="24"/>
            <w:szCs w:val="24"/>
            <w:highlight w:val="white"/>
          </w:rPr>
          <w:t>E</w:t>
        </w:r>
      </w:ins>
      <w:ins w:id="308" w:author="Greg Reeve" w:date="2020-12-12T15:51:00Z">
        <w:r w:rsidR="00FB5FCB" w:rsidRPr="00D8372F">
          <w:rPr>
            <w:rFonts w:ascii="Times New Roman" w:eastAsia="Times New Roman" w:hAnsi="Times New Roman" w:cs="Times New Roman"/>
            <w:b/>
            <w:sz w:val="24"/>
            <w:szCs w:val="24"/>
            <w:highlight w:val="white"/>
          </w:rPr>
          <w:t>ncoding Standards</w:t>
        </w:r>
      </w:ins>
      <w:ins w:id="309"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285B9F82" w14:textId="137F11A6" w:rsidR="00FB5FCB" w:rsidRPr="00DB7C91" w:rsidRDefault="00FB5FCB" w:rsidP="00FB5FCB">
      <w:pPr>
        <w:spacing w:line="480" w:lineRule="auto"/>
        <w:ind w:firstLine="720"/>
        <w:rPr>
          <w:ins w:id="310" w:author="Greg Reeve" w:date="2020-12-12T15:51:00Z"/>
          <w:rFonts w:ascii="Times New Roman" w:eastAsia="Times New Roman" w:hAnsi="Times New Roman" w:cs="Times New Roman"/>
          <w:sz w:val="24"/>
          <w:szCs w:val="24"/>
          <w:highlight w:val="white"/>
        </w:rPr>
      </w:pPr>
      <w:ins w:id="311" w:author="Greg Reeve" w:date="2020-12-12T15:51:00Z">
        <w:r w:rsidRPr="00DB7C91">
          <w:rPr>
            <w:rFonts w:ascii="Times New Roman" w:eastAsia="Times New Roman" w:hAnsi="Times New Roman" w:cs="Times New Roman"/>
            <w:sz w:val="24"/>
            <w:szCs w:val="24"/>
            <w:highlight w:val="white"/>
          </w:rPr>
          <w:t xml:space="preserve">Authority records can be formatted </w:t>
        </w:r>
        <w:r>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w:t>
        </w:r>
        <w:r>
          <w:rPr>
            <w:rStyle w:val="EndnoteReference"/>
            <w:rFonts w:ascii="Times New Roman" w:eastAsia="Times New Roman" w:hAnsi="Times New Roman" w:cs="Times New Roman"/>
            <w:sz w:val="24"/>
            <w:szCs w:val="24"/>
            <w:highlight w:val="white"/>
          </w:rPr>
          <w:endnoteReference w:id="12"/>
        </w:r>
        <w:r w:rsidRPr="00DB7C91">
          <w:rPr>
            <w:rFonts w:ascii="Times New Roman" w:eastAsia="Times New Roman" w:hAnsi="Times New Roman" w:cs="Times New Roman"/>
            <w:sz w:val="24"/>
            <w:szCs w:val="24"/>
            <w:highlight w:val="white"/>
          </w:rPr>
          <w:t>.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Figure </w:t>
        </w:r>
        <w:r>
          <w:rPr>
            <w:rFonts w:ascii="Times New Roman" w:eastAsia="Times New Roman" w:hAnsi="Times New Roman" w:cs="Times New Roman"/>
            <w:sz w:val="24"/>
            <w:szCs w:val="24"/>
            <w:highlight w:val="white"/>
          </w:rPr>
          <w:t>2 shows</w:t>
        </w:r>
        <w:r w:rsidRPr="00DB7C91">
          <w:rPr>
            <w:rFonts w:ascii="Times New Roman" w:eastAsia="Times New Roman" w:hAnsi="Times New Roman" w:cs="Times New Roman"/>
            <w:sz w:val="24"/>
            <w:szCs w:val="24"/>
            <w:highlight w:val="white"/>
          </w:rPr>
          <w:t xml:space="preserve"> a MARC </w:t>
        </w:r>
        <w:r>
          <w:rPr>
            <w:rFonts w:ascii="Times New Roman" w:eastAsia="Times New Roman" w:hAnsi="Times New Roman" w:cs="Times New Roman"/>
            <w:sz w:val="24"/>
            <w:szCs w:val="24"/>
            <w:highlight w:val="white"/>
          </w:rPr>
          <w:t xml:space="preserve">name </w:t>
        </w:r>
        <w:r w:rsidRPr="00DB7C91">
          <w:rPr>
            <w:rFonts w:ascii="Times New Roman" w:eastAsia="Times New Roman" w:hAnsi="Times New Roman" w:cs="Times New Roman"/>
            <w:sz w:val="24"/>
            <w:szCs w:val="24"/>
            <w:highlight w:val="white"/>
          </w:rPr>
          <w:t xml:space="preserve">authority record for a person entity. </w:t>
        </w:r>
        <w:r>
          <w:rPr>
            <w:rFonts w:ascii="Times New Roman" w:eastAsia="Times New Roman" w:hAnsi="Times New Roman" w:cs="Times New Roman"/>
            <w:sz w:val="24"/>
            <w:szCs w:val="24"/>
            <w:highlight w:val="white"/>
          </w:rPr>
          <w:t xml:space="preserve">It illustrates how </w:t>
        </w:r>
      </w:ins>
      <w:ins w:id="316" w:author="Greg Reeve" w:date="2020-12-12T16:07:00Z">
        <w:r w:rsidR="000C5D5F">
          <w:rPr>
            <w:rFonts w:ascii="Times New Roman" w:eastAsia="Times New Roman" w:hAnsi="Times New Roman" w:cs="Times New Roman"/>
            <w:sz w:val="24"/>
            <w:szCs w:val="24"/>
            <w:highlight w:val="white"/>
          </w:rPr>
          <w:t xml:space="preserve">authority metadata </w:t>
        </w:r>
      </w:ins>
      <w:ins w:id="317" w:author="Greg Reeve" w:date="2020-12-12T15:51:00Z">
        <w:r w:rsidRPr="00DB7C91">
          <w:rPr>
            <w:rFonts w:ascii="Times New Roman" w:eastAsia="Times New Roman" w:hAnsi="Times New Roman" w:cs="Times New Roman"/>
            <w:sz w:val="24"/>
            <w:szCs w:val="24"/>
            <w:highlight w:val="white"/>
          </w:rPr>
          <w:t xml:space="preserve">is </w:t>
        </w:r>
      </w:ins>
      <w:ins w:id="318" w:author="Greg Reeve" w:date="2020-12-12T16:07:00Z">
        <w:r w:rsidR="000C5D5F">
          <w:rPr>
            <w:rFonts w:ascii="Times New Roman" w:eastAsia="Times New Roman" w:hAnsi="Times New Roman" w:cs="Times New Roman"/>
            <w:sz w:val="24"/>
            <w:szCs w:val="24"/>
            <w:highlight w:val="white"/>
          </w:rPr>
          <w:t>encoded</w:t>
        </w:r>
      </w:ins>
      <w:ins w:id="319" w:author="Greg Reeve" w:date="2020-12-12T15:51:00Z">
        <w:r w:rsidR="000C5D5F">
          <w:rPr>
            <w:rFonts w:ascii="Times New Roman" w:eastAsia="Times New Roman" w:hAnsi="Times New Roman" w:cs="Times New Roman"/>
            <w:sz w:val="24"/>
            <w:szCs w:val="24"/>
            <w:highlight w:val="white"/>
          </w:rPr>
          <w:t xml:space="preserve"> following the MARC format by using</w:t>
        </w:r>
        <w:r w:rsidRPr="00DB7C91">
          <w:rPr>
            <w:rFonts w:ascii="Times New Roman" w:eastAsia="Times New Roman" w:hAnsi="Times New Roman" w:cs="Times New Roman"/>
            <w:sz w:val="24"/>
            <w:szCs w:val="24"/>
            <w:highlight w:val="white"/>
          </w:rPr>
          <w:t xml:space="preserve"> numeric tag</w:t>
        </w:r>
      </w:ins>
      <w:ins w:id="320" w:author="Greg Reeve" w:date="2020-12-12T16:08:00Z">
        <w:r w:rsidR="000C5D5F">
          <w:rPr>
            <w:rFonts w:ascii="Times New Roman" w:eastAsia="Times New Roman" w:hAnsi="Times New Roman" w:cs="Times New Roman"/>
            <w:sz w:val="24"/>
            <w:szCs w:val="24"/>
            <w:highlight w:val="white"/>
          </w:rPr>
          <w:t>s</w:t>
        </w:r>
      </w:ins>
      <w:ins w:id="321" w:author="Greg Reeve" w:date="2020-12-12T15:51:00Z">
        <w:r w:rsidRPr="00DB7C91">
          <w:rPr>
            <w:rFonts w:ascii="Times New Roman" w:eastAsia="Times New Roman" w:hAnsi="Times New Roman" w:cs="Times New Roman"/>
            <w:sz w:val="24"/>
            <w:szCs w:val="24"/>
            <w:highlight w:val="white"/>
          </w:rPr>
          <w:t xml:space="preserve"> that </w:t>
        </w:r>
      </w:ins>
      <w:ins w:id="322" w:author="Greg Reeve" w:date="2020-12-12T16:08:00Z">
        <w:r w:rsidR="000C5D5F">
          <w:rPr>
            <w:rFonts w:ascii="Times New Roman" w:eastAsia="Times New Roman" w:hAnsi="Times New Roman" w:cs="Times New Roman"/>
            <w:sz w:val="24"/>
            <w:szCs w:val="24"/>
            <w:highlight w:val="white"/>
          </w:rPr>
          <w:t>are</w:t>
        </w:r>
      </w:ins>
      <w:ins w:id="323" w:author="Greg Reeve" w:date="2020-12-12T15:51:00Z">
        <w:r w:rsidRPr="00DB7C91">
          <w:rPr>
            <w:rFonts w:ascii="Times New Roman" w:eastAsia="Times New Roman" w:hAnsi="Times New Roman" w:cs="Times New Roman"/>
            <w:sz w:val="24"/>
            <w:szCs w:val="24"/>
            <w:highlight w:val="white"/>
          </w:rPr>
          <w:t xml:space="preserve"> machine-readable</w:t>
        </w:r>
        <w:r>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The</w:t>
        </w:r>
      </w:ins>
      <w:ins w:id="324" w:author="Greg Reeve" w:date="2020-12-12T16:10:00Z">
        <w:r w:rsidR="00507C7F">
          <w:rPr>
            <w:rFonts w:ascii="Times New Roman" w:eastAsia="Times New Roman" w:hAnsi="Times New Roman" w:cs="Times New Roman"/>
            <w:sz w:val="24"/>
            <w:szCs w:val="24"/>
            <w:highlight w:val="white"/>
          </w:rPr>
          <w:t xml:space="preserve"> authorized access point is recorded </w:t>
        </w:r>
      </w:ins>
      <w:ins w:id="325" w:author="Greg Reeve" w:date="2020-12-12T15:51:00Z">
        <w:r w:rsidRPr="00DB7C91">
          <w:rPr>
            <w:rFonts w:ascii="Times New Roman" w:eastAsia="Times New Roman" w:hAnsi="Times New Roman" w:cs="Times New Roman"/>
            <w:sz w:val="24"/>
            <w:szCs w:val="24"/>
            <w:highlight w:val="white"/>
          </w:rPr>
          <w:t>in the 100 tag</w:t>
        </w:r>
      </w:ins>
      <w:ins w:id="326" w:author="Greg Reeve" w:date="2020-12-12T16:10:00Z">
        <w:r w:rsidR="00507C7F">
          <w:rPr>
            <w:rFonts w:ascii="Times New Roman" w:eastAsia="Times New Roman" w:hAnsi="Times New Roman" w:cs="Times New Roman"/>
            <w:sz w:val="24"/>
            <w:szCs w:val="24"/>
            <w:highlight w:val="white"/>
          </w:rPr>
          <w:t xml:space="preserve"> and </w:t>
        </w:r>
      </w:ins>
      <w:ins w:id="327" w:author="Greg Reeve" w:date="2020-12-12T16:12:00Z">
        <w:r w:rsidR="00507C7F">
          <w:rPr>
            <w:rFonts w:ascii="Times New Roman" w:eastAsia="Times New Roman" w:hAnsi="Times New Roman" w:cs="Times New Roman"/>
            <w:sz w:val="24"/>
            <w:szCs w:val="24"/>
            <w:highlight w:val="white"/>
          </w:rPr>
          <w:t>represents</w:t>
        </w:r>
      </w:ins>
      <w:ins w:id="328" w:author="Greg Reeve" w:date="2020-12-12T16:10:00Z">
        <w:r w:rsidR="00507C7F">
          <w:rPr>
            <w:rFonts w:ascii="Times New Roman" w:eastAsia="Times New Roman" w:hAnsi="Times New Roman" w:cs="Times New Roman"/>
            <w:sz w:val="24"/>
            <w:szCs w:val="24"/>
            <w:highlight w:val="white"/>
          </w:rPr>
          <w:t xml:space="preserve"> the established form for this person entity </w:t>
        </w:r>
      </w:ins>
      <w:ins w:id="329" w:author="Greg Reeve" w:date="2020-12-12T16:11:00Z">
        <w:r w:rsidR="00507C7F">
          <w:rPr>
            <w:rFonts w:ascii="Times New Roman" w:eastAsia="Times New Roman" w:hAnsi="Times New Roman" w:cs="Times New Roman"/>
            <w:sz w:val="24"/>
            <w:szCs w:val="24"/>
            <w:highlight w:val="white"/>
          </w:rPr>
          <w:t>that is recorded in a bibliographic record</w:t>
        </w:r>
      </w:ins>
      <w:ins w:id="330" w:author="Greg Reeve" w:date="2020-12-12T15:51:00Z">
        <w:r w:rsidRPr="00DB7C91">
          <w:rPr>
            <w:rFonts w:ascii="Times New Roman" w:eastAsia="Times New Roman" w:hAnsi="Times New Roman" w:cs="Times New Roman"/>
            <w:sz w:val="24"/>
            <w:szCs w:val="24"/>
            <w:highlight w:val="white"/>
          </w:rPr>
          <w:t xml:space="preserve"> anytime an information resource by</w:t>
        </w:r>
        <w:r>
          <w:rPr>
            <w:rFonts w:ascii="Times New Roman" w:eastAsia="Times New Roman" w:hAnsi="Times New Roman" w:cs="Times New Roman"/>
            <w:sz w:val="24"/>
            <w:szCs w:val="24"/>
            <w:highlight w:val="white"/>
          </w:rPr>
          <w:t>, about</w:t>
        </w:r>
        <w:r w:rsidRPr="00DB7C91">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otherwise associated with</w:t>
        </w:r>
        <w:r w:rsidRPr="00DB7C91">
          <w:rPr>
            <w:rFonts w:ascii="Times New Roman" w:eastAsia="Times New Roman" w:hAnsi="Times New Roman" w:cs="Times New Roman"/>
            <w:sz w:val="24"/>
            <w:szCs w:val="24"/>
            <w:highlight w:val="white"/>
          </w:rPr>
          <w:t xml:space="preserve"> this person is added to the library</w:t>
        </w:r>
      </w:ins>
      <w:ins w:id="331" w:author="Greg Reeve" w:date="2020-12-12T16:12:00Z">
        <w:r w:rsidR="00507C7F">
          <w:rPr>
            <w:rFonts w:ascii="Times New Roman" w:eastAsia="Times New Roman" w:hAnsi="Times New Roman" w:cs="Times New Roman"/>
            <w:sz w:val="24"/>
            <w:szCs w:val="24"/>
            <w:highlight w:val="white"/>
          </w:rPr>
          <w:t xml:space="preserve"> catalog</w:t>
        </w:r>
      </w:ins>
      <w:ins w:id="332" w:author="Greg Reeve" w:date="2020-12-12T15:51:00Z">
        <w:r w:rsidRPr="00DB7C91">
          <w:rPr>
            <w:rFonts w:ascii="Times New Roman" w:eastAsia="Times New Roman" w:hAnsi="Times New Roman" w:cs="Times New Roman"/>
            <w:sz w:val="24"/>
            <w:szCs w:val="24"/>
            <w:highlight w:val="white"/>
          </w:rPr>
          <w:t xml:space="preserve">. </w:t>
        </w:r>
      </w:ins>
      <w:ins w:id="333" w:author="Greg Reeve" w:date="2020-12-12T16:12:00Z">
        <w:r w:rsidR="00507C7F">
          <w:rPr>
            <w:rFonts w:ascii="Times New Roman" w:eastAsia="Times New Roman" w:hAnsi="Times New Roman" w:cs="Times New Roman"/>
            <w:sz w:val="24"/>
            <w:szCs w:val="24"/>
            <w:highlight w:val="white"/>
          </w:rPr>
          <w:t xml:space="preserve">Variant access points are recorded in the </w:t>
        </w:r>
      </w:ins>
      <w:ins w:id="334" w:author="Greg Reeve" w:date="2020-12-12T15:51:00Z">
        <w:r w:rsidRPr="00DB7C91">
          <w:rPr>
            <w:rFonts w:ascii="Times New Roman" w:eastAsia="Times New Roman" w:hAnsi="Times New Roman" w:cs="Times New Roman"/>
            <w:sz w:val="24"/>
            <w:szCs w:val="24"/>
            <w:highlight w:val="white"/>
          </w:rPr>
          <w:t xml:space="preserve">4XX tags </w:t>
        </w:r>
      </w:ins>
      <w:ins w:id="335" w:author="Greg Reeve" w:date="2020-12-12T16:13:00Z">
        <w:r w:rsidR="00507C7F">
          <w:rPr>
            <w:rFonts w:ascii="Times New Roman" w:eastAsia="Times New Roman" w:hAnsi="Times New Roman" w:cs="Times New Roman"/>
            <w:sz w:val="24"/>
            <w:szCs w:val="24"/>
            <w:highlight w:val="white"/>
          </w:rPr>
          <w:t>and</w:t>
        </w:r>
      </w:ins>
      <w:ins w:id="336" w:author="Greg Reeve" w:date="2020-12-12T15:51:00Z">
        <w:r w:rsidRPr="00DB7C91">
          <w:rPr>
            <w:rFonts w:ascii="Times New Roman" w:eastAsia="Times New Roman" w:hAnsi="Times New Roman" w:cs="Times New Roman"/>
            <w:sz w:val="24"/>
            <w:szCs w:val="24"/>
            <w:highlight w:val="white"/>
          </w:rPr>
          <w:t xml:space="preserve"> provide “see from” references to guide patrons and staff to the established form in the 1XX tag. </w:t>
        </w:r>
      </w:ins>
      <w:ins w:id="337" w:author="Greg Reeve" w:date="2020-12-12T16:13:00Z">
        <w:r w:rsidR="00507C7F">
          <w:rPr>
            <w:rFonts w:ascii="Times New Roman" w:eastAsia="Times New Roman" w:hAnsi="Times New Roman" w:cs="Times New Roman"/>
            <w:sz w:val="24"/>
            <w:szCs w:val="24"/>
            <w:highlight w:val="white"/>
          </w:rPr>
          <w:t xml:space="preserve">Relationships from one entity to another are recorded in the </w:t>
        </w:r>
      </w:ins>
      <w:ins w:id="338" w:author="Greg Reeve" w:date="2020-12-12T15:51:00Z">
        <w:r w:rsidRPr="00DB7C91">
          <w:rPr>
            <w:rFonts w:ascii="Times New Roman" w:eastAsia="Times New Roman" w:hAnsi="Times New Roman" w:cs="Times New Roman"/>
            <w:sz w:val="24"/>
            <w:szCs w:val="24"/>
            <w:highlight w:val="white"/>
          </w:rPr>
          <w:t xml:space="preserve">5XX </w:t>
        </w:r>
      </w:ins>
      <w:ins w:id="339" w:author="Greg Reeve" w:date="2020-12-12T16:13:00Z">
        <w:r w:rsidR="00507C7F">
          <w:rPr>
            <w:rFonts w:ascii="Times New Roman" w:eastAsia="Times New Roman" w:hAnsi="Times New Roman" w:cs="Times New Roman"/>
            <w:sz w:val="24"/>
            <w:szCs w:val="24"/>
            <w:highlight w:val="white"/>
          </w:rPr>
          <w:t xml:space="preserve">tags and </w:t>
        </w:r>
      </w:ins>
      <w:ins w:id="340" w:author="Greg Reeve" w:date="2020-12-12T15:51:00Z">
        <w:r w:rsidR="00507C7F">
          <w:rPr>
            <w:rFonts w:ascii="Times New Roman" w:eastAsia="Times New Roman" w:hAnsi="Times New Roman" w:cs="Times New Roman"/>
            <w:sz w:val="24"/>
            <w:szCs w:val="24"/>
            <w:highlight w:val="white"/>
          </w:rPr>
          <w:t>generate “see also” references</w:t>
        </w:r>
        <w:r w:rsidRPr="00DB7C91">
          <w:rPr>
            <w:rFonts w:ascii="Times New Roman" w:eastAsia="Times New Roman" w:hAnsi="Times New Roman" w:cs="Times New Roman"/>
            <w:sz w:val="24"/>
            <w:szCs w:val="24"/>
            <w:highlight w:val="white"/>
          </w:rPr>
          <w:t xml:space="preserve"> such as a </w:t>
        </w:r>
      </w:ins>
      <w:ins w:id="341" w:author="Greg Reeve" w:date="2020-12-12T16:14:00Z">
        <w:r w:rsidR="00507C7F">
          <w:rPr>
            <w:rFonts w:ascii="Times New Roman" w:eastAsia="Times New Roman" w:hAnsi="Times New Roman" w:cs="Times New Roman"/>
            <w:sz w:val="24"/>
            <w:szCs w:val="24"/>
            <w:highlight w:val="white"/>
          </w:rPr>
          <w:t xml:space="preserve">related corporate body or a </w:t>
        </w:r>
      </w:ins>
      <w:ins w:id="342" w:author="Greg Reeve" w:date="2020-12-12T15:51:00Z">
        <w:r w:rsidRPr="00DB7C91">
          <w:rPr>
            <w:rFonts w:ascii="Times New Roman" w:eastAsia="Times New Roman" w:hAnsi="Times New Roman" w:cs="Times New Roman"/>
            <w:sz w:val="24"/>
            <w:szCs w:val="24"/>
            <w:highlight w:val="white"/>
          </w:rPr>
          <w:t xml:space="preserve">recognized pseudonym under which </w:t>
        </w:r>
      </w:ins>
      <w:ins w:id="343" w:author="Greg Reeve" w:date="2020-12-12T16:14:00Z">
        <w:r w:rsidR="00507C7F">
          <w:rPr>
            <w:rFonts w:ascii="Times New Roman" w:eastAsia="Times New Roman" w:hAnsi="Times New Roman" w:cs="Times New Roman"/>
            <w:sz w:val="24"/>
            <w:szCs w:val="24"/>
            <w:highlight w:val="white"/>
          </w:rPr>
          <w:t>an</w:t>
        </w:r>
      </w:ins>
      <w:ins w:id="344" w:author="Greg Reeve" w:date="2020-12-12T15:51:00Z">
        <w:r w:rsidRPr="00DB7C91">
          <w:rPr>
            <w:rFonts w:ascii="Times New Roman" w:eastAsia="Times New Roman" w:hAnsi="Times New Roman" w:cs="Times New Roman"/>
            <w:sz w:val="24"/>
            <w:szCs w:val="24"/>
            <w:highlight w:val="white"/>
          </w:rPr>
          <w:t xml:space="preserve"> author also writes. </w:t>
        </w:r>
      </w:ins>
    </w:p>
    <w:p w14:paraId="092411C0" w14:textId="64C73489" w:rsidR="00FB5FCB" w:rsidRDefault="00FB5FCB" w:rsidP="003F4565">
      <w:pPr>
        <w:spacing w:line="480" w:lineRule="auto"/>
        <w:ind w:firstLine="720"/>
        <w:rPr>
          <w:ins w:id="345" w:author="Greg Reeve" w:date="2020-12-11T17:09:00Z"/>
          <w:rFonts w:ascii="Times New Roman" w:eastAsia="Times New Roman" w:hAnsi="Times New Roman" w:cs="Times New Roman"/>
          <w:sz w:val="24"/>
          <w:szCs w:val="24"/>
          <w:highlight w:val="white"/>
        </w:rPr>
      </w:pPr>
      <w:ins w:id="346" w:author="Greg Reeve" w:date="2020-12-12T15:51:00Z">
        <w:r w:rsidRPr="00DB7C91">
          <w:rPr>
            <w:rFonts w:ascii="Times New Roman" w:eastAsia="Times New Roman" w:hAnsi="Times New Roman" w:cs="Times New Roman"/>
            <w:sz w:val="24"/>
            <w:szCs w:val="24"/>
            <w:highlight w:val="white"/>
          </w:rPr>
          <w:t xml:space="preserve">Within the </w:t>
        </w:r>
        <w:r>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 xml:space="preserve">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w:t>
        </w:r>
        <w:r w:rsidRPr="00DB7C91">
          <w:rPr>
            <w:rFonts w:ascii="Times New Roman" w:eastAsia="Times New Roman" w:hAnsi="Times New Roman" w:cs="Times New Roman"/>
            <w:sz w:val="24"/>
            <w:szCs w:val="24"/>
            <w:highlight w:val="white"/>
          </w:rPr>
          <w:lastRenderedPageBreak/>
          <w:t xml:space="preserve">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ins>
      <w:ins w:id="347" w:author="Greg Reeve" w:date="2020-12-12T16:18:00Z">
        <w:r w:rsidR="006D04F2">
          <w:rPr>
            <w:rFonts w:ascii="Times New Roman" w:eastAsia="Times New Roman" w:hAnsi="Times New Roman" w:cs="Times New Roman"/>
            <w:sz w:val="24"/>
            <w:szCs w:val="24"/>
            <w:highlight w:val="white"/>
          </w:rPr>
          <w:t xml:space="preserve">MARC </w:t>
        </w:r>
      </w:ins>
      <w:ins w:id="348" w:author="Greg Reeve" w:date="2020-12-12T15:51:00Z">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The MARC </w:t>
        </w:r>
        <w:r>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format</w:t>
        </w:r>
        <w:r>
          <w:rPr>
            <w:rFonts w:ascii="Times New Roman" w:eastAsia="Times New Roman" w:hAnsi="Times New Roman" w:cs="Times New Roman"/>
            <w:sz w:val="24"/>
            <w:szCs w:val="24"/>
            <w:highlight w:val="white"/>
          </w:rPr>
          <w:t xml:space="preserve"> for authority data</w:t>
        </w:r>
        <w:r w:rsidRPr="00DB7C91">
          <w:rPr>
            <w:rFonts w:ascii="Times New Roman" w:eastAsia="Times New Roman" w:hAnsi="Times New Roman" w:cs="Times New Roman"/>
            <w:sz w:val="24"/>
            <w:szCs w:val="24"/>
            <w:highlight w:val="white"/>
          </w:rPr>
          <w:t xml:space="preserve"> provides a sophisticated encoding standard for recording, maintaining, and sharing authority metadata.</w:t>
        </w:r>
      </w:ins>
    </w:p>
    <w:p w14:paraId="3CC97580" w14:textId="36D5FCE6" w:rsidR="003856AC" w:rsidRPr="00DB7C91" w:rsidDel="00DD16F4" w:rsidRDefault="00B43035">
      <w:pPr>
        <w:spacing w:line="480" w:lineRule="auto"/>
        <w:rPr>
          <w:del w:id="351" w:author="Greg Reeve" w:date="2020-12-11T17:10:00Z"/>
          <w:rFonts w:ascii="Times New Roman" w:eastAsia="Times New Roman" w:hAnsi="Times New Roman" w:cs="Times New Roman"/>
          <w:sz w:val="24"/>
          <w:szCs w:val="24"/>
          <w:highlight w:val="white"/>
        </w:rPr>
        <w:pPrChange w:id="352" w:author="Greg Reeve" w:date="2020-12-10T16:38:00Z">
          <w:pPr>
            <w:spacing w:line="480" w:lineRule="auto"/>
            <w:ind w:firstLine="720"/>
          </w:pPr>
        </w:pPrChange>
      </w:pPr>
      <w:moveToRangeStart w:id="353" w:author="Greg Reeve" w:date="2020-12-11T17:09:00Z" w:name="move58598983"/>
      <w:moveTo w:id="354" w:author="Greg Reeve" w:date="2020-12-11T17:09:00Z">
        <w:del w:id="355" w:author="Greg Reeve" w:date="2020-12-11T23:03:00Z">
          <w:r w:rsidRPr="00DB7C91" w:rsidDel="00F91E98">
            <w:rPr>
              <w:rFonts w:ascii="Times New Roman" w:eastAsia="Times New Roman" w:hAnsi="Times New Roman" w:cs="Times New Roman"/>
              <w:sz w:val="24"/>
              <w:szCs w:val="24"/>
              <w:highlight w:val="white"/>
            </w:rPr>
            <w:delText xml:space="preserve">Authority records consist of </w:delText>
          </w:r>
        </w:del>
        <w:del w:id="356" w:author="Greg Reeve" w:date="2020-12-11T23:02:00Z">
          <w:r w:rsidRPr="00DB7C91" w:rsidDel="00805DEB">
            <w:rPr>
              <w:rFonts w:ascii="Times New Roman" w:eastAsia="Times New Roman" w:hAnsi="Times New Roman" w:cs="Times New Roman"/>
              <w:sz w:val="24"/>
              <w:szCs w:val="24"/>
              <w:highlight w:val="white"/>
            </w:rPr>
            <w:delText>four</w:delText>
          </w:r>
        </w:del>
        <w:del w:id="357" w:author="Greg Reeve" w:date="2020-12-11T23:03:00Z">
          <w:r w:rsidRPr="00DB7C91" w:rsidDel="00F91E98">
            <w:rPr>
              <w:rFonts w:ascii="Times New Roman" w:eastAsia="Times New Roman" w:hAnsi="Times New Roman" w:cs="Times New Roman"/>
              <w:sz w:val="24"/>
              <w:szCs w:val="24"/>
              <w:highlight w:val="white"/>
            </w:rPr>
            <w:delText xml:space="preserve"> major components: the authorized </w:delText>
          </w:r>
        </w:del>
        <w:del w:id="358" w:author="Greg Reeve" w:date="2020-12-11T22:58:00Z">
          <w:r w:rsidRPr="00DB7C91" w:rsidDel="00B60D04">
            <w:rPr>
              <w:rFonts w:ascii="Times New Roman" w:eastAsia="Times New Roman" w:hAnsi="Times New Roman" w:cs="Times New Roman"/>
              <w:sz w:val="24"/>
              <w:szCs w:val="24"/>
              <w:highlight w:val="white"/>
            </w:rPr>
            <w:delText>form of the entity</w:delText>
          </w:r>
        </w:del>
        <w:del w:id="359" w:author="Greg Reeve" w:date="2020-12-11T23:03:00Z">
          <w:r w:rsidRPr="00DB7C91" w:rsidDel="00F91E98">
            <w:rPr>
              <w:rFonts w:ascii="Times New Roman" w:eastAsia="Times New Roman" w:hAnsi="Times New Roman" w:cs="Times New Roman"/>
              <w:sz w:val="24"/>
              <w:szCs w:val="24"/>
              <w:highlight w:val="white"/>
            </w:rPr>
            <w:delText xml:space="preserve">, variant </w:delText>
          </w:r>
        </w:del>
        <w:del w:id="360" w:author="Greg Reeve" w:date="2020-12-11T22:58:00Z">
          <w:r w:rsidRPr="00DB7C91" w:rsidDel="00B60D04">
            <w:rPr>
              <w:rFonts w:ascii="Times New Roman" w:eastAsia="Times New Roman" w:hAnsi="Times New Roman" w:cs="Times New Roman"/>
              <w:sz w:val="24"/>
              <w:szCs w:val="24"/>
              <w:highlight w:val="white"/>
            </w:rPr>
            <w:delText>forms (i.e. synonyms)</w:delText>
          </w:r>
        </w:del>
        <w:del w:id="361" w:author="Greg Reeve" w:date="2020-12-11T23:03:00Z">
          <w:r w:rsidRPr="00DB7C91" w:rsidDel="00F91E98">
            <w:rPr>
              <w:rFonts w:ascii="Times New Roman" w:eastAsia="Times New Roman" w:hAnsi="Times New Roman" w:cs="Times New Roman"/>
              <w:sz w:val="24"/>
              <w:szCs w:val="24"/>
              <w:highlight w:val="white"/>
            </w:rPr>
            <w:delText xml:space="preserve">, attributes </w:delText>
          </w:r>
        </w:del>
        <w:del w:id="362" w:author="Greg Reeve" w:date="2020-12-11T22:59:00Z">
          <w:r w:rsidRPr="00DB7C91" w:rsidDel="00B60D04">
            <w:rPr>
              <w:rFonts w:ascii="Times New Roman" w:eastAsia="Times New Roman" w:hAnsi="Times New Roman" w:cs="Times New Roman"/>
              <w:sz w:val="24"/>
              <w:szCs w:val="24"/>
              <w:highlight w:val="white"/>
            </w:rPr>
            <w:delText>and information about</w:delText>
          </w:r>
        </w:del>
        <w:del w:id="363" w:author="Greg Reeve" w:date="2020-12-11T23:03:00Z">
          <w:r w:rsidRPr="00DB7C91" w:rsidDel="00F91E98">
            <w:rPr>
              <w:rFonts w:ascii="Times New Roman" w:eastAsia="Times New Roman" w:hAnsi="Times New Roman" w:cs="Times New Roman"/>
              <w:sz w:val="24"/>
              <w:szCs w:val="24"/>
              <w:highlight w:val="white"/>
            </w:rPr>
            <w:delText xml:space="preserve"> the entity, and source information</w:delText>
          </w:r>
        </w:del>
        <w:del w:id="364" w:author="Greg Reeve" w:date="2020-12-11T23:02:00Z">
          <w:r w:rsidRPr="00DB7C91" w:rsidDel="00F91E98">
            <w:rPr>
              <w:rFonts w:ascii="Times New Roman" w:eastAsia="Times New Roman" w:hAnsi="Times New Roman" w:cs="Times New Roman"/>
              <w:sz w:val="24"/>
              <w:szCs w:val="24"/>
              <w:highlight w:val="white"/>
            </w:rPr>
            <w:delText xml:space="preserve"> to support the choices made in establishing the entity.</w:delText>
          </w:r>
        </w:del>
      </w:moveTo>
      <w:moveToRangeEnd w:id="353"/>
    </w:p>
    <w:p w14:paraId="00000013" w14:textId="64AB6EED" w:rsidR="00AD5499" w:rsidRPr="00DB7C91" w:rsidDel="00DD16F4" w:rsidRDefault="00AD5499">
      <w:pPr>
        <w:spacing w:line="480" w:lineRule="auto"/>
        <w:ind w:firstLine="720"/>
        <w:rPr>
          <w:del w:id="365" w:author="Greg Reeve" w:date="2020-12-11T17:10:00Z"/>
          <w:rFonts w:ascii="Times New Roman" w:eastAsia="Times New Roman" w:hAnsi="Times New Roman" w:cs="Times New Roman"/>
          <w:sz w:val="24"/>
          <w:szCs w:val="24"/>
          <w:highlight w:val="white"/>
        </w:rPr>
      </w:pPr>
      <w:moveFromRangeStart w:id="366" w:author="Greg Reeve" w:date="2020-12-11T17:09:00Z" w:name="move58598983"/>
      <w:moveFrom w:id="367" w:author="Greg Reeve" w:date="2020-12-11T17:09:00Z">
        <w:del w:id="368" w:author="Greg Reeve" w:date="2020-12-11T17:10:00Z">
          <w:r w:rsidRPr="00DB7C91" w:rsidDel="00DD16F4">
            <w:rPr>
              <w:rFonts w:ascii="Times New Roman" w:eastAsia="Times New Roman" w:hAnsi="Times New Roman" w:cs="Times New Roman"/>
              <w:sz w:val="24"/>
              <w:szCs w:val="24"/>
              <w:highlight w:val="white"/>
            </w:rPr>
            <w:delText xml:space="preserve">Authority records consist of four major components: the authorized form of the entity, variant forms (i.e. synonyms), attributes and information about the entity, and source information to support the choices made in establishing the entity. </w:delText>
          </w:r>
        </w:del>
      </w:moveFrom>
      <w:moveFromRangeEnd w:id="366"/>
      <w:del w:id="369" w:author="Greg Reeve" w:date="2020-12-11T17:10:00Z">
        <w:r w:rsidRPr="00DB7C91" w:rsidDel="00DD16F4">
          <w:rPr>
            <w:rFonts w:ascii="Times New Roman" w:eastAsia="Times New Roman" w:hAnsi="Times New Roman" w:cs="Times New Roman"/>
            <w:sz w:val="24"/>
            <w:szCs w:val="24"/>
            <w:highlight w:val="white"/>
          </w:rPr>
          <w:delText>Authority records can be formatted using various metadata encoding standards. Libraries primarily encode authority records using the MARC 21 format for authority data</w:delText>
        </w:r>
        <w:r w:rsidRPr="00DB7C91" w:rsidDel="00DD16F4">
          <w:rPr>
            <w:rFonts w:ascii="Times New Roman" w:eastAsia="Times New Roman" w:hAnsi="Times New Roman" w:cs="Times New Roman"/>
            <w:sz w:val="24"/>
            <w:szCs w:val="24"/>
            <w:highlight w:val="white"/>
            <w:vertAlign w:val="superscript"/>
          </w:rPr>
          <w:endnoteReference w:id="15"/>
        </w:r>
        <w:r w:rsidRPr="00DB7C91" w:rsidDel="00DD16F4">
          <w:rPr>
            <w:rFonts w:ascii="Times New Roman" w:eastAsia="Times New Roman" w:hAnsi="Times New Roman" w:cs="Times New Roman"/>
            <w:sz w:val="24"/>
            <w:szCs w:val="24"/>
            <w:highlight w:val="white"/>
          </w:rPr>
          <w:delText xml:space="preserve">. Figure </w:delText>
        </w:r>
        <w:r w:rsidR="004B4D8E" w:rsidDel="00DD16F4">
          <w:rPr>
            <w:rFonts w:ascii="Times New Roman" w:eastAsia="Times New Roman" w:hAnsi="Times New Roman" w:cs="Times New Roman"/>
            <w:sz w:val="24"/>
            <w:szCs w:val="24"/>
            <w:highlight w:val="white"/>
          </w:rPr>
          <w:delText xml:space="preserve">2 </w:delText>
        </w:r>
      </w:del>
      <w:del w:id="372" w:author="Greg Reeve" w:date="2020-12-11T14:55:00Z">
        <w:r w:rsidRPr="00DB7C91" w:rsidDel="0041055C">
          <w:rPr>
            <w:rFonts w:ascii="Times New Roman" w:eastAsia="Times New Roman" w:hAnsi="Times New Roman" w:cs="Times New Roman"/>
            <w:sz w:val="24"/>
            <w:szCs w:val="24"/>
            <w:highlight w:val="white"/>
          </w:rPr>
          <w:delText xml:space="preserve">illustrates </w:delText>
        </w:r>
      </w:del>
      <w:del w:id="373" w:author="Greg Reeve" w:date="2020-12-11T17:10:00Z">
        <w:r w:rsidRPr="00DB7C91" w:rsidDel="00DD16F4">
          <w:rPr>
            <w:rFonts w:ascii="Times New Roman" w:eastAsia="Times New Roman" w:hAnsi="Times New Roman" w:cs="Times New Roman"/>
            <w:sz w:val="24"/>
            <w:szCs w:val="24"/>
            <w:highlight w:val="white"/>
          </w:rPr>
          <w:delText xml:space="preserve">a MARC authority record for a person entity. </w:delText>
        </w:r>
      </w:del>
      <w:del w:id="374" w:author="Greg Reeve" w:date="2020-12-11T14:56:00Z">
        <w:r w:rsidRPr="00DB7C91" w:rsidDel="0041055C">
          <w:rPr>
            <w:rFonts w:ascii="Times New Roman" w:eastAsia="Times New Roman" w:hAnsi="Times New Roman" w:cs="Times New Roman"/>
            <w:sz w:val="24"/>
            <w:szCs w:val="24"/>
            <w:highlight w:val="white"/>
          </w:rPr>
          <w:delText>E</w:delText>
        </w:r>
      </w:del>
      <w:del w:id="375" w:author="Greg Reeve" w:date="2020-12-11T17:10:00Z">
        <w:r w:rsidRPr="00DB7C91" w:rsidDel="00DD16F4">
          <w:rPr>
            <w:rFonts w:ascii="Times New Roman" w:eastAsia="Times New Roman" w:hAnsi="Times New Roman" w:cs="Times New Roman"/>
            <w:sz w:val="24"/>
            <w:szCs w:val="24"/>
            <w:highlight w:val="white"/>
          </w:rPr>
          <w:delText>ach piece of information in the MARC record is housed in a numeric tag that is machine-readable</w:delText>
        </w:r>
        <w:r w:rsidR="004B4D8E" w:rsidDel="00DD16F4">
          <w:rPr>
            <w:rFonts w:ascii="Times New Roman" w:eastAsia="Times New Roman" w:hAnsi="Times New Roman" w:cs="Times New Roman"/>
            <w:sz w:val="24"/>
            <w:szCs w:val="24"/>
            <w:highlight w:val="white"/>
          </w:rPr>
          <w:delText xml:space="preserve"> (see Figure 5)</w:delText>
        </w:r>
        <w:r w:rsidRPr="00DB7C91" w:rsidDel="00DD16F4">
          <w:rPr>
            <w:rFonts w:ascii="Times New Roman" w:eastAsia="Times New Roman" w:hAnsi="Times New Roman" w:cs="Times New Roman"/>
            <w:sz w:val="24"/>
            <w:szCs w:val="24"/>
            <w:highlight w:val="white"/>
          </w:rPr>
          <w:delText xml:space="preserve">. The form of the personal name established in the 100 tag is the authorized form for this person, meaning that anytime an information resource by or </w:delText>
        </w:r>
      </w:del>
      <w:del w:id="376" w:author="Greg Reeve" w:date="2020-12-11T14:56:00Z">
        <w:r w:rsidRPr="00DB7C91" w:rsidDel="0041055C">
          <w:rPr>
            <w:rFonts w:ascii="Times New Roman" w:eastAsia="Times New Roman" w:hAnsi="Times New Roman" w:cs="Times New Roman"/>
            <w:sz w:val="24"/>
            <w:szCs w:val="24"/>
            <w:highlight w:val="white"/>
          </w:rPr>
          <w:delText xml:space="preserve">about </w:delText>
        </w:r>
      </w:del>
      <w:del w:id="377" w:author="Greg Reeve" w:date="2020-12-11T17:10:00Z">
        <w:r w:rsidRPr="00DB7C91" w:rsidDel="00DD16F4">
          <w:rPr>
            <w:rFonts w:ascii="Times New Roman" w:eastAsia="Times New Roman" w:hAnsi="Times New Roman" w:cs="Times New Roman"/>
            <w:sz w:val="24"/>
            <w:szCs w:val="24"/>
            <w:highlight w:val="white"/>
          </w:rPr>
          <w:delText xml:space="preserve">this person is added to the library catalog the metadata description for the item will use this exact form of their name. The 4XX tags </w:delText>
        </w:r>
      </w:del>
      <w:del w:id="378" w:author="Greg Reeve" w:date="2020-12-11T14:56:00Z">
        <w:r w:rsidRPr="00DB7C91" w:rsidDel="0041055C">
          <w:rPr>
            <w:rFonts w:ascii="Times New Roman" w:eastAsia="Times New Roman" w:hAnsi="Times New Roman" w:cs="Times New Roman"/>
            <w:sz w:val="24"/>
            <w:szCs w:val="24"/>
            <w:highlight w:val="white"/>
          </w:rPr>
          <w:delText xml:space="preserve">contain </w:delText>
        </w:r>
      </w:del>
      <w:del w:id="379" w:author="Greg Reeve" w:date="2020-12-11T17:10:00Z">
        <w:r w:rsidRPr="00DB7C91" w:rsidDel="00DD16F4">
          <w:rPr>
            <w:rFonts w:ascii="Times New Roman" w:eastAsia="Times New Roman" w:hAnsi="Times New Roman" w:cs="Times New Roman"/>
            <w:sz w:val="24"/>
            <w:szCs w:val="24"/>
            <w:highlight w:val="white"/>
          </w:rPr>
          <w:delText xml:space="preserve">variant forms of the name that provide “see from” references to guide patrons and staff to the established form in the 1XX tag. 5XX </w:delText>
        </w:r>
      </w:del>
      <w:del w:id="380" w:author="Greg Reeve" w:date="2020-12-11T14:57:00Z">
        <w:r w:rsidRPr="00DB7C91" w:rsidDel="0041055C">
          <w:rPr>
            <w:rFonts w:ascii="Times New Roman" w:eastAsia="Times New Roman" w:hAnsi="Times New Roman" w:cs="Times New Roman"/>
            <w:sz w:val="24"/>
            <w:szCs w:val="24"/>
            <w:highlight w:val="white"/>
          </w:rPr>
          <w:delText xml:space="preserve">tags </w:delText>
        </w:r>
      </w:del>
      <w:del w:id="381" w:author="Greg Reeve" w:date="2020-12-11T17:10:00Z">
        <w:r w:rsidRPr="00DB7C91" w:rsidDel="00DD16F4">
          <w:rPr>
            <w:rFonts w:ascii="Times New Roman" w:eastAsia="Times New Roman" w:hAnsi="Times New Roman" w:cs="Times New Roman"/>
            <w:sz w:val="24"/>
            <w:szCs w:val="24"/>
            <w:highlight w:val="white"/>
          </w:rPr>
          <w:delText xml:space="preserve">generate “see also” references that represent a relationship between the entity in the authority record and another established entity such as a recognized pseudonym under which the author also writes. </w:delText>
        </w:r>
      </w:del>
    </w:p>
    <w:p w14:paraId="00000014" w14:textId="0CD70724" w:rsidR="00AD5499" w:rsidRPr="00DB7C91" w:rsidDel="00DD16F4" w:rsidRDefault="00AD5499">
      <w:pPr>
        <w:spacing w:line="480" w:lineRule="auto"/>
        <w:ind w:firstLine="720"/>
        <w:rPr>
          <w:del w:id="382" w:author="Greg Reeve" w:date="2020-12-11T17:10:00Z"/>
          <w:rFonts w:ascii="Times New Roman" w:eastAsia="Times New Roman" w:hAnsi="Times New Roman" w:cs="Times New Roman"/>
          <w:sz w:val="24"/>
          <w:szCs w:val="24"/>
          <w:highlight w:val="white"/>
        </w:rPr>
      </w:pPr>
      <w:del w:id="383" w:author="Greg Reeve" w:date="2020-12-11T17:10:00Z">
        <w:r w:rsidRPr="00DB7C91" w:rsidDel="00DD16F4">
          <w:rPr>
            <w:rFonts w:ascii="Times New Roman" w:eastAsia="Times New Roman" w:hAnsi="Times New Roman" w:cs="Times New Roman"/>
            <w:sz w:val="24"/>
            <w:szCs w:val="24"/>
            <w:highlight w:val="white"/>
          </w:rPr>
          <w:delText>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delText>
        </w:r>
        <w:r w:rsidRPr="00DB7C91" w:rsidDel="00DD16F4">
          <w:rPr>
            <w:rFonts w:ascii="Times New Roman" w:eastAsia="Times New Roman" w:hAnsi="Times New Roman" w:cs="Times New Roman"/>
            <w:sz w:val="24"/>
            <w:szCs w:val="24"/>
            <w:highlight w:val="white"/>
            <w:vertAlign w:val="superscript"/>
          </w:rPr>
          <w:endnoteReference w:id="16"/>
        </w:r>
        <w:r w:rsidRPr="00DB7C91" w:rsidDel="00DD16F4">
          <w:rPr>
            <w:rFonts w:ascii="Times New Roman" w:eastAsia="Times New Roman" w:hAnsi="Times New Roman" w:cs="Times New Roman"/>
            <w:sz w:val="24"/>
            <w:szCs w:val="24"/>
            <w:highlight w:val="white"/>
          </w:rPr>
          <w:delText>. The MARC format provides a sophisticated encoding standard for recording, maintaining, and sharing authority metadata.</w:delText>
        </w:r>
      </w:del>
    </w:p>
    <w:p w14:paraId="00000015" w14:textId="36C15EC9" w:rsidR="00AD5499" w:rsidRPr="00DB7C91" w:rsidDel="00F77D99" w:rsidRDefault="00AD5499">
      <w:pPr>
        <w:spacing w:line="480" w:lineRule="auto"/>
        <w:rPr>
          <w:rFonts w:ascii="Times New Roman" w:hAnsi="Times New Roman" w:cs="Times New Roman"/>
          <w:b/>
          <w:sz w:val="24"/>
          <w:szCs w:val="24"/>
          <w:highlight w:val="white"/>
        </w:rPr>
      </w:pPr>
      <w:moveFromRangeStart w:id="386" w:author="Greg Reeve" w:date="2020-12-15T17:50:00Z" w:name="move58947031"/>
      <w:moveFrom w:id="387" w:author="Greg Reeve" w:date="2020-12-15T17:50:00Z">
        <w:r w:rsidRPr="00DB7C91" w:rsidDel="00F77D99">
          <w:rPr>
            <w:rFonts w:ascii="Times New Roman" w:hAnsi="Times New Roman" w:cs="Times New Roman"/>
            <w:b/>
            <w:sz w:val="24"/>
            <w:szCs w:val="24"/>
            <w:highlight w:val="white"/>
          </w:rPr>
          <w:t>Importance of authority control</w:t>
        </w:r>
      </w:moveFrom>
    </w:p>
    <w:p w14:paraId="00000016" w14:textId="64E72233" w:rsidR="00AD5499" w:rsidRPr="00DB7C91" w:rsidDel="00F77D99" w:rsidRDefault="00AD5499" w:rsidP="00DB7C91">
      <w:pPr>
        <w:spacing w:line="480" w:lineRule="auto"/>
        <w:rPr>
          <w:rFonts w:ascii="Times New Roman" w:eastAsia="Times New Roman" w:hAnsi="Times New Roman" w:cs="Times New Roman"/>
          <w:sz w:val="24"/>
          <w:szCs w:val="24"/>
          <w:highlight w:val="white"/>
        </w:rPr>
      </w:pPr>
      <w:moveFrom w:id="388" w:author="Greg Reeve" w:date="2020-12-15T17:50:00Z">
        <w:r w:rsidRPr="00DB7C91" w:rsidDel="00F77D99">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sidDel="00F77D99">
          <w:rPr>
            <w:rFonts w:ascii="Times New Roman" w:eastAsia="Times New Roman" w:hAnsi="Times New Roman" w:cs="Times New Roman"/>
            <w:sz w:val="24"/>
            <w:szCs w:val="24"/>
            <w:highlight w:val="white"/>
            <w:vertAlign w:val="superscript"/>
          </w:rPr>
          <w:endnoteReference w:id="17"/>
        </w:r>
        <w:r w:rsidRPr="00DB7C91" w:rsidDel="00F77D99">
          <w:rPr>
            <w:rFonts w:ascii="Times New Roman" w:eastAsia="Times New Roman" w:hAnsi="Times New Roman" w:cs="Times New Roman"/>
            <w:sz w:val="24"/>
            <w:szCs w:val="24"/>
            <w:highlight w:val="white"/>
          </w:rPr>
          <w:t xml:space="preserve"> End users benefit from the predictability of consistent naming and more precise results.</w:t>
        </w:r>
      </w:moveFrom>
    </w:p>
    <w:p w14:paraId="00000017" w14:textId="2DAFEA34" w:rsidR="00AD5499" w:rsidRPr="00DB7C91" w:rsidDel="00F77D99" w:rsidRDefault="00AD5499">
      <w:pPr>
        <w:spacing w:line="480" w:lineRule="auto"/>
        <w:rPr>
          <w:rFonts w:ascii="Times New Roman" w:eastAsia="Times New Roman" w:hAnsi="Times New Roman" w:cs="Times New Roman"/>
          <w:sz w:val="24"/>
          <w:szCs w:val="24"/>
          <w:highlight w:val="white"/>
        </w:rPr>
      </w:pPr>
      <w:moveFrom w:id="391" w:author="Greg Reeve" w:date="2020-12-15T17:50:00Z">
        <w:r w:rsidRPr="00DB7C91" w:rsidDel="00F77D99">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sidDel="00F77D99">
          <w:rPr>
            <w:rFonts w:ascii="Times New Roman" w:eastAsia="Times New Roman" w:hAnsi="Times New Roman" w:cs="Times New Roman"/>
            <w:sz w:val="24"/>
            <w:szCs w:val="24"/>
            <w:highlight w:val="white"/>
            <w:vertAlign w:val="superscript"/>
          </w:rPr>
          <w:endnoteReference w:id="18"/>
        </w:r>
        <w:r w:rsidRPr="00DB7C91" w:rsidDel="00F77D99">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From>
    </w:p>
    <w:p w14:paraId="00000018" w14:textId="1A6A5E24" w:rsidR="00AD5499" w:rsidRPr="00DB7C91" w:rsidDel="00F77D99" w:rsidRDefault="00AD5499">
      <w:pPr>
        <w:spacing w:line="480" w:lineRule="auto"/>
        <w:rPr>
          <w:rFonts w:ascii="Times New Roman" w:eastAsia="Times New Roman" w:hAnsi="Times New Roman" w:cs="Times New Roman"/>
          <w:sz w:val="24"/>
          <w:szCs w:val="24"/>
          <w:highlight w:val="white"/>
        </w:rPr>
      </w:pPr>
      <w:moveFrom w:id="394" w:author="Greg Reeve" w:date="2020-12-15T17:50:00Z">
        <w:r w:rsidRPr="00DB7C91" w:rsidDel="00F77D99">
          <w:rPr>
            <w:rFonts w:ascii="Times New Roman" w:eastAsia="Times New Roman" w:hAnsi="Times New Roman" w:cs="Times New Roman"/>
            <w:sz w:val="24"/>
            <w:szCs w:val="24"/>
            <w:highlight w:val="white"/>
          </w:rPr>
          <w:tab/>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sidDel="00F77D99">
          <w:rPr>
            <w:rFonts w:ascii="Times New Roman" w:eastAsia="Times New Roman" w:hAnsi="Times New Roman" w:cs="Times New Roman"/>
            <w:sz w:val="24"/>
            <w:szCs w:val="24"/>
            <w:highlight w:val="white"/>
            <w:vertAlign w:val="superscript"/>
          </w:rPr>
          <w:endnoteReference w:id="19"/>
        </w:r>
        <w:r w:rsidRPr="00DB7C91" w:rsidDel="00F77D99">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From>
    </w:p>
    <w:moveFromRangeEnd w:id="386"/>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384BEC82" w:rsidR="00AD5499" w:rsidRDefault="00F77D99" w:rsidP="00DB7C91">
      <w:pPr>
        <w:spacing w:line="480" w:lineRule="auto"/>
        <w:rPr>
          <w:ins w:id="397" w:author="Greg Reeve" w:date="2020-12-11T17:10:00Z"/>
          <w:rFonts w:ascii="Times New Roman" w:eastAsia="Times New Roman" w:hAnsi="Times New Roman" w:cs="Times New Roman"/>
          <w:sz w:val="24"/>
          <w:szCs w:val="24"/>
          <w:highlight w:val="white"/>
        </w:rPr>
      </w:pPr>
      <w:ins w:id="398" w:author="Greg Reeve" w:date="2020-12-15T17:48:00Z">
        <w:r w:rsidRPr="00DB7C91">
          <w:rPr>
            <w:rFonts w:ascii="Times New Roman" w:eastAsia="Times New Roman" w:hAnsi="Times New Roman" w:cs="Times New Roman"/>
            <w:sz w:val="24"/>
            <w:szCs w:val="24"/>
            <w:highlight w:val="white"/>
          </w:rPr>
          <w:t xml:space="preserve">Authority </w:t>
        </w:r>
        <w:r>
          <w:rPr>
            <w:rFonts w:ascii="Times New Roman" w:eastAsia="Times New Roman" w:hAnsi="Times New Roman" w:cs="Times New Roman"/>
            <w:sz w:val="24"/>
            <w:szCs w:val="24"/>
            <w:highlight w:val="white"/>
          </w:rPr>
          <w:t>work</w:t>
        </w:r>
        <w:r w:rsidRPr="00DB7C91">
          <w:rPr>
            <w:rFonts w:ascii="Times New Roman" w:eastAsia="Times New Roman" w:hAnsi="Times New Roman" w:cs="Times New Roman"/>
            <w:sz w:val="24"/>
            <w:szCs w:val="24"/>
            <w:highlight w:val="white"/>
          </w:rPr>
          <w:t xml:space="preserve"> </w:t>
        </w:r>
      </w:ins>
      <w:ins w:id="399" w:author="Greg Reeve" w:date="2020-12-15T17:50:00Z">
        <w:r w:rsidR="003C12C6">
          <w:rPr>
            <w:rFonts w:ascii="Times New Roman" w:eastAsia="Times New Roman" w:hAnsi="Times New Roman" w:cs="Times New Roman"/>
            <w:sz w:val="24"/>
            <w:szCs w:val="24"/>
            <w:highlight w:val="white"/>
          </w:rPr>
          <w:t>results in the creation of</w:t>
        </w:r>
      </w:ins>
      <w:ins w:id="400" w:author="Greg Reeve" w:date="2020-12-15T17:48:00Z">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authority records that are stored and maintained within </w:t>
        </w:r>
        <w:r w:rsidR="003C12C6">
          <w:rPr>
            <w:rFonts w:ascii="Times New Roman" w:eastAsia="Times New Roman" w:hAnsi="Times New Roman" w:cs="Times New Roman"/>
            <w:sz w:val="24"/>
            <w:szCs w:val="24"/>
            <w:highlight w:val="white"/>
          </w:rPr>
          <w:t xml:space="preserve">an authority </w:t>
        </w:r>
        <w:r>
          <w:rPr>
            <w:rFonts w:ascii="Times New Roman" w:eastAsia="Times New Roman" w:hAnsi="Times New Roman" w:cs="Times New Roman"/>
            <w:sz w:val="24"/>
            <w:szCs w:val="24"/>
            <w:highlight w:val="white"/>
          </w:rPr>
          <w:t xml:space="preserve">database </w:t>
        </w:r>
      </w:ins>
      <w:ins w:id="401" w:author="Greg Reeve" w:date="2020-12-15T17:59:00Z">
        <w:r w:rsidR="003C12C6">
          <w:rPr>
            <w:rFonts w:ascii="Times New Roman" w:eastAsia="Times New Roman" w:hAnsi="Times New Roman" w:cs="Times New Roman"/>
            <w:sz w:val="24"/>
            <w:szCs w:val="24"/>
            <w:highlight w:val="white"/>
          </w:rPr>
          <w:t>or</w:t>
        </w:r>
      </w:ins>
      <w:ins w:id="402" w:author="Greg Reeve" w:date="2020-12-15T17:48:00Z">
        <w:r>
          <w:rPr>
            <w:rFonts w:ascii="Times New Roman" w:eastAsia="Times New Roman" w:hAnsi="Times New Roman" w:cs="Times New Roman"/>
            <w:sz w:val="24"/>
            <w:szCs w:val="24"/>
            <w:highlight w:val="white"/>
          </w:rPr>
          <w:t xml:space="preserve"> authority file. </w:t>
        </w:r>
      </w:ins>
      <w:r w:rsidR="00AD5499" w:rsidRPr="00DB7C91">
        <w:rPr>
          <w:rFonts w:ascii="Times New Roman" w:eastAsia="Times New Roman" w:hAnsi="Times New Roman" w:cs="Times New Roman"/>
          <w:sz w:val="24"/>
          <w:szCs w:val="24"/>
          <w:highlight w:val="white"/>
        </w:rPr>
        <w:t xml:space="preserve">In the process of cataloging an information resource the cataloger chooses </w:t>
      </w:r>
      <w:del w:id="403" w:author="Greg Reeve" w:date="2020-12-12T15:24:00Z">
        <w:r w:rsidR="00AD5499" w:rsidRPr="00DB7C91" w:rsidDel="00375181">
          <w:rPr>
            <w:rFonts w:ascii="Times New Roman" w:eastAsia="Times New Roman" w:hAnsi="Times New Roman" w:cs="Times New Roman"/>
            <w:sz w:val="24"/>
            <w:szCs w:val="24"/>
            <w:highlight w:val="white"/>
          </w:rPr>
          <w:delText xml:space="preserve">main entry headings to provide </w:delText>
        </w:r>
      </w:del>
      <w:del w:id="404" w:author="Greg Reeve" w:date="2020-12-12T15:53:00Z">
        <w:r w:rsidR="00AD5499" w:rsidRPr="00DB7C91" w:rsidDel="003922B1">
          <w:rPr>
            <w:rFonts w:ascii="Times New Roman" w:eastAsia="Times New Roman" w:hAnsi="Times New Roman" w:cs="Times New Roman"/>
            <w:sz w:val="24"/>
            <w:szCs w:val="24"/>
            <w:highlight w:val="white"/>
          </w:rPr>
          <w:delText>a</w:delText>
        </w:r>
      </w:del>
      <w:del w:id="405" w:author="Greg Reeve" w:date="2020-12-12T15:25:00Z">
        <w:r w:rsidR="00AD5499" w:rsidRPr="00DB7C91" w:rsidDel="00375181">
          <w:rPr>
            <w:rFonts w:ascii="Times New Roman" w:eastAsia="Times New Roman" w:hAnsi="Times New Roman" w:cs="Times New Roman"/>
            <w:sz w:val="24"/>
            <w:szCs w:val="24"/>
            <w:highlight w:val="white"/>
          </w:rPr>
          <w:delText xml:space="preserve"> predictable heading </w:delText>
        </w:r>
      </w:del>
      <w:ins w:id="406" w:author="Greg Reeve" w:date="2020-12-12T15:25:00Z">
        <w:r w:rsidR="00375181">
          <w:rPr>
            <w:rFonts w:ascii="Times New Roman" w:eastAsia="Times New Roman" w:hAnsi="Times New Roman" w:cs="Times New Roman"/>
            <w:sz w:val="24"/>
            <w:szCs w:val="24"/>
            <w:highlight w:val="white"/>
          </w:rPr>
          <w:t>access point</w:t>
        </w:r>
      </w:ins>
      <w:ins w:id="407" w:author="Greg Reeve" w:date="2020-12-12T15:53:00Z">
        <w:r w:rsidR="003922B1">
          <w:rPr>
            <w:rFonts w:ascii="Times New Roman" w:eastAsia="Times New Roman" w:hAnsi="Times New Roman" w:cs="Times New Roman"/>
            <w:sz w:val="24"/>
            <w:szCs w:val="24"/>
            <w:highlight w:val="white"/>
          </w:rPr>
          <w:t>s</w:t>
        </w:r>
      </w:ins>
      <w:ins w:id="408" w:author="Greg Reeve" w:date="2020-12-12T15:25:00Z">
        <w:r w:rsidR="00375181">
          <w:rPr>
            <w:rFonts w:ascii="Times New Roman" w:eastAsia="Times New Roman" w:hAnsi="Times New Roman" w:cs="Times New Roman"/>
            <w:sz w:val="24"/>
            <w:szCs w:val="24"/>
            <w:highlight w:val="white"/>
          </w:rPr>
          <w:t xml:space="preserve"> to </w:t>
        </w:r>
      </w:ins>
      <w:del w:id="409" w:author="Greg Reeve" w:date="2020-12-12T15:25:00Z">
        <w:r w:rsidR="00AD5499" w:rsidRPr="00DB7C91" w:rsidDel="00375181">
          <w:rPr>
            <w:rFonts w:ascii="Times New Roman" w:eastAsia="Times New Roman" w:hAnsi="Times New Roman" w:cs="Times New Roman"/>
            <w:sz w:val="24"/>
            <w:szCs w:val="24"/>
            <w:highlight w:val="white"/>
          </w:rPr>
          <w:delText>for access</w:delText>
        </w:r>
      </w:del>
      <w:del w:id="410" w:author="Greg Reeve" w:date="2020-12-12T15:24:00Z">
        <w:r w:rsidR="00AD5499" w:rsidRPr="00DB7C91" w:rsidDel="00375181">
          <w:rPr>
            <w:rFonts w:ascii="Times New Roman" w:eastAsia="Times New Roman" w:hAnsi="Times New Roman" w:cs="Times New Roman"/>
            <w:sz w:val="24"/>
            <w:szCs w:val="24"/>
            <w:highlight w:val="white"/>
          </w:rPr>
          <w:delText>,</w:delText>
        </w:r>
      </w:del>
      <w:del w:id="411" w:author="Greg Reeve" w:date="2020-12-12T15:25:00Z">
        <w:r w:rsidR="00AD5499" w:rsidRPr="00DB7C91" w:rsidDel="00375181">
          <w:rPr>
            <w:rFonts w:ascii="Times New Roman" w:eastAsia="Times New Roman" w:hAnsi="Times New Roman" w:cs="Times New Roman"/>
            <w:sz w:val="24"/>
            <w:szCs w:val="24"/>
            <w:highlight w:val="white"/>
          </w:rPr>
          <w:delText xml:space="preserve"> to </w:delText>
        </w:r>
      </w:del>
      <w:r w:rsidR="00AD5499" w:rsidRPr="00DB7C91">
        <w:rPr>
          <w:rFonts w:ascii="Times New Roman" w:eastAsia="Times New Roman" w:hAnsi="Times New Roman" w:cs="Times New Roman"/>
          <w:sz w:val="24"/>
          <w:szCs w:val="24"/>
          <w:highlight w:val="white"/>
        </w:rPr>
        <w:t xml:space="preserve">uniquely identify the resource </w:t>
      </w:r>
      <w:del w:id="412" w:author="Greg Reeve" w:date="2020-12-15T18:03:00Z">
        <w:r w:rsidR="00AD5499" w:rsidRPr="00DB7C91" w:rsidDel="00802B6E">
          <w:rPr>
            <w:rFonts w:ascii="Times New Roman" w:eastAsia="Times New Roman" w:hAnsi="Times New Roman" w:cs="Times New Roman"/>
            <w:sz w:val="24"/>
            <w:szCs w:val="24"/>
            <w:highlight w:val="white"/>
          </w:rPr>
          <w:delText xml:space="preserve">(e.g. by choosing the item’s author, series title, subject, additional contributors, etc.) </w:delText>
        </w:r>
      </w:del>
      <w:r w:rsidR="00AD5499" w:rsidRPr="00DB7C91">
        <w:rPr>
          <w:rFonts w:ascii="Times New Roman" w:eastAsia="Times New Roman" w:hAnsi="Times New Roman" w:cs="Times New Roman"/>
          <w:sz w:val="24"/>
          <w:szCs w:val="24"/>
          <w:highlight w:val="white"/>
        </w:rPr>
        <w:t xml:space="preserve">and to collocate related resources. </w:t>
      </w:r>
      <w:ins w:id="413" w:author="Greg Reeve" w:date="2020-12-12T15:53:00Z">
        <w:r w:rsidR="003922B1">
          <w:rPr>
            <w:rFonts w:ascii="Times New Roman" w:eastAsia="Times New Roman" w:hAnsi="Times New Roman" w:cs="Times New Roman"/>
            <w:sz w:val="24"/>
            <w:szCs w:val="24"/>
            <w:highlight w:val="white"/>
          </w:rPr>
          <w:t xml:space="preserve">Access points represent a unique entity </w:t>
        </w:r>
      </w:ins>
      <w:ins w:id="414" w:author="Greg Reeve" w:date="2020-12-12T15:54:00Z">
        <w:r w:rsidR="003922B1">
          <w:rPr>
            <w:rFonts w:ascii="Times New Roman" w:eastAsia="Times New Roman" w:hAnsi="Times New Roman" w:cs="Times New Roman"/>
            <w:sz w:val="24"/>
            <w:szCs w:val="24"/>
            <w:highlight w:val="white"/>
          </w:rPr>
          <w:t>and</w:t>
        </w:r>
      </w:ins>
      <w:del w:id="415" w:author="Greg Reeve" w:date="2020-12-12T15:52:00Z">
        <w:r w:rsidR="00AD5499" w:rsidRPr="00DB7C91" w:rsidDel="003922B1">
          <w:rPr>
            <w:rFonts w:ascii="Times New Roman" w:eastAsia="Times New Roman" w:hAnsi="Times New Roman" w:cs="Times New Roman"/>
            <w:sz w:val="24"/>
            <w:szCs w:val="24"/>
            <w:highlight w:val="white"/>
          </w:rPr>
          <w:delText>The terms chosen for these headings</w:delText>
        </w:r>
      </w:del>
      <w:r w:rsidR="00AD5499" w:rsidRPr="00DB7C91">
        <w:rPr>
          <w:rFonts w:ascii="Times New Roman" w:eastAsia="Times New Roman" w:hAnsi="Times New Roman" w:cs="Times New Roman"/>
          <w:sz w:val="24"/>
          <w:szCs w:val="24"/>
          <w:highlight w:val="white"/>
        </w:rPr>
        <w:t xml:space="preserve"> </w:t>
      </w:r>
      <w:del w:id="416" w:author="Greg Reeve" w:date="2020-12-12T15:51:00Z">
        <w:r w:rsidR="00AD5499" w:rsidRPr="00DB7C91" w:rsidDel="003922B1">
          <w:rPr>
            <w:rFonts w:ascii="Times New Roman" w:eastAsia="Times New Roman" w:hAnsi="Times New Roman" w:cs="Times New Roman"/>
            <w:sz w:val="24"/>
            <w:szCs w:val="24"/>
            <w:highlight w:val="white"/>
          </w:rPr>
          <w:delText xml:space="preserve">are </w:delText>
        </w:r>
      </w:del>
      <w:ins w:id="417" w:author="Greg Reeve" w:date="2020-12-12T15:51:00Z">
        <w:r w:rsidR="003922B1">
          <w:rPr>
            <w:rFonts w:ascii="Times New Roman" w:eastAsia="Times New Roman" w:hAnsi="Times New Roman" w:cs="Times New Roman"/>
            <w:sz w:val="24"/>
            <w:szCs w:val="24"/>
            <w:highlight w:val="white"/>
          </w:rPr>
          <w:t>can be</w:t>
        </w:r>
        <w:r w:rsidR="003922B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selected from an authority database. If</w:t>
      </w:r>
      <w:ins w:id="418" w:author="Greg Reeve" w:date="2020-12-12T15:52:00Z">
        <w:r w:rsidR="003922B1">
          <w:rPr>
            <w:rFonts w:ascii="Times New Roman" w:eastAsia="Times New Roman" w:hAnsi="Times New Roman" w:cs="Times New Roman"/>
            <w:sz w:val="24"/>
            <w:szCs w:val="24"/>
            <w:highlight w:val="white"/>
          </w:rPr>
          <w:t xml:space="preserve"> an authority record for </w:t>
        </w:r>
      </w:ins>
      <w:ins w:id="419" w:author="Greg Reeve" w:date="2020-12-12T15:54:00Z">
        <w:r w:rsidR="003922B1">
          <w:rPr>
            <w:rFonts w:ascii="Times New Roman" w:eastAsia="Times New Roman" w:hAnsi="Times New Roman" w:cs="Times New Roman"/>
            <w:sz w:val="24"/>
            <w:szCs w:val="24"/>
            <w:highlight w:val="white"/>
          </w:rPr>
          <w:t xml:space="preserve">a chosen entity </w:t>
        </w:r>
      </w:ins>
      <w:del w:id="420" w:author="Greg Reeve" w:date="2020-12-12T15:52:00Z">
        <w:r w:rsidR="00AD5499" w:rsidRPr="00DB7C91" w:rsidDel="003922B1">
          <w:rPr>
            <w:rFonts w:ascii="Times New Roman" w:eastAsia="Times New Roman" w:hAnsi="Times New Roman" w:cs="Times New Roman"/>
            <w:sz w:val="24"/>
            <w:szCs w:val="24"/>
            <w:highlight w:val="white"/>
          </w:rPr>
          <w:delText xml:space="preserve"> the chosen heading </w:delText>
        </w:r>
      </w:del>
      <w:del w:id="421" w:author="Greg Reeve" w:date="2020-12-12T15:54:00Z">
        <w:r w:rsidR="00AD5499" w:rsidRPr="00DB7C91" w:rsidDel="003922B1">
          <w:rPr>
            <w:rFonts w:ascii="Times New Roman" w:eastAsia="Times New Roman" w:hAnsi="Times New Roman" w:cs="Times New Roman"/>
            <w:sz w:val="24"/>
            <w:szCs w:val="24"/>
            <w:highlight w:val="white"/>
          </w:rPr>
          <w:delText xml:space="preserve">to best represent the information resource </w:delText>
        </w:r>
      </w:del>
      <w:r w:rsidR="00AD5499" w:rsidRPr="00DB7C91">
        <w:rPr>
          <w:rFonts w:ascii="Times New Roman" w:eastAsia="Times New Roman" w:hAnsi="Times New Roman" w:cs="Times New Roman"/>
          <w:sz w:val="24"/>
          <w:szCs w:val="24"/>
          <w:highlight w:val="white"/>
        </w:rPr>
        <w:t xml:space="preserve">exists in the library's local authority database, the cataloger </w:t>
      </w:r>
      <w:del w:id="422" w:author="Greg Reeve" w:date="2020-12-12T15:52:00Z">
        <w:r w:rsidR="00AD5499" w:rsidRPr="00DB7C91" w:rsidDel="003922B1">
          <w:rPr>
            <w:rFonts w:ascii="Times New Roman" w:eastAsia="Times New Roman" w:hAnsi="Times New Roman" w:cs="Times New Roman"/>
            <w:sz w:val="24"/>
            <w:szCs w:val="24"/>
            <w:highlight w:val="white"/>
          </w:rPr>
          <w:delText>may simply</w:delText>
        </w:r>
      </w:del>
      <w:ins w:id="423" w:author="Greg Reeve" w:date="2020-12-15T17:25:00Z">
        <w:r w:rsidR="00F40D52">
          <w:rPr>
            <w:rFonts w:ascii="Times New Roman" w:eastAsia="Times New Roman" w:hAnsi="Times New Roman" w:cs="Times New Roman"/>
            <w:sz w:val="24"/>
            <w:szCs w:val="24"/>
            <w:highlight w:val="white"/>
          </w:rPr>
          <w:t>can</w:t>
        </w:r>
      </w:ins>
      <w:r w:rsidR="00AD5499" w:rsidRPr="00DB7C91">
        <w:rPr>
          <w:rFonts w:ascii="Times New Roman" w:eastAsia="Times New Roman" w:hAnsi="Times New Roman" w:cs="Times New Roman"/>
          <w:sz w:val="24"/>
          <w:szCs w:val="24"/>
          <w:highlight w:val="white"/>
        </w:rPr>
        <w:t xml:space="preserve"> re-use that existing </w:t>
      </w:r>
      <w:del w:id="424" w:author="Greg Reeve" w:date="2020-12-12T15:52:00Z">
        <w:r w:rsidR="00AD5499" w:rsidRPr="00DB7C91" w:rsidDel="003922B1">
          <w:rPr>
            <w:rFonts w:ascii="Times New Roman" w:eastAsia="Times New Roman" w:hAnsi="Times New Roman" w:cs="Times New Roman"/>
            <w:sz w:val="24"/>
            <w:szCs w:val="24"/>
            <w:highlight w:val="white"/>
          </w:rPr>
          <w:delText>heading</w:delText>
        </w:r>
      </w:del>
      <w:ins w:id="425" w:author="Greg Reeve" w:date="2020-12-12T15:52:00Z">
        <w:r w:rsidR="003922B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If </w:t>
      </w:r>
      <w:del w:id="426" w:author="Greg Reeve" w:date="2020-12-12T15:55:00Z">
        <w:r w:rsidR="00AD5499" w:rsidRPr="00DB7C91" w:rsidDel="003922B1">
          <w:rPr>
            <w:rFonts w:ascii="Times New Roman" w:eastAsia="Times New Roman" w:hAnsi="Times New Roman" w:cs="Times New Roman"/>
            <w:sz w:val="24"/>
            <w:szCs w:val="24"/>
            <w:highlight w:val="white"/>
          </w:rPr>
          <w:delText xml:space="preserve">the </w:delText>
        </w:r>
      </w:del>
      <w:ins w:id="427" w:author="Greg Reeve" w:date="2020-12-12T15:55:00Z">
        <w:r w:rsidR="003922B1">
          <w:rPr>
            <w:rFonts w:ascii="Times New Roman" w:eastAsia="Times New Roman" w:hAnsi="Times New Roman" w:cs="Times New Roman"/>
            <w:sz w:val="24"/>
            <w:szCs w:val="24"/>
            <w:highlight w:val="white"/>
          </w:rPr>
          <w:t>an authority record for the</w:t>
        </w:r>
        <w:r w:rsidR="003922B1" w:rsidRPr="00DB7C91">
          <w:rPr>
            <w:rFonts w:ascii="Times New Roman" w:eastAsia="Times New Roman" w:hAnsi="Times New Roman" w:cs="Times New Roman"/>
            <w:sz w:val="24"/>
            <w:szCs w:val="24"/>
            <w:highlight w:val="white"/>
          </w:rPr>
          <w:t xml:space="preserve"> </w:t>
        </w:r>
      </w:ins>
      <w:del w:id="428" w:author="Greg Reeve" w:date="2020-12-12T15:55:00Z">
        <w:r w:rsidR="00AD5499" w:rsidRPr="00DB7C91" w:rsidDel="003922B1">
          <w:rPr>
            <w:rFonts w:ascii="Times New Roman" w:eastAsia="Times New Roman" w:hAnsi="Times New Roman" w:cs="Times New Roman"/>
            <w:sz w:val="24"/>
            <w:szCs w:val="24"/>
            <w:highlight w:val="white"/>
          </w:rPr>
          <w:delText xml:space="preserve">author </w:delText>
        </w:r>
      </w:del>
      <w:r w:rsidR="00AD5499" w:rsidRPr="00DB7C91">
        <w:rPr>
          <w:rFonts w:ascii="Times New Roman" w:eastAsia="Times New Roman" w:hAnsi="Times New Roman" w:cs="Times New Roman"/>
          <w:sz w:val="24"/>
          <w:szCs w:val="24"/>
          <w:highlight w:val="white"/>
        </w:rPr>
        <w:t xml:space="preserve">entity does not yet exist in the local authority database, the cataloger </w:t>
      </w:r>
      <w:del w:id="429" w:author="Greg Reeve" w:date="2020-12-15T17:25:00Z">
        <w:r w:rsidR="00AD5499" w:rsidRPr="00DB7C91" w:rsidDel="00F40D52">
          <w:rPr>
            <w:rFonts w:ascii="Times New Roman" w:eastAsia="Times New Roman" w:hAnsi="Times New Roman" w:cs="Times New Roman"/>
            <w:sz w:val="24"/>
            <w:szCs w:val="24"/>
            <w:highlight w:val="white"/>
          </w:rPr>
          <w:delText xml:space="preserve">will </w:delText>
        </w:r>
      </w:del>
      <w:ins w:id="430" w:author="Greg Reeve" w:date="2020-12-15T17:25:00Z">
        <w:r w:rsidR="00F40D52">
          <w:rPr>
            <w:rFonts w:ascii="Times New Roman" w:eastAsia="Times New Roman" w:hAnsi="Times New Roman" w:cs="Times New Roman"/>
            <w:sz w:val="24"/>
            <w:szCs w:val="24"/>
            <w:highlight w:val="white"/>
          </w:rPr>
          <w:t>can</w:t>
        </w:r>
        <w:r w:rsidR="00F40D52"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3039AC66" w14:textId="5C7A17E0" w:rsidR="00DD16F4" w:rsidRPr="00375181" w:rsidRDefault="00A2074E" w:rsidP="00DB7C91">
      <w:pPr>
        <w:spacing w:line="480" w:lineRule="auto"/>
        <w:rPr>
          <w:rFonts w:ascii="Times New Roman" w:eastAsia="Times New Roman" w:hAnsi="Times New Roman" w:cs="Times New Roman"/>
          <w:b/>
          <w:sz w:val="24"/>
          <w:szCs w:val="24"/>
          <w:highlight w:val="white"/>
          <w:rPrChange w:id="431" w:author="Greg Reeve" w:date="2020-12-12T15:26:00Z">
            <w:rPr>
              <w:rFonts w:ascii="Times New Roman" w:eastAsia="Times New Roman" w:hAnsi="Times New Roman" w:cs="Times New Roman"/>
              <w:sz w:val="24"/>
              <w:szCs w:val="24"/>
              <w:highlight w:val="white"/>
            </w:rPr>
          </w:rPrChange>
        </w:rPr>
      </w:pPr>
      <w:ins w:id="432" w:author="Greg Reeve" w:date="2020-12-11T22:43:00Z">
        <w:r w:rsidRPr="00375181">
          <w:rPr>
            <w:rFonts w:ascii="Times New Roman" w:eastAsia="Times New Roman" w:hAnsi="Times New Roman" w:cs="Times New Roman"/>
            <w:b/>
            <w:sz w:val="24"/>
            <w:szCs w:val="24"/>
            <w:highlight w:val="white"/>
            <w:rPrChange w:id="433" w:author="Greg Reeve" w:date="2020-12-12T15:26:00Z">
              <w:rPr>
                <w:rFonts w:ascii="Times New Roman" w:eastAsia="Times New Roman" w:hAnsi="Times New Roman" w:cs="Times New Roman"/>
                <w:sz w:val="24"/>
                <w:szCs w:val="24"/>
                <w:highlight w:val="white"/>
              </w:rPr>
            </w:rPrChange>
          </w:rPr>
          <w:lastRenderedPageBreak/>
          <w:t>Local Authority Database</w:t>
        </w:r>
      </w:ins>
    </w:p>
    <w:p w14:paraId="0000001B" w14:textId="7E0C5656" w:rsidR="00AD5499" w:rsidRPr="00DB7C91" w:rsidRDefault="004C6DD1">
      <w:pPr>
        <w:spacing w:line="480" w:lineRule="auto"/>
        <w:ind w:firstLine="720"/>
        <w:rPr>
          <w:rFonts w:ascii="Times New Roman" w:eastAsia="Times New Roman" w:hAnsi="Times New Roman" w:cs="Times New Roman"/>
          <w:sz w:val="24"/>
          <w:szCs w:val="24"/>
          <w:highlight w:val="white"/>
        </w:rPr>
      </w:pPr>
      <w:ins w:id="434" w:author="Greg Reeve" w:date="2020-12-12T15:19:00Z">
        <w:r>
          <w:rPr>
            <w:rFonts w:ascii="Times New Roman" w:eastAsia="Times New Roman" w:hAnsi="Times New Roman" w:cs="Times New Roman"/>
            <w:sz w:val="24"/>
            <w:szCs w:val="24"/>
            <w:highlight w:val="white"/>
          </w:rPr>
          <w:t>Many l</w:t>
        </w:r>
      </w:ins>
      <w:del w:id="435" w:author="Greg Reeve" w:date="2020-12-12T15:19:00Z">
        <w:r w:rsidR="00AD5499" w:rsidRPr="00DB7C91" w:rsidDel="004C6DD1">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del w:id="436" w:author="Greg Reeve" w:date="2020-12-12T16:35:00Z">
        <w:r w:rsidR="00AD5499" w:rsidRPr="00DB7C91" w:rsidDel="00B37047">
          <w:rPr>
            <w:rFonts w:ascii="Times New Roman" w:eastAsia="Times New Roman" w:hAnsi="Times New Roman" w:cs="Times New Roman"/>
            <w:sz w:val="24"/>
            <w:szCs w:val="24"/>
            <w:highlight w:val="white"/>
          </w:rPr>
          <w:delText xml:space="preserve">and </w:delText>
        </w:r>
      </w:del>
      <w:ins w:id="437" w:author="Greg Reeve" w:date="2020-12-12T16:35:00Z">
        <w:r w:rsidR="00B37047">
          <w:rPr>
            <w:rFonts w:ascii="Times New Roman" w:eastAsia="Times New Roman" w:hAnsi="Times New Roman" w:cs="Times New Roman"/>
            <w:sz w:val="24"/>
            <w:szCs w:val="24"/>
            <w:highlight w:val="white"/>
          </w:rPr>
          <w:t>or</w:t>
        </w:r>
        <w:r w:rsidR="00B37047"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w:t>
      </w:r>
      <w:del w:id="438" w:author="Greg Reeve" w:date="2020-12-12T16:41:00Z">
        <w:r w:rsidR="00AD5499" w:rsidRPr="00DB7C91" w:rsidDel="00F41DAD">
          <w:rPr>
            <w:rFonts w:ascii="Times New Roman" w:eastAsia="Times New Roman" w:hAnsi="Times New Roman" w:cs="Times New Roman"/>
            <w:sz w:val="24"/>
            <w:szCs w:val="24"/>
            <w:highlight w:val="white"/>
          </w:rPr>
          <w:delText xml:space="preserve">records </w:delText>
        </w:r>
      </w:del>
      <w:r w:rsidR="00AD5499" w:rsidRPr="00DB7C91">
        <w:rPr>
          <w:rFonts w:ascii="Times New Roman" w:eastAsia="Times New Roman" w:hAnsi="Times New Roman" w:cs="Times New Roman"/>
          <w:sz w:val="24"/>
          <w:szCs w:val="24"/>
          <w:highlight w:val="white"/>
        </w:rPr>
        <w:t xml:space="preserve">and bibliographic records </w:t>
      </w:r>
      <w:ins w:id="439" w:author="Greg Reeve" w:date="2020-12-12T16:41:00Z">
        <w:r w:rsidR="00F41DAD">
          <w:rPr>
            <w:rFonts w:ascii="Times New Roman" w:eastAsia="Times New Roman" w:hAnsi="Times New Roman" w:cs="Times New Roman"/>
            <w:sz w:val="24"/>
            <w:szCs w:val="24"/>
            <w:highlight w:val="white"/>
          </w:rPr>
          <w:t xml:space="preserve">by </w:t>
        </w:r>
      </w:ins>
      <w:del w:id="440" w:author="Greg Reeve" w:date="2020-12-12T16:40:00Z">
        <w:r w:rsidR="00AD5499" w:rsidRPr="00DB7C91" w:rsidDel="00240D85">
          <w:rPr>
            <w:rFonts w:ascii="Times New Roman" w:eastAsia="Times New Roman" w:hAnsi="Times New Roman" w:cs="Times New Roman"/>
            <w:sz w:val="24"/>
            <w:szCs w:val="24"/>
            <w:highlight w:val="white"/>
          </w:rPr>
          <w:delText>by matching on the</w:delText>
        </w:r>
      </w:del>
      <w:ins w:id="441" w:author="Greg Reeve" w:date="2020-12-12T16:40:00Z">
        <w:r w:rsidR="00240D85">
          <w:rPr>
            <w:rFonts w:ascii="Times New Roman" w:eastAsia="Times New Roman" w:hAnsi="Times New Roman" w:cs="Times New Roman"/>
            <w:sz w:val="24"/>
            <w:szCs w:val="24"/>
            <w:highlight w:val="white"/>
          </w:rPr>
          <w:t>using the</w:t>
        </w:r>
      </w:ins>
      <w:r w:rsidR="00AD5499" w:rsidRPr="00DB7C91">
        <w:rPr>
          <w:rFonts w:ascii="Times New Roman" w:eastAsia="Times New Roman" w:hAnsi="Times New Roman" w:cs="Times New Roman"/>
          <w:sz w:val="24"/>
          <w:szCs w:val="24"/>
          <w:highlight w:val="white"/>
        </w:rPr>
        <w:t xml:space="preserve"> authorized </w:t>
      </w:r>
      <w:del w:id="442" w:author="Greg Reeve" w:date="2020-12-12T15:56:00Z">
        <w:r w:rsidR="00AD5499" w:rsidRPr="00DB7C91" w:rsidDel="00E93B91">
          <w:rPr>
            <w:rFonts w:ascii="Times New Roman" w:eastAsia="Times New Roman" w:hAnsi="Times New Roman" w:cs="Times New Roman"/>
            <w:sz w:val="24"/>
            <w:szCs w:val="24"/>
            <w:highlight w:val="white"/>
          </w:rPr>
          <w:delText>form of a heading</w:delText>
        </w:r>
      </w:del>
      <w:ins w:id="443" w:author="Greg Reeve" w:date="2020-12-12T15:56:00Z">
        <w:r w:rsidR="00E93B9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from the authority database. When a</w:t>
      </w:r>
      <w:ins w:id="444" w:author="Greg Reeve" w:date="2020-12-12T15:56:00Z">
        <w:r w:rsidR="00E93B91">
          <w:rPr>
            <w:rFonts w:ascii="Times New Roman" w:eastAsia="Times New Roman" w:hAnsi="Times New Roman" w:cs="Times New Roman"/>
            <w:sz w:val="24"/>
            <w:szCs w:val="24"/>
            <w:highlight w:val="white"/>
          </w:rPr>
          <w:t xml:space="preserve">n access point </w:t>
        </w:r>
      </w:ins>
      <w:del w:id="445" w:author="Greg Reeve" w:date="2020-12-12T15:56:00Z">
        <w:r w:rsidR="00AD5499" w:rsidRPr="00DB7C91" w:rsidDel="00E93B91">
          <w:rPr>
            <w:rFonts w:ascii="Times New Roman" w:eastAsia="Times New Roman" w:hAnsi="Times New Roman" w:cs="Times New Roman"/>
            <w:sz w:val="24"/>
            <w:szCs w:val="24"/>
            <w:highlight w:val="white"/>
          </w:rPr>
          <w:delText xml:space="preserve"> term </w:delText>
        </w:r>
      </w:del>
      <w:r w:rsidR="00AD5499" w:rsidRPr="00DB7C91">
        <w:rPr>
          <w:rFonts w:ascii="Times New Roman" w:eastAsia="Times New Roman" w:hAnsi="Times New Roman" w:cs="Times New Roman"/>
          <w:sz w:val="24"/>
          <w:szCs w:val="24"/>
          <w:highlight w:val="white"/>
        </w:rPr>
        <w:t xml:space="preserve">used in a bibliographic record matches the authorized </w:t>
      </w:r>
      <w:del w:id="446" w:author="Greg Reeve" w:date="2020-12-12T15:56:00Z">
        <w:r w:rsidR="00AD5499" w:rsidRPr="00DB7C91" w:rsidDel="00E93B91">
          <w:rPr>
            <w:rFonts w:ascii="Times New Roman" w:eastAsia="Times New Roman" w:hAnsi="Times New Roman" w:cs="Times New Roman"/>
            <w:sz w:val="24"/>
            <w:szCs w:val="24"/>
            <w:highlight w:val="white"/>
          </w:rPr>
          <w:delText xml:space="preserve">form </w:delText>
        </w:r>
      </w:del>
      <w:ins w:id="447" w:author="Greg Reeve" w:date="2020-12-12T15:56:00Z">
        <w:r w:rsidR="00E93B91">
          <w:rPr>
            <w:rFonts w:ascii="Times New Roman" w:eastAsia="Times New Roman" w:hAnsi="Times New Roman" w:cs="Times New Roman"/>
            <w:sz w:val="24"/>
            <w:szCs w:val="24"/>
            <w:highlight w:val="white"/>
          </w:rPr>
          <w:t>access point</w:t>
        </w:r>
        <w:r w:rsidR="00E93B9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from an authority record, a link is created </w:t>
      </w:r>
      <w:ins w:id="448" w:author="Greg Reeve" w:date="2020-12-12T15:20:00Z">
        <w:r w:rsidR="00E713D1">
          <w:rPr>
            <w:rFonts w:ascii="Times New Roman" w:eastAsia="Times New Roman" w:hAnsi="Times New Roman" w:cs="Times New Roman"/>
            <w:sz w:val="24"/>
            <w:szCs w:val="24"/>
            <w:highlight w:val="white"/>
          </w:rPr>
          <w:t xml:space="preserve">to the authority </w:t>
        </w:r>
      </w:ins>
      <w:r w:rsidR="00AD5499" w:rsidRPr="00DB7C91">
        <w:rPr>
          <w:rFonts w:ascii="Times New Roman" w:eastAsia="Times New Roman" w:hAnsi="Times New Roman" w:cs="Times New Roman"/>
          <w:sz w:val="24"/>
          <w:szCs w:val="24"/>
          <w:highlight w:val="white"/>
        </w:rPr>
        <w:t>and indexed in the system</w:t>
      </w:r>
      <w:ins w:id="449" w:author="Greg Reeve" w:date="2020-12-12T15:20:00Z">
        <w:r w:rsidR="00E713D1">
          <w:rPr>
            <w:rFonts w:ascii="Times New Roman" w:eastAsia="Times New Roman" w:hAnsi="Times New Roman" w:cs="Times New Roman"/>
            <w:sz w:val="24"/>
            <w:szCs w:val="24"/>
            <w:highlight w:val="white"/>
          </w:rPr>
          <w:t xml:space="preserve"> along with links from variant references and from related </w:t>
        </w:r>
      </w:ins>
      <w:ins w:id="450" w:author="Greg Reeve" w:date="2020-12-12T15:21:00Z">
        <w:r w:rsidR="00E713D1">
          <w:rPr>
            <w:rFonts w:ascii="Times New Roman" w:eastAsia="Times New Roman" w:hAnsi="Times New Roman" w:cs="Times New Roman"/>
            <w:sz w:val="24"/>
            <w:szCs w:val="24"/>
            <w:highlight w:val="white"/>
          </w:rPr>
          <w:t>entities</w:t>
        </w:r>
      </w:ins>
      <w:ins w:id="451" w:author="Greg Reeve" w:date="2020-12-12T15:20:00Z">
        <w:r w:rsidR="00E713D1">
          <w:rPr>
            <w:rFonts w:ascii="Times New Roman" w:eastAsia="Times New Roman" w:hAnsi="Times New Roman" w:cs="Times New Roman"/>
            <w:sz w:val="24"/>
            <w:szCs w:val="24"/>
            <w:highlight w:val="white"/>
          </w:rPr>
          <w:t xml:space="preserve"> </w:t>
        </w:r>
      </w:ins>
      <w:del w:id="452" w:author="Greg Reeve" w:date="2020-12-12T15:20:00Z">
        <w:r w:rsidR="00AD5499" w:rsidRPr="00DB7C91" w:rsidDel="00E713D1">
          <w:rPr>
            <w:rFonts w:ascii="Times New Roman" w:eastAsia="Times New Roman" w:hAnsi="Times New Roman" w:cs="Times New Roman"/>
            <w:sz w:val="24"/>
            <w:szCs w:val="24"/>
            <w:highlight w:val="white"/>
          </w:rPr>
          <w:delText xml:space="preserve"> that also includes links to and from related variants and references </w:delText>
        </w:r>
      </w:del>
      <w:r w:rsidR="00AD5499" w:rsidRPr="00DB7C91">
        <w:rPr>
          <w:rFonts w:ascii="Times New Roman" w:eastAsia="Times New Roman" w:hAnsi="Times New Roman" w:cs="Times New Roman"/>
          <w:sz w:val="24"/>
          <w:szCs w:val="24"/>
          <w:highlight w:val="white"/>
        </w:rPr>
        <w:t>defined in the authority record.</w:t>
      </w:r>
    </w:p>
    <w:p w14:paraId="0000001C" w14:textId="22B8320A" w:rsidR="00AD5499" w:rsidRDefault="00AD5499">
      <w:pPr>
        <w:spacing w:line="480" w:lineRule="auto"/>
        <w:ind w:firstLine="720"/>
        <w:rPr>
          <w:ins w:id="453" w:author="Greg Reeve" w:date="2020-12-11T22:44: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del w:id="454" w:author="Greg Reeve" w:date="2020-12-12T15:21:00Z">
        <w:r w:rsidRPr="00DB7C91" w:rsidDel="005244A7">
          <w:rPr>
            <w:rFonts w:ascii="Times New Roman" w:eastAsia="Times New Roman" w:hAnsi="Times New Roman" w:cs="Times New Roman"/>
            <w:sz w:val="24"/>
            <w:szCs w:val="24"/>
            <w:highlight w:val="white"/>
          </w:rPr>
          <w:delText xml:space="preserve">to </w:delText>
        </w:r>
      </w:del>
      <w:ins w:id="455" w:author="Greg Reeve" w:date="2020-12-12T15:21:00Z">
        <w:r w:rsidR="005244A7">
          <w:rPr>
            <w:rFonts w:ascii="Times New Roman" w:eastAsia="Times New Roman" w:hAnsi="Times New Roman" w:cs="Times New Roman"/>
            <w:sz w:val="24"/>
            <w:szCs w:val="24"/>
            <w:highlight w:val="white"/>
          </w:rPr>
          <w:t>from</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Steve Jobs as the founder of the corporate body</w:t>
      </w:r>
      <w:r w:rsidR="004B4D8E">
        <w:rPr>
          <w:rFonts w:ascii="Times New Roman" w:eastAsia="Times New Roman" w:hAnsi="Times New Roman" w:cs="Times New Roman"/>
          <w:sz w:val="24"/>
          <w:szCs w:val="24"/>
          <w:highlight w:val="white"/>
        </w:rPr>
        <w:t xml:space="preserve"> (see Figure 3)</w:t>
      </w:r>
      <w:ins w:id="456" w:author="Greg Reeve" w:date="2020-12-12T15:21:00Z">
        <w:r w:rsidR="005244A7">
          <w:rPr>
            <w:rFonts w:ascii="Times New Roman" w:eastAsia="Times New Roman" w:hAnsi="Times New Roman" w:cs="Times New Roman"/>
            <w:sz w:val="24"/>
            <w:szCs w:val="24"/>
            <w:highlight w:val="white"/>
          </w:rPr>
          <w:t xml:space="preserve"> to Apple, Inc</w:t>
        </w:r>
      </w:ins>
      <w:r w:rsidRPr="00DB7C91">
        <w:rPr>
          <w:rFonts w:ascii="Times New Roman" w:eastAsia="Times New Roman" w:hAnsi="Times New Roman" w:cs="Times New Roman"/>
          <w:sz w:val="24"/>
          <w:szCs w:val="24"/>
          <w:highlight w:val="white"/>
        </w:rPr>
        <w: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2F2DF9D" w14:textId="32DA99B8" w:rsidR="00A2074E" w:rsidRPr="00375181" w:rsidRDefault="00A2074E">
      <w:pPr>
        <w:spacing w:line="480" w:lineRule="auto"/>
        <w:rPr>
          <w:rFonts w:ascii="Times New Roman" w:eastAsia="Times New Roman" w:hAnsi="Times New Roman" w:cs="Times New Roman"/>
          <w:b/>
          <w:sz w:val="24"/>
          <w:szCs w:val="24"/>
          <w:highlight w:val="white"/>
          <w:rPrChange w:id="457" w:author="Greg Reeve" w:date="2020-12-12T15:26:00Z">
            <w:rPr>
              <w:rFonts w:ascii="Times New Roman" w:eastAsia="Times New Roman" w:hAnsi="Times New Roman" w:cs="Times New Roman"/>
              <w:sz w:val="24"/>
              <w:szCs w:val="24"/>
              <w:highlight w:val="white"/>
            </w:rPr>
          </w:rPrChange>
        </w:rPr>
        <w:pPrChange w:id="458" w:author="Greg Reeve" w:date="2020-12-11T22:44:00Z">
          <w:pPr>
            <w:spacing w:line="480" w:lineRule="auto"/>
            <w:ind w:firstLine="720"/>
          </w:pPr>
        </w:pPrChange>
      </w:pPr>
      <w:ins w:id="459" w:author="Greg Reeve" w:date="2020-12-11T22:44:00Z">
        <w:r w:rsidRPr="00375181">
          <w:rPr>
            <w:rFonts w:ascii="Times New Roman" w:eastAsia="Times New Roman" w:hAnsi="Times New Roman" w:cs="Times New Roman"/>
            <w:b/>
            <w:sz w:val="24"/>
            <w:szCs w:val="24"/>
            <w:highlight w:val="white"/>
            <w:rPrChange w:id="460" w:author="Greg Reeve" w:date="2020-12-12T15:26:00Z">
              <w:rPr>
                <w:rFonts w:ascii="Times New Roman" w:eastAsia="Times New Roman" w:hAnsi="Times New Roman" w:cs="Times New Roman"/>
                <w:sz w:val="24"/>
                <w:szCs w:val="24"/>
                <w:highlight w:val="white"/>
              </w:rPr>
            </w:rPrChange>
          </w:rPr>
          <w:t>Cooperative Authority Database</w:t>
        </w:r>
      </w:ins>
      <w:ins w:id="461" w:author="Greg Reeve" w:date="2020-12-12T16:21:00Z">
        <w:r w:rsidR="000633BA">
          <w:rPr>
            <w:rFonts w:ascii="Times New Roman" w:eastAsia="Times New Roman" w:hAnsi="Times New Roman" w:cs="Times New Roman"/>
            <w:b/>
            <w:sz w:val="24"/>
            <w:szCs w:val="24"/>
            <w:highlight w:val="white"/>
          </w:rPr>
          <w:t>s</w:t>
        </w:r>
      </w:ins>
    </w:p>
    <w:p w14:paraId="0000001D" w14:textId="072D5F95"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w:t>
      </w:r>
      <w:del w:id="462" w:author="Greg Reeve" w:date="2020-12-12T15:22:00Z">
        <w:r w:rsidRPr="00DB7C91" w:rsidDel="005244A7">
          <w:rPr>
            <w:rFonts w:ascii="Times New Roman" w:eastAsia="Times New Roman" w:hAnsi="Times New Roman" w:cs="Times New Roman"/>
            <w:sz w:val="24"/>
            <w:szCs w:val="24"/>
            <w:highlight w:val="white"/>
          </w:rPr>
          <w:delText xml:space="preserve">bringing </w:delText>
        </w:r>
      </w:del>
      <w:ins w:id="463" w:author="Greg Reeve" w:date="2020-12-12T15:22:00Z">
        <w:r w:rsidR="005244A7">
          <w:rPr>
            <w:rFonts w:ascii="Times New Roman" w:eastAsia="Times New Roman" w:hAnsi="Times New Roman" w:cs="Times New Roman"/>
            <w:sz w:val="24"/>
            <w:szCs w:val="24"/>
            <w:highlight w:val="white"/>
          </w:rPr>
          <w:t>the integration of</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records from </w:t>
      </w:r>
      <w:del w:id="464" w:author="Greg Reeve" w:date="2020-12-12T15:22:00Z">
        <w:r w:rsidRPr="00DB7C91" w:rsidDel="005244A7">
          <w:rPr>
            <w:rFonts w:ascii="Times New Roman" w:eastAsia="Times New Roman" w:hAnsi="Times New Roman" w:cs="Times New Roman"/>
            <w:sz w:val="24"/>
            <w:szCs w:val="24"/>
            <w:highlight w:val="white"/>
          </w:rPr>
          <w:delText xml:space="preserve">the </w:delText>
        </w:r>
      </w:del>
      <w:r w:rsidRPr="00DB7C91">
        <w:rPr>
          <w:rFonts w:ascii="Times New Roman" w:eastAsia="Times New Roman" w:hAnsi="Times New Roman" w:cs="Times New Roman"/>
          <w:sz w:val="24"/>
          <w:szCs w:val="24"/>
          <w:highlight w:val="white"/>
        </w:rPr>
        <w:t>shared cooperative databases into their local authority database.</w:t>
      </w:r>
    </w:p>
    <w:p w14:paraId="0000001E" w14:textId="42A65297" w:rsidR="00AD5499" w:rsidRPr="00DB7C91" w:rsidRDefault="005244A7">
      <w:pPr>
        <w:spacing w:line="480" w:lineRule="auto"/>
        <w:ind w:firstLine="720"/>
        <w:rPr>
          <w:rFonts w:ascii="Times New Roman" w:eastAsia="Times New Roman" w:hAnsi="Times New Roman" w:cs="Times New Roman"/>
          <w:sz w:val="24"/>
          <w:szCs w:val="24"/>
          <w:highlight w:val="white"/>
        </w:rPr>
      </w:pPr>
      <w:ins w:id="465" w:author="Greg Reeve" w:date="2020-12-12T15:22:00Z">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ins>
      <w:del w:id="466" w:author="Greg Reeve" w:date="2020-12-12T15:22:00Z">
        <w:r w:rsidR="00AD5499" w:rsidRPr="00DB7C91" w:rsidDel="005244A7">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D5499" w:rsidRPr="00DB7C91">
        <w:rPr>
          <w:rFonts w:ascii="Times New Roman" w:eastAsia="Times New Roman" w:hAnsi="Times New Roman" w:cs="Times New Roman"/>
          <w:sz w:val="24"/>
          <w:szCs w:val="24"/>
          <w:highlight w:val="white"/>
          <w:vertAlign w:val="superscript"/>
        </w:rPr>
        <w:endnoteReference w:id="20"/>
      </w:r>
      <w:r w:rsidR="00AD5499"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00AD5499" w:rsidRPr="00DB7C91">
        <w:rPr>
          <w:rFonts w:ascii="Times New Roman" w:eastAsia="Times New Roman" w:hAnsi="Times New Roman" w:cs="Times New Roman"/>
          <w:sz w:val="24"/>
          <w:szCs w:val="24"/>
          <w:highlight w:val="white"/>
          <w:vertAlign w:val="superscript"/>
        </w:rPr>
        <w:endnoteReference w:id="21"/>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clean up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The number of options </w:t>
      </w:r>
      <w:r w:rsidRPr="00DB7C91">
        <w:rPr>
          <w:rFonts w:ascii="Times New Roman" w:eastAsia="Times New Roman" w:hAnsi="Times New Roman" w:cs="Times New Roman"/>
          <w:sz w:val="24"/>
          <w:szCs w:val="24"/>
        </w:rPr>
        <w:lastRenderedPageBreak/>
        <w:t>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and all the associated authority records to load into their ILS. Customizable reports are also included, allowing libraries to follow up the automated processing with any needed manual review for headings that could not be confidently matched by the machine. This maximizes the </w:t>
      </w:r>
      <w:r w:rsidRPr="00DB7C91">
        <w:rPr>
          <w:rFonts w:ascii="Times New Roman" w:eastAsia="Times New Roman" w:hAnsi="Times New Roman" w:cs="Times New Roman"/>
          <w:sz w:val="24"/>
          <w:szCs w:val="24"/>
        </w:rPr>
        <w:lastRenderedPageBreak/>
        <w:t>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Default="00AD5499">
      <w:pPr>
        <w:spacing w:line="480" w:lineRule="auto"/>
        <w:ind w:firstLine="720"/>
        <w:rPr>
          <w:ins w:id="468" w:author="Greg Reeve" w:date="2020-12-15T17:50:00Z"/>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25"/>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6"/>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8F4CAD4" w14:textId="77777777" w:rsidR="00F77D99" w:rsidRPr="00DB7C91" w:rsidRDefault="00F77D99" w:rsidP="00F77D99">
      <w:pPr>
        <w:spacing w:line="480" w:lineRule="auto"/>
        <w:rPr>
          <w:rFonts w:ascii="Times New Roman" w:hAnsi="Times New Roman" w:cs="Times New Roman"/>
          <w:b/>
          <w:sz w:val="24"/>
          <w:szCs w:val="24"/>
          <w:highlight w:val="white"/>
        </w:rPr>
      </w:pPr>
      <w:moveToRangeStart w:id="469" w:author="Greg Reeve" w:date="2020-12-15T17:50:00Z" w:name="move58947031"/>
      <w:moveTo w:id="470" w:author="Greg Reeve" w:date="2020-12-15T17:50:00Z">
        <w:r w:rsidRPr="00DB7C91">
          <w:rPr>
            <w:rFonts w:ascii="Times New Roman" w:hAnsi="Times New Roman" w:cs="Times New Roman"/>
            <w:b/>
            <w:sz w:val="24"/>
            <w:szCs w:val="24"/>
            <w:highlight w:val="white"/>
          </w:rPr>
          <w:t>Importance of authority control</w:t>
        </w:r>
      </w:moveTo>
    </w:p>
    <w:p w14:paraId="3215DB18"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471" w:author="Greg Reeve" w:date="2020-12-15T17:50:00Z">
        <w:r w:rsidRPr="00DB7C91">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moveTo>
    </w:p>
    <w:p w14:paraId="0B82E46A"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474" w:author="Greg Reeve" w:date="2020-12-15T17:50:00Z">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To>
    </w:p>
    <w:p w14:paraId="37816EEE" w14:textId="77777777" w:rsidR="00F77D99" w:rsidRPr="00DB7C91" w:rsidDel="00F77D99" w:rsidRDefault="00F77D99" w:rsidP="00F77D99">
      <w:pPr>
        <w:spacing w:line="480" w:lineRule="auto"/>
        <w:rPr>
          <w:del w:id="477" w:author="Greg Reeve" w:date="2020-12-15T17:50:00Z"/>
          <w:rFonts w:ascii="Times New Roman" w:eastAsia="Times New Roman" w:hAnsi="Times New Roman" w:cs="Times New Roman"/>
          <w:sz w:val="24"/>
          <w:szCs w:val="24"/>
          <w:highlight w:val="white"/>
        </w:rPr>
      </w:pPr>
      <w:moveTo w:id="478" w:author="Greg Reeve" w:date="2020-12-15T17:50:00Z">
        <w:r w:rsidRPr="00DB7C91">
          <w:rPr>
            <w:rFonts w:ascii="Times New Roman" w:eastAsia="Times New Roman" w:hAnsi="Times New Roman" w:cs="Times New Roman"/>
            <w:sz w:val="24"/>
            <w:szCs w:val="24"/>
            <w:highlight w:val="white"/>
          </w:rPr>
          <w:tab/>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To>
    </w:p>
    <w:moveToRangeEnd w:id="469"/>
    <w:p w14:paraId="7DAA4A64"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Change w:id="481" w:author="Greg Reeve" w:date="2020-12-15T17:50:00Z">
          <w:pPr>
            <w:spacing w:line="480" w:lineRule="auto"/>
            <w:ind w:firstLine="720"/>
          </w:pPr>
        </w:pPrChange>
      </w:pP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w:t>
      </w:r>
      <w:r w:rsidRPr="00DB7C91">
        <w:rPr>
          <w:rFonts w:ascii="Times New Roman" w:eastAsia="Times New Roman" w:hAnsi="Times New Roman" w:cs="Times New Roman"/>
          <w:sz w:val="24"/>
          <w:szCs w:val="24"/>
          <w:highlight w:val="white"/>
        </w:rPr>
        <w:lastRenderedPageBreak/>
        <w:t>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w:t>
      </w:r>
      <w:r w:rsidRPr="00DB7C91">
        <w:rPr>
          <w:rFonts w:ascii="Times New Roman" w:eastAsia="Times New Roman" w:hAnsi="Times New Roman" w:cs="Times New Roman"/>
          <w:sz w:val="24"/>
          <w:szCs w:val="24"/>
          <w:highlight w:val="white"/>
        </w:rPr>
        <w:lastRenderedPageBreak/>
        <w:t>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4"/>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6"/>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w:t>
      </w:r>
      <w:r w:rsidRPr="00DB7C91">
        <w:rPr>
          <w:rFonts w:ascii="Times New Roman" w:eastAsia="Times New Roman" w:hAnsi="Times New Roman" w:cs="Times New Roman"/>
          <w:sz w:val="24"/>
          <w:szCs w:val="24"/>
          <w:highlight w:val="white"/>
        </w:rPr>
        <w:lastRenderedPageBreak/>
        <w:t>Headings (LCSH),</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Wikidata is a core service of the WWW and the semantic web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Adding the unique identifier for Wikidata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Finally, domain-specific services like IMDb</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and MusicBrainz</w:t>
      </w:r>
      <w:r w:rsidRPr="00DB7C91">
        <w:rPr>
          <w:rFonts w:ascii="Times New Roman" w:eastAsia="Times New Roman" w:hAnsi="Times New Roman" w:cs="Times New Roman"/>
          <w:sz w:val="24"/>
          <w:szCs w:val="24"/>
          <w:highlight w:val="white"/>
          <w:vertAlign w:val="superscript"/>
        </w:rPr>
        <w:endnoteReference w:id="50"/>
      </w:r>
      <w:r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w:t>
      </w:r>
      <w:r w:rsidRPr="00DB7C91">
        <w:rPr>
          <w:rFonts w:ascii="Times New Roman" w:eastAsia="Times New Roman" w:hAnsi="Times New Roman" w:cs="Times New Roman"/>
          <w:sz w:val="24"/>
          <w:szCs w:val="24"/>
          <w:highlight w:val="white"/>
        </w:rPr>
        <w:lastRenderedPageBreak/>
        <w:t>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54"/>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 xml:space="preserve">To bolster the development of each individual cataloger’s judgement, the library </w:t>
      </w:r>
      <w:r w:rsidRPr="00DB7C91">
        <w:rPr>
          <w:rFonts w:ascii="Times New Roman" w:eastAsia="Times New Roman" w:hAnsi="Times New Roman" w:cs="Times New Roman"/>
          <w:sz w:val="24"/>
          <w:szCs w:val="24"/>
        </w:rPr>
        <w:lastRenderedPageBreak/>
        <w:t>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5"/>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The Linked Data for Libraries (LD4L)</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8"/>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enables connecting traditionally siloed library metadata to the larger WWW and semantic web communities. The PCC Wikidata pilot</w:t>
      </w:r>
      <w:r w:rsidRPr="00DB7C91">
        <w:rPr>
          <w:rFonts w:ascii="Times New Roman" w:eastAsia="Times New Roman" w:hAnsi="Times New Roman" w:cs="Times New Roman"/>
          <w:sz w:val="24"/>
          <w:szCs w:val="24"/>
          <w:highlight w:val="white"/>
          <w:vertAlign w:val="superscript"/>
        </w:rPr>
        <w:endnoteReference w:id="60"/>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1"/>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lastRenderedPageBreak/>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7BECF" w14:textId="77777777" w:rsidR="00A528C3" w:rsidRDefault="00A528C3">
      <w:pPr>
        <w:spacing w:line="240" w:lineRule="auto"/>
      </w:pPr>
      <w:r>
        <w:separator/>
      </w:r>
    </w:p>
  </w:endnote>
  <w:endnote w:type="continuationSeparator" w:id="0">
    <w:p w14:paraId="27A675E4" w14:textId="77777777" w:rsidR="00A528C3" w:rsidRDefault="00A528C3">
      <w:pPr>
        <w:spacing w:line="240" w:lineRule="auto"/>
      </w:pPr>
      <w:r>
        <w:continuationSeparator/>
      </w:r>
    </w:p>
  </w:endnote>
  <w:endnote w:id="1">
    <w:p w14:paraId="0000005C" w14:textId="638A8ED1" w:rsidR="00AD5499" w:rsidRPr="00C40EBA" w:rsidRDefault="00AD5499" w:rsidP="00B43AAF">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Seymour Lubetzky, “Panizzi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B43AAF">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Pino B</w:t>
      </w:r>
      <w:r w:rsidRPr="00C40EBA">
        <w:rPr>
          <w:rFonts w:ascii="Times New Roman" w:eastAsia="Times New Roman" w:hAnsi="Times New Roman" w:cs="Times New Roman"/>
          <w:sz w:val="24"/>
          <w:szCs w:val="24"/>
        </w:rPr>
        <w:t>uizza</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Seymour L</w:t>
      </w:r>
      <w:r w:rsidRPr="00C40EBA">
        <w:rPr>
          <w:rFonts w:ascii="Times New Roman" w:eastAsia="Times New Roman" w:hAnsi="Times New Roman" w:cs="Times New Roman"/>
          <w:sz w:val="24"/>
          <w:szCs w:val="24"/>
        </w:rPr>
        <w:t>ubetzky</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F77D99" w:rsidRDefault="00AD5499" w:rsidP="00F77D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w:t>
      </w:r>
      <w:r w:rsidRPr="00F77D99">
        <w:rPr>
          <w:rFonts w:ascii="Times New Roman" w:eastAsia="Times New Roman" w:hAnsi="Times New Roman" w:cs="Times New Roman"/>
          <w:i/>
          <w:sz w:val="24"/>
          <w:szCs w:val="24"/>
        </w:rPr>
        <w:t xml:space="preserve">Services </w:t>
      </w:r>
      <w:r w:rsidRPr="00F77D99">
        <w:rPr>
          <w:rFonts w:ascii="Times New Roman" w:eastAsia="Times New Roman" w:hAnsi="Times New Roman" w:cs="Times New Roman"/>
          <w:sz w:val="24"/>
          <w:szCs w:val="24"/>
        </w:rPr>
        <w:t>26, no. 4 (1982): 323-25.</w:t>
      </w:r>
    </w:p>
  </w:endnote>
  <w:endnote w:id="9">
    <w:p w14:paraId="64706603" w14:textId="3FFD81C6" w:rsidR="001E5BB2" w:rsidRPr="001E5BB2" w:rsidRDefault="001E5BB2" w:rsidP="00F77D99">
      <w:pPr>
        <w:pStyle w:val="EndnoteText"/>
        <w:spacing w:line="480" w:lineRule="auto"/>
        <w:pPrChange w:id="12" w:author="Greg Reeve" w:date="2020-12-15T17:41:00Z">
          <w:pPr>
            <w:pStyle w:val="EndnoteText"/>
          </w:pPr>
        </w:pPrChange>
      </w:pPr>
      <w:ins w:id="13" w:author="Greg Reeve" w:date="2020-12-10T01:20:00Z">
        <w:r w:rsidRPr="00F77D99">
          <w:rPr>
            <w:rStyle w:val="EndnoteReference"/>
            <w:rFonts w:ascii="Times New Roman" w:hAnsi="Times New Roman" w:cs="Times New Roman"/>
            <w:sz w:val="24"/>
            <w:szCs w:val="24"/>
            <w:rPrChange w:id="14" w:author="Greg Reeve" w:date="2020-12-15T17:41:00Z">
              <w:rPr>
                <w:rStyle w:val="EndnoteReference"/>
              </w:rPr>
            </w:rPrChange>
          </w:rPr>
          <w:endnoteRef/>
        </w:r>
        <w:r w:rsidRPr="00F77D99">
          <w:rPr>
            <w:rFonts w:ascii="Times New Roman" w:hAnsi="Times New Roman" w:cs="Times New Roman"/>
            <w:sz w:val="24"/>
            <w:szCs w:val="24"/>
            <w:rPrChange w:id="15" w:author="Greg Reeve" w:date="2020-12-15T17:41:00Z">
              <w:rPr/>
            </w:rPrChange>
          </w:rPr>
          <w:t xml:space="preserve"> </w:t>
        </w:r>
      </w:ins>
      <w:ins w:id="16" w:author="Greg Reeve" w:date="2020-12-10T01:21:00Z">
        <w:r w:rsidRPr="00F77D99">
          <w:rPr>
            <w:rFonts w:ascii="Times New Roman" w:eastAsia="Times New Roman" w:hAnsi="Times New Roman" w:cs="Times New Roman"/>
            <w:sz w:val="24"/>
            <w:szCs w:val="24"/>
          </w:rPr>
          <w:t xml:space="preserve">ABC CLIO, “Metadata,” </w:t>
        </w:r>
        <w:r w:rsidRPr="00F77D99">
          <w:rPr>
            <w:rFonts w:ascii="Times New Roman" w:eastAsia="Times New Roman" w:hAnsi="Times New Roman" w:cs="Times New Roman"/>
            <w:i/>
            <w:sz w:val="24"/>
            <w:szCs w:val="24"/>
          </w:rPr>
          <w:t>Online Dictionary for Library and Information Science</w:t>
        </w:r>
        <w:r w:rsidRPr="003C12C6">
          <w:rPr>
            <w:rFonts w:ascii="Times New Roman" w:eastAsia="Times New Roman" w:hAnsi="Times New Roman" w:cs="Times New Roman"/>
            <w:sz w:val="24"/>
            <w:szCs w:val="24"/>
          </w:rPr>
          <w:t>, October 2,</w:t>
        </w:r>
        <w:r w:rsidRPr="00C40EBA">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Style w:val="Hyperlink"/>
            <w:rFonts w:ascii="Times New Roman" w:eastAsia="Times New Roman" w:hAnsi="Times New Roman" w:cs="Times New Roman"/>
            <w:sz w:val="24"/>
            <w:szCs w:val="24"/>
          </w:rPr>
          <w:t>.</w:t>
        </w:r>
      </w:ins>
    </w:p>
  </w:endnote>
  <w:endnote w:id="10">
    <w:p w14:paraId="0000005A" w14:textId="0B5223CD" w:rsidR="00AD5499" w:rsidRPr="00B43AAF" w:rsidDel="001E5BB2" w:rsidRDefault="00AD5499">
      <w:pPr>
        <w:spacing w:line="480" w:lineRule="auto"/>
        <w:rPr>
          <w:del w:id="20" w:author="Greg Reeve" w:date="2020-12-10T01:21:00Z"/>
          <w:rFonts w:ascii="Times New Roman" w:eastAsia="Times New Roman" w:hAnsi="Times New Roman" w:cs="Times New Roman"/>
          <w:sz w:val="24"/>
          <w:szCs w:val="24"/>
        </w:rPr>
      </w:pPr>
      <w:del w:id="21" w:author="Greg Reeve" w:date="2020-12-10T01:21:00Z">
        <w:r w:rsidRPr="00B43AAF" w:rsidDel="001E5BB2">
          <w:rPr>
            <w:rFonts w:ascii="Times New Roman" w:hAnsi="Times New Roman" w:cs="Times New Roman"/>
            <w:sz w:val="24"/>
            <w:szCs w:val="24"/>
            <w:vertAlign w:val="superscript"/>
          </w:rPr>
          <w:endnoteRef/>
        </w:r>
        <w:r w:rsidRPr="00B43AAF" w:rsidDel="001E5BB2">
          <w:rPr>
            <w:rFonts w:ascii="Times New Roman" w:hAnsi="Times New Roman" w:cs="Times New Roman"/>
            <w:sz w:val="24"/>
            <w:szCs w:val="24"/>
          </w:rPr>
          <w:delText xml:space="preserve"> </w:delText>
        </w:r>
        <w:r w:rsidRPr="00B43AAF" w:rsidDel="001E5BB2">
          <w:rPr>
            <w:rFonts w:ascii="Times New Roman" w:eastAsia="Times New Roman" w:hAnsi="Times New Roman" w:cs="Times New Roman"/>
            <w:sz w:val="24"/>
            <w:szCs w:val="24"/>
          </w:rPr>
          <w:delText>Commonly referred to as “data about 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 xml:space="preserve">etadata is the sum total of what one can say about a given information object at any level of aggregation recorded in a structured form; </w:delText>
        </w:r>
      </w:del>
      <w:ins w:id="22" w:author="Greg Reeve" w:date="2020-12-10T01:18:00Z">
        <w:del w:id="23" w:author="Greg Reeve" w:date="2020-12-10T01:21:00Z">
          <w:r w:rsidR="00047848" w:rsidRPr="00B43AAF" w:rsidDel="001E5BB2">
            <w:rPr>
              <w:rFonts w:ascii="Times New Roman" w:eastAsia="Times New Roman" w:hAnsi="Times New Roman" w:cs="Times New Roman"/>
              <w:sz w:val="24"/>
              <w:szCs w:val="24"/>
            </w:rPr>
            <w:delText xml:space="preserve"> </w:delText>
          </w:r>
        </w:del>
      </w:ins>
      <w:del w:id="24" w:author="Greg Reeve" w:date="2020-12-10T01:21:00Z">
        <w:r w:rsidRPr="00B43AAF" w:rsidDel="001E5BB2">
          <w:rPr>
            <w:rFonts w:ascii="Times New Roman" w:eastAsia="Times New Roman" w:hAnsi="Times New Roman" w:cs="Times New Roman"/>
            <w:sz w:val="24"/>
            <w:szCs w:val="24"/>
          </w:rPr>
          <w:delText>see also ABC CLIO,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etadata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Pr="00B43AAF" w:rsidDel="001E5BB2">
          <w:rPr>
            <w:rFonts w:ascii="Times New Roman" w:eastAsia="Times New Roman" w:hAnsi="Times New Roman" w:cs="Times New Roman"/>
            <w:i/>
            <w:sz w:val="24"/>
            <w:szCs w:val="24"/>
          </w:rPr>
          <w:delText>Online Dictionary for Library and Information Science</w:delText>
        </w:r>
        <w:r w:rsidRPr="00B43AAF" w:rsidDel="001E5BB2">
          <w:rPr>
            <w:rFonts w:ascii="Times New Roman" w:eastAsia="Times New Roman" w:hAnsi="Times New Roman" w:cs="Times New Roman"/>
            <w:sz w:val="24"/>
            <w:szCs w:val="24"/>
          </w:rPr>
          <w:delText>, October 2, 2020</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054611" w:rsidRPr="00B43AAF" w:rsidDel="001E5BB2">
          <w:rPr>
            <w:rPrChange w:id="25" w:author="Greg Reeve" w:date="2020-12-10T23:17:00Z">
              <w:rPr>
                <w:rStyle w:val="Hyperlink"/>
                <w:rFonts w:ascii="Times New Roman" w:eastAsia="Times New Roman" w:hAnsi="Times New Roman" w:cs="Times New Roman"/>
                <w:sz w:val="24"/>
                <w:szCs w:val="24"/>
              </w:rPr>
            </w:rPrChange>
          </w:rPr>
          <w:fldChar w:fldCharType="begin"/>
        </w:r>
        <w:r w:rsidR="00054611" w:rsidRPr="00B43AAF" w:rsidDel="001E5BB2">
          <w:rPr>
            <w:rFonts w:ascii="Times New Roman" w:hAnsi="Times New Roman" w:cs="Times New Roman"/>
            <w:sz w:val="24"/>
            <w:szCs w:val="24"/>
            <w:rPrChange w:id="26" w:author="Greg Reeve" w:date="2020-12-10T23:17:00Z">
              <w:rPr/>
            </w:rPrChange>
          </w:rPr>
          <w:delInstrText xml:space="preserve"> HYPERLINK "https://products.abc-clio.com/ODLIS/odlis_m.aspx" \l "metadata" </w:delInstrText>
        </w:r>
        <w:r w:rsidR="00054611" w:rsidRPr="00B43AAF" w:rsidDel="001E5BB2">
          <w:rPr>
            <w:rPrChange w:id="27" w:author="Greg Reeve" w:date="2020-12-10T23:17:00Z">
              <w:rPr>
                <w:rStyle w:val="Hyperlink"/>
                <w:rFonts w:ascii="Times New Roman" w:eastAsia="Times New Roman" w:hAnsi="Times New Roman" w:cs="Times New Roman"/>
                <w:sz w:val="24"/>
                <w:szCs w:val="24"/>
              </w:rPr>
            </w:rPrChange>
          </w:rPr>
          <w:fldChar w:fldCharType="separate"/>
        </w:r>
        <w:r w:rsidR="009C217D" w:rsidRPr="00B43AAF" w:rsidDel="001E5BB2">
          <w:rPr>
            <w:rStyle w:val="Hyperlink"/>
            <w:rFonts w:ascii="Times New Roman" w:eastAsia="Times New Roman" w:hAnsi="Times New Roman" w:cs="Times New Roman"/>
            <w:sz w:val="24"/>
            <w:szCs w:val="24"/>
          </w:rPr>
          <w:delText>https://products.abc-clio.com/ODLIS/odlis_m.aspx#metadata</w:delText>
        </w:r>
        <w:r w:rsidR="00054611" w:rsidRPr="00B43AAF" w:rsidDel="001E5BB2">
          <w:rPr>
            <w:rStyle w:val="Hyperlink"/>
            <w:rFonts w:ascii="Times New Roman" w:eastAsia="Times New Roman" w:hAnsi="Times New Roman" w:cs="Times New Roman"/>
            <w:sz w:val="24"/>
            <w:szCs w:val="24"/>
            <w:rPrChange w:id="28" w:author="Greg Reeve" w:date="2020-12-10T23:17:00Z">
              <w:rPr>
                <w:rStyle w:val="Hyperlink"/>
                <w:rFonts w:ascii="Times New Roman" w:eastAsia="Times New Roman" w:hAnsi="Times New Roman" w:cs="Times New Roman"/>
                <w:sz w:val="24"/>
                <w:szCs w:val="24"/>
              </w:rPr>
            </w:rPrChange>
          </w:rPr>
          <w:fldChar w:fldCharType="end"/>
        </w:r>
        <w:r w:rsidR="009C217D" w:rsidRPr="00B43AAF" w:rsidDel="001E5BB2">
          <w:rPr>
            <w:rFonts w:ascii="Times New Roman" w:eastAsia="Times New Roman" w:hAnsi="Times New Roman" w:cs="Times New Roman"/>
            <w:sz w:val="24"/>
            <w:szCs w:val="24"/>
          </w:rPr>
          <w:delText>.</w:delText>
        </w:r>
      </w:del>
    </w:p>
  </w:endnote>
  <w:endnote w:id="11">
    <w:p w14:paraId="64869D9D" w14:textId="77777777" w:rsidR="00F77D99" w:rsidRPr="00C8467D" w:rsidRDefault="00F77D99" w:rsidP="00F77D99">
      <w:pPr>
        <w:pStyle w:val="EndnoteText"/>
        <w:spacing w:line="480" w:lineRule="auto"/>
        <w:rPr>
          <w:ins w:id="46" w:author="Greg Reeve" w:date="2020-12-15T17:43:00Z"/>
          <w:rFonts w:ascii="Times New Roman" w:hAnsi="Times New Roman" w:cs="Times New Roman"/>
          <w:sz w:val="24"/>
          <w:szCs w:val="24"/>
        </w:rPr>
      </w:pPr>
      <w:ins w:id="47" w:author="Greg Reeve" w:date="2020-12-15T17:43:00Z">
        <w:r w:rsidRPr="00C8467D">
          <w:rPr>
            <w:rStyle w:val="EndnoteReference"/>
            <w:rFonts w:ascii="Times New Roman" w:hAnsi="Times New Roman" w:cs="Times New Roman"/>
            <w:sz w:val="24"/>
            <w:szCs w:val="24"/>
          </w:rPr>
          <w:endnoteRef/>
        </w:r>
        <w:r w:rsidRPr="00C8467D">
          <w:rPr>
            <w:rFonts w:ascii="Times New Roman" w:hAnsi="Times New Roman" w:cs="Times New Roman"/>
            <w:sz w:val="24"/>
            <w:szCs w:val="24"/>
          </w:rPr>
          <w:t xml:space="preserve"> Robert L. Maxwell, Maxwell’s Guide to Authority Work (Chicago: American Library Association, 2002), 1.</w:t>
        </w:r>
      </w:ins>
    </w:p>
  </w:endnote>
  <w:endnote w:id="12">
    <w:p w14:paraId="340A8087" w14:textId="77777777" w:rsidR="00FB5FCB" w:rsidRPr="00B43AAF" w:rsidRDefault="00FB5FCB" w:rsidP="00FB5FCB">
      <w:pPr>
        <w:pStyle w:val="EndnoteText"/>
        <w:spacing w:line="480" w:lineRule="auto"/>
        <w:rPr>
          <w:ins w:id="312" w:author="Greg Reeve" w:date="2020-12-12T15:51:00Z"/>
        </w:rPr>
      </w:pPr>
      <w:ins w:id="313" w:author="Greg Reeve" w:date="2020-12-12T15:51:00Z">
        <w:r w:rsidRPr="00AC0FA6">
          <w:rPr>
            <w:rStyle w:val="EndnoteReference"/>
            <w:rFonts w:ascii="Times New Roman" w:hAnsi="Times New Roman" w:cs="Times New Roman"/>
            <w:sz w:val="24"/>
            <w:szCs w:val="24"/>
          </w:rPr>
          <w:endnoteRef/>
        </w:r>
        <w:r w:rsidRPr="00AC0FA6">
          <w:rPr>
            <w:rFonts w:ascii="Times New Roman" w:hAnsi="Times New Roman" w:cs="Times New Roman"/>
            <w:sz w:val="24"/>
            <w:szCs w:val="24"/>
          </w:rPr>
          <w:t xml:space="preserve"> For example, Metadata Authority Description Schema (MADS) is a metadata encoding standard for authority metadata using </w:t>
        </w:r>
        <w:r w:rsidRPr="00B43AAF">
          <w:rPr>
            <w:rFonts w:ascii="Times New Roman" w:hAnsi="Times New Roman" w:cs="Times New Roman"/>
            <w:sz w:val="24"/>
            <w:szCs w:val="24"/>
          </w:rPr>
          <w:t>the XML format.</w:t>
        </w:r>
        <w:r>
          <w:rPr>
            <w:rFonts w:ascii="Times New Roman" w:hAnsi="Times New Roman" w:cs="Times New Roman"/>
            <w:sz w:val="24"/>
            <w:szCs w:val="24"/>
          </w:rPr>
          <w:t xml:space="preserve"> For more information see </w:t>
        </w:r>
        <w:r w:rsidRPr="00B43AAF">
          <w:rPr>
            <w:rFonts w:ascii="Times New Roman" w:hAnsi="Times New Roman" w:cs="Times New Roman"/>
            <w:sz w:val="24"/>
            <w:szCs w:val="24"/>
          </w:rPr>
          <w:t>https://www.loc.gov/standards/mads/mads-doc.html</w:t>
        </w:r>
        <w:r>
          <w:rPr>
            <w:rFonts w:ascii="Times New Roman" w:hAnsi="Times New Roman" w:cs="Times New Roman"/>
            <w:sz w:val="24"/>
            <w:szCs w:val="24"/>
          </w:rPr>
          <w:t>.</w:t>
        </w:r>
        <w:r>
          <w:t xml:space="preserve"> </w:t>
        </w:r>
      </w:ins>
    </w:p>
  </w:endnote>
  <w:endnote w:id="13">
    <w:p w14:paraId="11F17F4E" w14:textId="77777777" w:rsidR="00FB5FCB" w:rsidRPr="00C40EBA" w:rsidRDefault="00FB5FCB" w:rsidP="00FB5FCB">
      <w:pPr>
        <w:spacing w:line="480" w:lineRule="auto"/>
        <w:rPr>
          <w:ins w:id="314" w:author="Greg Reeve" w:date="2020-12-12T15:51:00Z"/>
          <w:rFonts w:ascii="Times New Roman" w:eastAsia="Times New Roman" w:hAnsi="Times New Roman" w:cs="Times New Roman"/>
          <w:sz w:val="24"/>
          <w:szCs w:val="24"/>
        </w:rPr>
      </w:pPr>
      <w:ins w:id="315"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 \h </w:instrText>
        </w:r>
        <w:r>
          <w:fldChar w:fldCharType="separate"/>
        </w:r>
        <w:r w:rsidRPr="00C40EBA">
          <w:rPr>
            <w:rFonts w:ascii="Times New Roman" w:eastAsia="Times New Roman" w:hAnsi="Times New Roman" w:cs="Times New Roman"/>
            <w:color w:val="1155CC"/>
            <w:sz w:val="24"/>
            <w:szCs w:val="24"/>
            <w:u w:val="single"/>
          </w:rPr>
          <w:t>https://www.loc.gov/marc/uma</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 </w:instrText>
        </w:r>
        <w:r>
          <w:fldChar w:fldCharType="separate"/>
        </w:r>
        <w:r w:rsidRPr="006F5BEA">
          <w:rPr>
            <w:rStyle w:val="Hyperlink"/>
            <w:rFonts w:ascii="Times New Roman" w:eastAsia="Times New Roman" w:hAnsi="Times New Roman" w:cs="Times New Roman"/>
            <w:sz w:val="24"/>
            <w:szCs w:val="24"/>
          </w:rPr>
          <w:t>https://www.loc.gov/marc/authority/</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14">
    <w:p w14:paraId="78AD9904" w14:textId="77777777" w:rsidR="00FB5FCB" w:rsidRPr="00C40EBA" w:rsidRDefault="00FB5FCB" w:rsidP="00FB5FCB">
      <w:pPr>
        <w:spacing w:line="480" w:lineRule="auto"/>
        <w:rPr>
          <w:ins w:id="349" w:author="Greg Reeve" w:date="2020-12-12T15:51:00Z"/>
          <w:rFonts w:ascii="Times New Roman" w:eastAsia="Times New Roman" w:hAnsi="Times New Roman" w:cs="Times New Roman"/>
          <w:sz w:val="24"/>
          <w:szCs w:val="24"/>
        </w:rPr>
      </w:pPr>
      <w:ins w:id="350"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"https://www.loc.gov/marc/uma/pt12.html" \l "pt12" </w:instrText>
        </w:r>
        <w:r>
          <w:fldChar w:fldCharType="separate"/>
        </w:r>
        <w:r w:rsidRPr="006F5BEA">
          <w:rPr>
            <w:rStyle w:val="Hyperlink"/>
            <w:rFonts w:ascii="Times New Roman" w:eastAsia="Times New Roman" w:hAnsi="Times New Roman" w:cs="Times New Roman"/>
            <w:sz w:val="24"/>
            <w:szCs w:val="24"/>
          </w:rPr>
          <w:t>https://www.loc.gov/marc/uma/pt12.html#pt12</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"https://www.loc.gov/marc/authority/examples.html" </w:instrText>
        </w:r>
        <w:r>
          <w:fldChar w:fldCharType="separate"/>
        </w:r>
        <w:r w:rsidRPr="006F5BEA">
          <w:rPr>
            <w:rStyle w:val="Hyperlink"/>
            <w:rFonts w:ascii="Times New Roman" w:eastAsia="Times New Roman" w:hAnsi="Times New Roman" w:cs="Times New Roman"/>
            <w:sz w:val="24"/>
            <w:szCs w:val="24"/>
          </w:rPr>
          <w:t>https://www.loc.gov/marc/authority/examples.html</w:t>
        </w:r>
        <w:r>
          <w:rPr>
            <w:rStyle w:val="Hyperlink"/>
            <w:rFonts w:ascii="Times New Roman" w:eastAsia="Times New Roman" w:hAnsi="Times New Roman" w:cs="Times New Roman"/>
            <w:sz w:val="24"/>
            <w:szCs w:val="24"/>
          </w:rPr>
          <w:fldChar w:fldCharType="end"/>
        </w:r>
      </w:ins>
    </w:p>
  </w:endnote>
  <w:endnote w:id="15">
    <w:p w14:paraId="00000049" w14:textId="6F2FCABC" w:rsidR="00AD5499" w:rsidRPr="00C40EBA" w:rsidDel="00DD16F4" w:rsidRDefault="00AD5499" w:rsidP="00B43AAF">
      <w:pPr>
        <w:spacing w:line="480" w:lineRule="auto"/>
        <w:rPr>
          <w:del w:id="370" w:author="Greg Reeve" w:date="2020-12-11T17:10:00Z"/>
          <w:rFonts w:ascii="Times New Roman" w:eastAsia="Times New Roman" w:hAnsi="Times New Roman" w:cs="Times New Roman"/>
          <w:sz w:val="24"/>
          <w:szCs w:val="24"/>
        </w:rPr>
      </w:pPr>
      <w:del w:id="371"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“Understanding MARC Authority </w:delText>
        </w:r>
        <w:r w:rsidR="009C217D" w:rsidDel="00DD16F4">
          <w:rPr>
            <w:rFonts w:ascii="Times New Roman" w:eastAsia="Times New Roman" w:hAnsi="Times New Roman" w:cs="Times New Roman"/>
            <w:sz w:val="24"/>
            <w:szCs w:val="24"/>
          </w:rPr>
          <w:delText>Records: Machine-Readable Cataloging,</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 \h </w:delInstrText>
        </w:r>
        <w:r w:rsidR="00FD74EB" w:rsidDel="00DD16F4">
          <w:fldChar w:fldCharType="separate"/>
        </w:r>
        <w:r w:rsidRPr="00C40EBA" w:rsidDel="00DD16F4">
          <w:rPr>
            <w:rFonts w:ascii="Times New Roman" w:eastAsia="Times New Roman" w:hAnsi="Times New Roman" w:cs="Times New Roman"/>
            <w:color w:val="1155CC"/>
            <w:sz w:val="24"/>
            <w:szCs w:val="24"/>
            <w:u w:val="single"/>
          </w:rPr>
          <w:delText>https://www.loc.gov/marc/uma</w:delText>
        </w:r>
        <w:r w:rsidR="00FD74EB" w:rsidDel="00DD16F4">
          <w:rPr>
            <w:rFonts w:ascii="Times New Roman" w:eastAsia="Times New Roman" w:hAnsi="Times New Roman" w:cs="Times New Roman"/>
            <w:color w:val="1155CC"/>
            <w:sz w:val="24"/>
            <w:szCs w:val="24"/>
            <w:u w:val="single"/>
          </w:rPr>
          <w:fldChar w:fldCharType="end"/>
        </w:r>
        <w:r w:rsidRPr="00C40EBA" w:rsidDel="00DD16F4">
          <w:rPr>
            <w:rFonts w:ascii="Times New Roman" w:eastAsia="Times New Roman" w:hAnsi="Times New Roman" w:cs="Times New Roman"/>
            <w:sz w:val="24"/>
            <w:szCs w:val="24"/>
          </w:rPr>
          <w:delText>; Library of Congress, “MARC 21 Format for Authority Data</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del>
    </w:p>
  </w:endnote>
  <w:endnote w:id="16">
    <w:p w14:paraId="0000004A" w14:textId="50D4854C" w:rsidR="00AD5499" w:rsidRPr="00C40EBA" w:rsidDel="00DD16F4" w:rsidRDefault="00AD5499" w:rsidP="008F57B4">
      <w:pPr>
        <w:spacing w:line="480" w:lineRule="auto"/>
        <w:rPr>
          <w:del w:id="384" w:author="Greg Reeve" w:date="2020-12-11T17:10:00Z"/>
          <w:rFonts w:ascii="Times New Roman" w:eastAsia="Times New Roman" w:hAnsi="Times New Roman" w:cs="Times New Roman"/>
          <w:sz w:val="24"/>
          <w:szCs w:val="24"/>
        </w:rPr>
      </w:pPr>
      <w:del w:id="385"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“MARC 21 Reference Materials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"https://www.loc.gov/marc/uma/pt12.html" \l "pt12"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https://www.loc.gov/marc/uma/pt12.html#pt12</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Library of Congress, “Appendix B - Full Record Examples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"https://www.loc.gov/marc/authority/examples.html"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https://www.loc.gov/marc/authority/examples.html</w:delText>
        </w:r>
        <w:r w:rsidR="00FD74EB" w:rsidDel="00DD16F4">
          <w:rPr>
            <w:rStyle w:val="Hyperlink"/>
            <w:rFonts w:ascii="Times New Roman" w:eastAsia="Times New Roman" w:hAnsi="Times New Roman" w:cs="Times New Roman"/>
            <w:sz w:val="24"/>
            <w:szCs w:val="24"/>
          </w:rPr>
          <w:fldChar w:fldCharType="end"/>
        </w:r>
      </w:del>
    </w:p>
  </w:endnote>
  <w:endnote w:id="17">
    <w:p w14:paraId="00000067" w14:textId="4D7A5745" w:rsidR="00AD5499" w:rsidRPr="00C40EBA" w:rsidDel="00F77D99" w:rsidRDefault="00AD5499" w:rsidP="008F57B4">
      <w:pPr>
        <w:spacing w:line="480" w:lineRule="auto"/>
        <w:rPr>
          <w:del w:id="389" w:author="Greg Reeve" w:date="2020-12-15T17:50:00Z"/>
          <w:rFonts w:ascii="Times New Roman" w:eastAsia="Times New Roman" w:hAnsi="Times New Roman" w:cs="Times New Roman"/>
          <w:sz w:val="24"/>
          <w:szCs w:val="24"/>
        </w:rPr>
      </w:pPr>
      <w:del w:id="390"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Corey A. Harper and Barbara B. Tillett, “Library of Congress Controlled Vocabularies and Their Application to the Semantic Web,” </w:delText>
        </w:r>
        <w:r w:rsidRPr="00C40EBA" w:rsidDel="00F77D99">
          <w:rPr>
            <w:rFonts w:ascii="Times New Roman" w:eastAsia="Times New Roman" w:hAnsi="Times New Roman" w:cs="Times New Roman"/>
            <w:i/>
            <w:sz w:val="24"/>
            <w:szCs w:val="24"/>
          </w:rPr>
          <w:delText xml:space="preserve">Cataloging &amp; Classification Quarterly </w:delText>
        </w:r>
        <w:r w:rsidRPr="00C40EBA" w:rsidDel="00F77D99">
          <w:rPr>
            <w:rFonts w:ascii="Times New Roman" w:eastAsia="Times New Roman" w:hAnsi="Times New Roman" w:cs="Times New Roman"/>
            <w:sz w:val="24"/>
            <w:szCs w:val="24"/>
          </w:rPr>
          <w:delText>43, no. 3-4 (2007): 53</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"http://dx.doi.org/10.1300/J104v43n03_03"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http://dx.doi.org/10.1300/J104v43n03_03</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8">
    <w:p w14:paraId="00000068" w14:textId="2BC0F003" w:rsidR="00AD5499" w:rsidRPr="00C40EBA" w:rsidDel="00F77D99" w:rsidRDefault="00AD5499" w:rsidP="008F57B4">
      <w:pPr>
        <w:spacing w:line="480" w:lineRule="auto"/>
        <w:rPr>
          <w:del w:id="392" w:author="Greg Reeve" w:date="2020-12-15T17:50:00Z"/>
          <w:rFonts w:ascii="Times New Roman" w:eastAsia="Times New Roman" w:hAnsi="Times New Roman" w:cs="Times New Roman"/>
          <w:sz w:val="24"/>
          <w:szCs w:val="24"/>
        </w:rPr>
      </w:pPr>
      <w:del w:id="393"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Susan L. Tsui and Carole F. Hinders, “Cost-Effectiveness and Benefits of Outsourcing Authority Control,”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26, no. 4 (1999): 44</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"http://dx.doi.org/10.1300/J104v26n04_04"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http://dx.doi.org/10.1300/J104v26n04_04</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9">
    <w:p w14:paraId="00000069" w14:textId="24BD1630" w:rsidR="00AD5499" w:rsidRPr="00C40EBA" w:rsidDel="00F77D99" w:rsidRDefault="00AD5499">
      <w:pPr>
        <w:spacing w:line="480" w:lineRule="auto"/>
        <w:rPr>
          <w:del w:id="395" w:author="Greg Reeve" w:date="2020-12-15T17:50:00Z"/>
          <w:rFonts w:ascii="Times New Roman" w:eastAsia="Times New Roman" w:hAnsi="Times New Roman" w:cs="Times New Roman"/>
          <w:sz w:val="24"/>
          <w:szCs w:val="24"/>
          <w:u w:val="single"/>
        </w:rPr>
      </w:pPr>
      <w:del w:id="396"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Barbara B. Tillett, “Considerations for Authority Control in the Online Environment,”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9, no. 3 (1989): 2</w:delText>
        </w:r>
        <w:r w:rsidR="00E70DEB" w:rsidDel="00F77D99">
          <w:rPr>
            <w:rFonts w:ascii="Times New Roman" w:eastAsia="Times New Roman" w:hAnsi="Times New Roman" w:cs="Times New Roman"/>
            <w:sz w:val="24"/>
            <w:szCs w:val="24"/>
          </w:rPr>
          <w:delText xml:space="preserve">, </w:delText>
        </w:r>
        <w:r w:rsidR="00A528C3" w:rsidDel="00F77D99">
          <w:fldChar w:fldCharType="begin"/>
        </w:r>
        <w:r w:rsidR="00A528C3" w:rsidDel="00F77D99">
          <w:delInstrText xml:space="preserve"> HYPERLINK "http://dx.doi.org/10.1300/J104v09n03_01" </w:delInstrText>
        </w:r>
        <w:r w:rsidR="00A528C3"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http://dx.doi.org/10.1300/J104v09n03_01</w:delText>
        </w:r>
        <w:r w:rsidR="00A528C3"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20">
    <w:p w14:paraId="0000006A" w14:textId="0A928D01"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2"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21">
    <w:p w14:paraId="00000074" w14:textId="4897561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3">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w:t>
      </w:r>
      <w:del w:id="467" w:author="Greg Reeve" w:date="2020-12-10T23:30:00Z">
        <w:r w:rsidRPr="00C40EBA" w:rsidDel="0054406B">
          <w:rPr>
            <w:rFonts w:ascii="Times New Roman" w:eastAsia="Times New Roman" w:hAnsi="Times New Roman" w:cs="Times New Roman"/>
            <w:sz w:val="24"/>
            <w:szCs w:val="24"/>
          </w:rPr>
          <w:delText xml:space="preserve">can </w:delText>
        </w:r>
      </w:del>
      <w:r w:rsidRPr="00C40EBA">
        <w:rPr>
          <w:rFonts w:ascii="Times New Roman" w:eastAsia="Times New Roman" w:hAnsi="Times New Roman" w:cs="Times New Roman"/>
          <w:sz w:val="24"/>
          <w:szCs w:val="24"/>
        </w:rPr>
        <w:t xml:space="preserve">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4">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22">
    <w:p w14:paraId="00000044" w14:textId="51D10EC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Vellucci,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5"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3">
    <w:p w14:paraId="00000045" w14:textId="3FCE2FE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6"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4">
    <w:p w14:paraId="00000046" w14:textId="68F706F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7"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5">
    <w:p w14:paraId="00000047" w14:textId="78BC41F6"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MarcEdit,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6">
    <w:p w14:paraId="00000048" w14:textId="6437ABA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Rebecca L. Mugridge, Rebecca Nous, Nancy Poehlmann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7">
    <w:p w14:paraId="7B8971AE" w14:textId="77777777" w:rsidR="00F77D99" w:rsidRPr="00C40EBA" w:rsidRDefault="00F77D99" w:rsidP="00F77D99">
      <w:pPr>
        <w:spacing w:line="480" w:lineRule="auto"/>
        <w:rPr>
          <w:ins w:id="472" w:author="Greg Reeve" w:date="2020-12-15T17:50:00Z"/>
          <w:rFonts w:ascii="Times New Roman" w:eastAsia="Times New Roman" w:hAnsi="Times New Roman" w:cs="Times New Roman"/>
          <w:sz w:val="24"/>
          <w:szCs w:val="24"/>
        </w:rPr>
      </w:pPr>
      <w:ins w:id="473"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"http://dx.doi.org/10.1300/J104v43n03_03" </w:instrText>
        </w:r>
        <w:r>
          <w:fldChar w:fldCharType="separate"/>
        </w:r>
        <w:r w:rsidRPr="006F5BEA">
          <w:rPr>
            <w:rStyle w:val="Hyperlink"/>
            <w:rFonts w:ascii="Times New Roman" w:eastAsia="Times New Roman" w:hAnsi="Times New Roman" w:cs="Times New Roman"/>
            <w:sz w:val="24"/>
            <w:szCs w:val="24"/>
          </w:rPr>
          <w:t>http://dx.doi.org/10.1300/J104v43n03_03</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8">
    <w:p w14:paraId="62DB1C84" w14:textId="77777777" w:rsidR="00F77D99" w:rsidRPr="00C40EBA" w:rsidRDefault="00F77D99" w:rsidP="00F77D99">
      <w:pPr>
        <w:spacing w:line="480" w:lineRule="auto"/>
        <w:rPr>
          <w:ins w:id="475" w:author="Greg Reeve" w:date="2020-12-15T17:50:00Z"/>
          <w:rFonts w:ascii="Times New Roman" w:eastAsia="Times New Roman" w:hAnsi="Times New Roman" w:cs="Times New Roman"/>
          <w:sz w:val="24"/>
          <w:szCs w:val="24"/>
        </w:rPr>
      </w:pPr>
      <w:ins w:id="476"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Tsui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"http://dx.doi.org/10.1300/J104v26n04_04" </w:instrText>
        </w:r>
        <w:r>
          <w:fldChar w:fldCharType="separate"/>
        </w:r>
        <w:r w:rsidRPr="006F5BEA">
          <w:rPr>
            <w:rStyle w:val="Hyperlink"/>
            <w:rFonts w:ascii="Times New Roman" w:eastAsia="Times New Roman" w:hAnsi="Times New Roman" w:cs="Times New Roman"/>
            <w:sz w:val="24"/>
            <w:szCs w:val="24"/>
          </w:rPr>
          <w:t>http://dx.doi.org/10.1300/J104v26n04_04</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9">
    <w:p w14:paraId="0AE1DAFC" w14:textId="77777777" w:rsidR="00F77D99" w:rsidRPr="00C40EBA" w:rsidRDefault="00F77D99" w:rsidP="00F77D99">
      <w:pPr>
        <w:spacing w:line="480" w:lineRule="auto"/>
        <w:rPr>
          <w:ins w:id="479" w:author="Greg Reeve" w:date="2020-12-15T17:50:00Z"/>
          <w:rFonts w:ascii="Times New Roman" w:eastAsia="Times New Roman" w:hAnsi="Times New Roman" w:cs="Times New Roman"/>
          <w:sz w:val="24"/>
          <w:szCs w:val="24"/>
          <w:u w:val="single"/>
        </w:rPr>
      </w:pPr>
      <w:ins w:id="480"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r>
          <w:fldChar w:fldCharType="begin"/>
        </w:r>
        <w:r>
          <w:instrText xml:space="preserve"> HYPERLINK "http://dx.doi.org/10.1300/J104v09n03_01" </w:instrText>
        </w:r>
        <w:r>
          <w:fldChar w:fldCharType="separate"/>
        </w:r>
        <w:r w:rsidRPr="006F5BEA">
          <w:rPr>
            <w:rStyle w:val="Hyperlink"/>
            <w:rFonts w:ascii="Times New Roman" w:eastAsia="Times New Roman" w:hAnsi="Times New Roman" w:cs="Times New Roman"/>
            <w:sz w:val="24"/>
            <w:szCs w:val="24"/>
          </w:rPr>
          <w:t>http://dx.doi.org/10.1300/J104v09n03_01</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0">
    <w:p w14:paraId="00000061" w14:textId="6121EC5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9"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31">
    <w:p w14:paraId="00000062" w14:textId="09086789"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32">
    <w:p w14:paraId="00000064" w14:textId="6B96C6B4" w:rsidR="00AD5499" w:rsidRPr="00C40EBA" w:rsidRDefault="00AD5499">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33">
    <w:p w14:paraId="00000065" w14:textId="625D531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34">
    <w:p w14:paraId="00000063" w14:textId="1965A65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1"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5">
    <w:p w14:paraId="00000066" w14:textId="0449E87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2"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6">
    <w:p w14:paraId="0000005B" w14:textId="043CEA3C"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Salo,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3"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7">
    <w:p w14:paraId="0000006B" w14:textId="0D0BD30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4"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8">
    <w:p w14:paraId="00000058" w14:textId="7C91D18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9">
    <w:p w14:paraId="00000059" w14:textId="792F1D4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40">
    <w:p w14:paraId="0000006C" w14:textId="1945659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17"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41">
    <w:p w14:paraId="00000052" w14:textId="2072757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42">
    <w:p w14:paraId="00000054" w14:textId="41102E6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43">
    <w:p w14:paraId="0000006D" w14:textId="6033803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0"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44">
    <w:p w14:paraId="0000006F" w14:textId="3EA8930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For an example of this see the entry for William Shakespeare in Wikidata</w:t>
      </w:r>
      <w:r w:rsidR="00895CAA">
        <w:rPr>
          <w:rFonts w:ascii="Times New Roman" w:eastAsia="Times New Roman" w:hAnsi="Times New Roman" w:cs="Times New Roman"/>
          <w:sz w:val="24"/>
          <w:szCs w:val="24"/>
        </w:rPr>
        <w:t xml:space="preserve">, </w:t>
      </w:r>
      <w:hyperlink r:id="rId21"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45">
    <w:p w14:paraId="00000070" w14:textId="3AF02EA7"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Nancy C</w:t>
      </w:r>
      <w:r w:rsidRPr="00C40EBA">
        <w:rPr>
          <w:rFonts w:ascii="Times New Roman" w:eastAsia="Times New Roman" w:hAnsi="Times New Roman" w:cs="Times New Roman"/>
          <w:sz w:val="24"/>
          <w:szCs w:val="24"/>
        </w:rPr>
        <w:t>ooey, "Leveraging Wikidata to Enhance Authority Records in the Ehri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6">
    <w:p w14:paraId="00000051" w14:textId="7CA3E55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7">
    <w:p w14:paraId="0000004B" w14:textId="07A4A9B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8">
    <w:p w14:paraId="00000053" w14:textId="769C195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9">
    <w:p w14:paraId="00000056" w14:textId="1E2F727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50">
    <w:p w14:paraId="00000055" w14:textId="238B995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MetaBrainz Foundation, “MusicBrainz</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51">
    <w:p w14:paraId="00000075" w14:textId="3083602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52">
    <w:p w14:paraId="00000057" w14:textId="27C9730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53">
    <w:p w14:paraId="00000077" w14:textId="05BC11B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1">
        <w:r w:rsidRPr="00C40EBA">
          <w:rPr>
            <w:rFonts w:ascii="Times New Roman" w:eastAsia="Times New Roman" w:hAnsi="Times New Roman" w:cs="Times New Roman"/>
            <w:sz w:val="24"/>
            <w:szCs w:val="24"/>
          </w:rPr>
          <w:t xml:space="preserve"> </w:t>
        </w:r>
      </w:hyperlink>
      <w:r w:rsidR="005D342F" w:rsidRPr="005D342F">
        <w:t xml:space="preserve"> </w:t>
      </w:r>
      <w:hyperlink r:id="rId32"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54">
    <w:p w14:paraId="00000043" w14:textId="6F688BC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55">
    <w:p w14:paraId="00000042" w14:textId="08F43FC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3">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6">
    <w:p w14:paraId="0000004C" w14:textId="1CA9171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7">
    <w:p w14:paraId="0000004D" w14:textId="0CC3F1E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35"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8">
    <w:p w14:paraId="00000071" w14:textId="4452FB21"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Lihong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36"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9">
    <w:p w14:paraId="0000004E" w14:textId="1C33C08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37"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60">
    <w:p w14:paraId="0000004F" w14:textId="43FEE06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“Wikidata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8"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61">
    <w:p w14:paraId="00000050" w14:textId="1BEA121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9"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F12A3" w14:textId="77777777" w:rsidR="00A528C3" w:rsidRDefault="00A528C3">
      <w:pPr>
        <w:spacing w:line="240" w:lineRule="auto"/>
      </w:pPr>
      <w:r>
        <w:separator/>
      </w:r>
    </w:p>
  </w:footnote>
  <w:footnote w:type="continuationSeparator" w:id="0">
    <w:p w14:paraId="687585F7" w14:textId="77777777" w:rsidR="00A528C3" w:rsidRDefault="00A528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CD27D0">
      <w:rPr>
        <w:noProof/>
      </w:rPr>
      <w:t>8</w:t>
    </w:r>
    <w:r>
      <w:fldChar w:fldCharType="end"/>
    </w:r>
    <w:r>
      <w:t xml:space="preserve"> </w:t>
    </w:r>
    <w:r>
      <w:tab/>
    </w:r>
    <w:r>
      <w:tab/>
    </w:r>
    <w:r>
      <w:tab/>
    </w:r>
    <w:r>
      <w:tab/>
    </w:r>
    <w:r>
      <w:tab/>
    </w:r>
    <w:r>
      <w:tab/>
    </w:r>
    <w:r>
      <w:tab/>
    </w:r>
    <w:r>
      <w:tab/>
      <w:t xml:space="preserve">     AUTHORITY CONTROL TODAY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4C07"/>
    <w:rsid w:val="00047127"/>
    <w:rsid w:val="00047848"/>
    <w:rsid w:val="00050E74"/>
    <w:rsid w:val="00054611"/>
    <w:rsid w:val="000633BA"/>
    <w:rsid w:val="00072AEC"/>
    <w:rsid w:val="000905B3"/>
    <w:rsid w:val="00096961"/>
    <w:rsid w:val="000B495C"/>
    <w:rsid w:val="000C5D5F"/>
    <w:rsid w:val="00102006"/>
    <w:rsid w:val="001342B4"/>
    <w:rsid w:val="00135A5E"/>
    <w:rsid w:val="001871DA"/>
    <w:rsid w:val="001E5BB2"/>
    <w:rsid w:val="001F2AE1"/>
    <w:rsid w:val="001F4AEB"/>
    <w:rsid w:val="002226F8"/>
    <w:rsid w:val="00240D85"/>
    <w:rsid w:val="0027291D"/>
    <w:rsid w:val="002931C7"/>
    <w:rsid w:val="002F74CF"/>
    <w:rsid w:val="003432BC"/>
    <w:rsid w:val="00346D59"/>
    <w:rsid w:val="00367164"/>
    <w:rsid w:val="00375181"/>
    <w:rsid w:val="0037742A"/>
    <w:rsid w:val="003856AC"/>
    <w:rsid w:val="003922B1"/>
    <w:rsid w:val="003B52D4"/>
    <w:rsid w:val="003C12C6"/>
    <w:rsid w:val="003F4565"/>
    <w:rsid w:val="003F4969"/>
    <w:rsid w:val="00402CA2"/>
    <w:rsid w:val="00404086"/>
    <w:rsid w:val="0041055C"/>
    <w:rsid w:val="00444B72"/>
    <w:rsid w:val="004517D9"/>
    <w:rsid w:val="0049527F"/>
    <w:rsid w:val="004B4D8E"/>
    <w:rsid w:val="004C519E"/>
    <w:rsid w:val="004C6DD1"/>
    <w:rsid w:val="004D5428"/>
    <w:rsid w:val="004F4B09"/>
    <w:rsid w:val="00507C7F"/>
    <w:rsid w:val="005244A7"/>
    <w:rsid w:val="00524CC1"/>
    <w:rsid w:val="0054406B"/>
    <w:rsid w:val="005642DD"/>
    <w:rsid w:val="00583FE9"/>
    <w:rsid w:val="005869AD"/>
    <w:rsid w:val="005A3F2A"/>
    <w:rsid w:val="005D2F2B"/>
    <w:rsid w:val="005D33DA"/>
    <w:rsid w:val="005D342F"/>
    <w:rsid w:val="005F30AB"/>
    <w:rsid w:val="005F32B5"/>
    <w:rsid w:val="00603A5B"/>
    <w:rsid w:val="00607A31"/>
    <w:rsid w:val="0061682F"/>
    <w:rsid w:val="00643EE8"/>
    <w:rsid w:val="00645BFC"/>
    <w:rsid w:val="0066249E"/>
    <w:rsid w:val="006B268A"/>
    <w:rsid w:val="006D04F2"/>
    <w:rsid w:val="006E3F42"/>
    <w:rsid w:val="006E5E8E"/>
    <w:rsid w:val="00712DEE"/>
    <w:rsid w:val="00717AAA"/>
    <w:rsid w:val="00752BB2"/>
    <w:rsid w:val="007924D9"/>
    <w:rsid w:val="007A55FC"/>
    <w:rsid w:val="007C7634"/>
    <w:rsid w:val="008011AD"/>
    <w:rsid w:val="00802B6E"/>
    <w:rsid w:val="00805DEB"/>
    <w:rsid w:val="008130E8"/>
    <w:rsid w:val="0082250E"/>
    <w:rsid w:val="008278A0"/>
    <w:rsid w:val="00856244"/>
    <w:rsid w:val="00857D64"/>
    <w:rsid w:val="00892B21"/>
    <w:rsid w:val="00895CAA"/>
    <w:rsid w:val="008A4075"/>
    <w:rsid w:val="008A7CEB"/>
    <w:rsid w:val="008C2FD4"/>
    <w:rsid w:val="008E30E8"/>
    <w:rsid w:val="008F57B4"/>
    <w:rsid w:val="009049C8"/>
    <w:rsid w:val="00955C36"/>
    <w:rsid w:val="00974A63"/>
    <w:rsid w:val="009844A2"/>
    <w:rsid w:val="0098779A"/>
    <w:rsid w:val="00990A0C"/>
    <w:rsid w:val="009A2C94"/>
    <w:rsid w:val="009C217D"/>
    <w:rsid w:val="009F2124"/>
    <w:rsid w:val="00A1178E"/>
    <w:rsid w:val="00A15B8E"/>
    <w:rsid w:val="00A2074E"/>
    <w:rsid w:val="00A23335"/>
    <w:rsid w:val="00A332AB"/>
    <w:rsid w:val="00A36F79"/>
    <w:rsid w:val="00A528C3"/>
    <w:rsid w:val="00A73F95"/>
    <w:rsid w:val="00A84DB8"/>
    <w:rsid w:val="00AB0CC3"/>
    <w:rsid w:val="00AB45F2"/>
    <w:rsid w:val="00AD3DB5"/>
    <w:rsid w:val="00AD5499"/>
    <w:rsid w:val="00AE3098"/>
    <w:rsid w:val="00B37047"/>
    <w:rsid w:val="00B43035"/>
    <w:rsid w:val="00B43AAF"/>
    <w:rsid w:val="00B54996"/>
    <w:rsid w:val="00B60297"/>
    <w:rsid w:val="00B60D04"/>
    <w:rsid w:val="00B63448"/>
    <w:rsid w:val="00B73030"/>
    <w:rsid w:val="00B732D3"/>
    <w:rsid w:val="00B928E2"/>
    <w:rsid w:val="00BE25EB"/>
    <w:rsid w:val="00C40EBA"/>
    <w:rsid w:val="00C805CA"/>
    <w:rsid w:val="00C90D32"/>
    <w:rsid w:val="00C9585F"/>
    <w:rsid w:val="00CA12BE"/>
    <w:rsid w:val="00CD27D0"/>
    <w:rsid w:val="00CF41EE"/>
    <w:rsid w:val="00D2610A"/>
    <w:rsid w:val="00D5008B"/>
    <w:rsid w:val="00D746E1"/>
    <w:rsid w:val="00DB0C6F"/>
    <w:rsid w:val="00DB7C91"/>
    <w:rsid w:val="00DD16F4"/>
    <w:rsid w:val="00DD2867"/>
    <w:rsid w:val="00DD7070"/>
    <w:rsid w:val="00DF081C"/>
    <w:rsid w:val="00E22AE7"/>
    <w:rsid w:val="00E503D6"/>
    <w:rsid w:val="00E5049F"/>
    <w:rsid w:val="00E646EB"/>
    <w:rsid w:val="00E70DEB"/>
    <w:rsid w:val="00E713D1"/>
    <w:rsid w:val="00E71A6A"/>
    <w:rsid w:val="00E93B91"/>
    <w:rsid w:val="00EA0506"/>
    <w:rsid w:val="00EB29F5"/>
    <w:rsid w:val="00F40D52"/>
    <w:rsid w:val="00F4130F"/>
    <w:rsid w:val="00F41DAD"/>
    <w:rsid w:val="00F77D99"/>
    <w:rsid w:val="00F91E98"/>
    <w:rsid w:val="00F977B2"/>
    <w:rsid w:val="00FB2515"/>
    <w:rsid w:val="00FB5FCB"/>
    <w:rsid w:val="00FD527E"/>
    <w:rsid w:val="00FD74EB"/>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rsid w:val="00AD5499"/>
    <w:rPr>
      <w:sz w:val="20"/>
      <w:szCs w:val="20"/>
    </w:rPr>
  </w:style>
  <w:style w:type="character" w:styleId="EndnoteReference">
    <w:name w:val="endnote reference"/>
    <w:basedOn w:val="DefaultParagraphFont"/>
    <w:uiPriority w:val="99"/>
    <w:unhideWhenUsed/>
    <w:rsid w:val="00AD5499"/>
    <w:rPr>
      <w:vertAlign w:val="superscript"/>
    </w:rPr>
  </w:style>
  <w:style w:type="paragraph" w:styleId="FootnoteText">
    <w:name w:val="footnote text"/>
    <w:basedOn w:val="Normal"/>
    <w:link w:val="FootnoteTextChar"/>
    <w:uiPriority w:val="99"/>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rsid w:val="00AD5499"/>
    <w:rPr>
      <w:sz w:val="20"/>
      <w:szCs w:val="20"/>
    </w:rPr>
  </w:style>
  <w:style w:type="character" w:styleId="FootnoteReference">
    <w:name w:val="footnote reference"/>
    <w:basedOn w:val="DefaultParagraphFont"/>
    <w:uiPriority w:val="99"/>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805DEB"/>
    <w:pPr>
      <w:tabs>
        <w:tab w:val="center" w:pos="4680"/>
        <w:tab w:val="right" w:pos="9360"/>
      </w:tabs>
      <w:spacing w:line="240" w:lineRule="auto"/>
    </w:pPr>
  </w:style>
  <w:style w:type="character" w:customStyle="1" w:styleId="HeaderChar">
    <w:name w:val="Header Char"/>
    <w:basedOn w:val="DefaultParagraphFont"/>
    <w:link w:val="Header"/>
    <w:uiPriority w:val="99"/>
    <w:rsid w:val="00805DEB"/>
  </w:style>
  <w:style w:type="paragraph" w:styleId="Footer">
    <w:name w:val="footer"/>
    <w:basedOn w:val="Normal"/>
    <w:link w:val="FooterChar"/>
    <w:uiPriority w:val="99"/>
    <w:unhideWhenUsed/>
    <w:rsid w:val="00805DEB"/>
    <w:pPr>
      <w:tabs>
        <w:tab w:val="center" w:pos="4680"/>
        <w:tab w:val="right" w:pos="9360"/>
      </w:tabs>
      <w:spacing w:line="240" w:lineRule="auto"/>
    </w:pPr>
  </w:style>
  <w:style w:type="character" w:customStyle="1" w:styleId="FooterChar">
    <w:name w:val="Footer Char"/>
    <w:basedOn w:val="DefaultParagraphFont"/>
    <w:link w:val="Footer"/>
    <w:uiPriority w:val="99"/>
    <w:rsid w:val="0080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5445">
      <w:bodyDiv w:val="1"/>
      <w:marLeft w:val="0"/>
      <w:marRight w:val="0"/>
      <w:marTop w:val="0"/>
      <w:marBottom w:val="0"/>
      <w:divBdr>
        <w:top w:val="none" w:sz="0" w:space="0" w:color="auto"/>
        <w:left w:val="none" w:sz="0" w:space="0" w:color="auto"/>
        <w:bottom w:val="none" w:sz="0" w:space="0" w:color="auto"/>
        <w:right w:val="none" w:sz="0" w:space="0" w:color="auto"/>
      </w:divBdr>
    </w:div>
    <w:div w:id="491288768">
      <w:bodyDiv w:val="1"/>
      <w:marLeft w:val="0"/>
      <w:marRight w:val="0"/>
      <w:marTop w:val="0"/>
      <w:marBottom w:val="0"/>
      <w:divBdr>
        <w:top w:val="none" w:sz="0" w:space="0" w:color="auto"/>
        <w:left w:val="none" w:sz="0" w:space="0" w:color="auto"/>
        <w:bottom w:val="none" w:sz="0" w:space="0" w:color="auto"/>
        <w:right w:val="none" w:sz="0" w:space="0" w:color="auto"/>
      </w:divBdr>
    </w:div>
    <w:div w:id="1265840206">
      <w:bodyDiv w:val="1"/>
      <w:marLeft w:val="0"/>
      <w:marRight w:val="0"/>
      <w:marTop w:val="0"/>
      <w:marBottom w:val="0"/>
      <w:divBdr>
        <w:top w:val="none" w:sz="0" w:space="0" w:color="auto"/>
        <w:left w:val="none" w:sz="0" w:space="0" w:color="auto"/>
        <w:bottom w:val="none" w:sz="0" w:space="0" w:color="auto"/>
        <w:right w:val="none" w:sz="0" w:space="0" w:color="auto"/>
      </w:divBdr>
    </w:div>
    <w:div w:id="1809395580">
      <w:bodyDiv w:val="1"/>
      <w:marLeft w:val="0"/>
      <w:marRight w:val="0"/>
      <w:marTop w:val="0"/>
      <w:marBottom w:val="0"/>
      <w:divBdr>
        <w:top w:val="none" w:sz="0" w:space="0" w:color="auto"/>
        <w:left w:val="none" w:sz="0" w:space="0" w:color="auto"/>
        <w:bottom w:val="none" w:sz="0" w:space="0" w:color="auto"/>
        <w:right w:val="none" w:sz="0" w:space="0" w:color="auto"/>
      </w:divBdr>
    </w:div>
    <w:div w:id="1897692792">
      <w:bodyDiv w:val="1"/>
      <w:marLeft w:val="0"/>
      <w:marRight w:val="0"/>
      <w:marTop w:val="0"/>
      <w:marBottom w:val="0"/>
      <w:divBdr>
        <w:top w:val="none" w:sz="0" w:space="0" w:color="auto"/>
        <w:left w:val="none" w:sz="0" w:space="0" w:color="auto"/>
        <w:bottom w:val="none" w:sz="0" w:space="0" w:color="auto"/>
        <w:right w:val="none" w:sz="0" w:space="0" w:color="auto"/>
      </w:divBdr>
    </w:div>
    <w:div w:id="1985815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20" Type="http://schemas.openxmlformats.org/officeDocument/2006/relationships/hyperlink" Target="https://www.w3.org/2013/data/" TargetMode="External"/><Relationship Id="rId21" Type="http://schemas.openxmlformats.org/officeDocument/2006/relationships/hyperlink" Target="https://www.wikidata.org/wiki/Q692" TargetMode="External"/><Relationship Id="rId22" Type="http://schemas.openxmlformats.org/officeDocument/2006/relationships/hyperlink" Target="https://doi.org/10.6017/ital.v38i2.10886" TargetMode="External"/><Relationship Id="rId23" Type="http://schemas.openxmlformats.org/officeDocument/2006/relationships/hyperlink" Target="https://doi.org/10.1080/19386389.2019.1589700" TargetMode="External"/><Relationship Id="rId24" Type="http://schemas.openxmlformats.org/officeDocument/2006/relationships/hyperlink" Target="https://id.loc.gov" TargetMode="External"/><Relationship Id="rId25" Type="http://schemas.openxmlformats.org/officeDocument/2006/relationships/hyperlink" Target="https://orcid.org" TargetMode="External"/><Relationship Id="rId26" Type="http://schemas.openxmlformats.org/officeDocument/2006/relationships/hyperlink" Target="https://isni.org" TargetMode="External"/><Relationship Id="rId27" Type="http://schemas.openxmlformats.org/officeDocument/2006/relationships/hyperlink" Target="https://www.imdb.com" TargetMode="External"/><Relationship Id="rId28" Type="http://schemas.openxmlformats.org/officeDocument/2006/relationships/hyperlink" Target="https://musicbrainz.org" TargetMode="External"/><Relationship Id="rId29" Type="http://schemas.openxmlformats.org/officeDocument/2006/relationships/hyperlink" Target="https://www.w3.org/standards/semanticweb/" TargetMode="External"/><Relationship Id="rId1" Type="http://schemas.openxmlformats.org/officeDocument/2006/relationships/hyperlink" Target="https://eric.ed.gov/?id=ED031273" TargetMode="External"/><Relationship Id="rId2" Type="http://schemas.openxmlformats.org/officeDocument/2006/relationships/hyperlink" Target="https://dx.doi.org/10.1300/j104v34n01_14" TargetMode="External"/><Relationship Id="rId3" Type="http://schemas.openxmlformats.org/officeDocument/2006/relationships/hyperlink" Target="https://www.loc.gov/aba/pcc/naco/training/" TargetMode="External"/><Relationship Id="rId4" Type="http://schemas.openxmlformats.org/officeDocument/2006/relationships/hyperlink" Target="https://www.loc.gov/catdir/cpso/dcmz1.pdf" TargetMode="External"/><Relationship Id="rId5" Type="http://schemas.openxmlformats.org/officeDocument/2006/relationships/hyperlink" Target="https://doi.org/10.1300/j104v39n01_12" TargetMode="External"/><Relationship Id="rId30" Type="http://schemas.openxmlformats.org/officeDocument/2006/relationships/hyperlink" Target="https://www.w3.org/wiki/URI" TargetMode="External"/><Relationship Id="rId31" Type="http://schemas.openxmlformats.org/officeDocument/2006/relationships/hyperlink" Target="https://doi.org/10.1108/DLP-10-2015-0020." TargetMode="External"/><Relationship Id="rId32" Type="http://schemas.openxmlformats.org/officeDocument/2006/relationships/hyperlink" Target="https://doi.org/10.1108/dlp-10-2015-0020" TargetMode="External"/><Relationship Id="rId9" Type="http://schemas.openxmlformats.org/officeDocument/2006/relationships/hyperlink" Target="https://doi.org/10.17723/aarc-82-02-18" TargetMode="External"/><Relationship Id="rId6" Type="http://schemas.openxmlformats.org/officeDocument/2006/relationships/hyperlink" Target="https://doi.org/10.1080/07317131.2018.1509432" TargetMode="External"/><Relationship Id="rId7" Type="http://schemas.openxmlformats.org/officeDocument/2006/relationships/hyperlink" Target="https://ac.bslw.com/community/wiki/index.php/Profile_Guide" TargetMode="External"/><Relationship Id="rId8" Type="http://schemas.openxmlformats.org/officeDocument/2006/relationships/hyperlink" Target="https://doi.org/10.1080/19386389.2019.1703497" TargetMode="External"/><Relationship Id="rId33" Type="http://schemas.openxmlformats.org/officeDocument/2006/relationships/hyperlink" Target="https://sites.google.com/view/cataloging-ethics/home?authuser=0" TargetMode="External"/><Relationship Id="rId34" Type="http://schemas.openxmlformats.org/officeDocument/2006/relationships/hyperlink" Target="https://www.loc.gov/bibframe/" TargetMode="External"/><Relationship Id="rId35" Type="http://schemas.openxmlformats.org/officeDocument/2006/relationships/hyperlink" Target="https://wiki.lyrasis.org/display/ld4lGW" TargetMode="External"/><Relationship Id="rId36" Type="http://schemas.openxmlformats.org/officeDocument/2006/relationships/hyperlink" Target="https://doi.org/10.1080/19386389.2019.1688368" TargetMode="External"/><Relationship Id="rId10" Type="http://schemas.openxmlformats.org/officeDocument/2006/relationships/hyperlink" Target="https://doi.org/10.1300/j201v05n01_01" TargetMode="External"/><Relationship Id="rId11" Type="http://schemas.openxmlformats.org/officeDocument/2006/relationships/hyperlink" Target="http://www.apex-project.eu/index.php/en/articles/184-archival-authority-control-an-introduction-to-encoded-archival-context-corporate-bodies-persons-and-families" TargetMode="External"/><Relationship Id="rId12" Type="http://schemas.openxmlformats.org/officeDocument/2006/relationships/hyperlink" Target="https://doi.org/10.1080/19386389.2013.826061" TargetMode="External"/><Relationship Id="rId13" Type="http://schemas.openxmlformats.org/officeDocument/2006/relationships/hyperlink" Target="https://doi.org/10.1080/01639370902737232" TargetMode="External"/><Relationship Id="rId14" Type="http://schemas.openxmlformats.org/officeDocument/2006/relationships/hyperlink" Target="https://products.abc-clio.com/ODLIS/odlis_f.aspx" TargetMode="External"/><Relationship Id="rId15" Type="http://schemas.openxmlformats.org/officeDocument/2006/relationships/hyperlink" Target="http://fast.oclc.org" TargetMode="External"/><Relationship Id="rId16" Type="http://schemas.openxmlformats.org/officeDocument/2006/relationships/hyperlink" Target="https://id.loc.gov/authorities/subjects.html" TargetMode="External"/><Relationship Id="rId17" Type="http://schemas.openxmlformats.org/officeDocument/2006/relationships/hyperlink" Target="https://doi.org/10.1300/j104v39n01_03" TargetMode="External"/><Relationship Id="rId18" Type="http://schemas.openxmlformats.org/officeDocument/2006/relationships/hyperlink" Target="https://viaf.org" TargetMode="External"/><Relationship Id="rId19" Type="http://schemas.openxmlformats.org/officeDocument/2006/relationships/hyperlink" Target="https://www.wikidata.org" TargetMode="External"/><Relationship Id="rId37" Type="http://schemas.openxmlformats.org/officeDocument/2006/relationships/hyperlink" Target="https://wiki.lyrasis.org/display/pccidmgt/URIs+in+MARC+Pilot" TargetMode="External"/><Relationship Id="rId38" Type="http://schemas.openxmlformats.org/officeDocument/2006/relationships/hyperlink" Target="https://wiki.lyrasis.org/display/pccidmgt/Wikidata+Pilot" TargetMode="External"/><Relationship Id="rId39"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508C-E40E-3D41-BA58-11903694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7630</Words>
  <Characters>43496</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8</cp:revision>
  <dcterms:created xsi:type="dcterms:W3CDTF">2020-12-16T06:40:00Z</dcterms:created>
  <dcterms:modified xsi:type="dcterms:W3CDTF">2020-12-17T07:37:00Z</dcterms:modified>
</cp:coreProperties>
</file>