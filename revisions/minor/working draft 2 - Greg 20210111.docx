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D9301D5"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enhances the accessibility </w:t>
      </w:r>
      <w:r w:rsidR="008B71B5">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f library resources</w:t>
      </w:r>
      <w:r w:rsidR="00BD7B87">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 xml:space="preserve">While authority control and the technologies that support its implementation continue to evolve, the underlying principles and purposes remain the same. Written primarily for a new generation of </w:t>
      </w:r>
      <w:del w:id="0" w:author="Rebecca Wiederhold" w:date="2021-01-08T11:35:00Z">
        <w:r w:rsidRPr="00DB7C91" w:rsidDel="00D44CBA">
          <w:rPr>
            <w:rFonts w:ascii="Times New Roman" w:eastAsia="Times New Roman" w:hAnsi="Times New Roman" w:cs="Times New Roman"/>
            <w:sz w:val="24"/>
            <w:szCs w:val="24"/>
            <w:highlight w:val="white"/>
          </w:rPr>
          <w:delText xml:space="preserve">technical services </w:delText>
        </w:r>
      </w:del>
      <w:r w:rsidRPr="00DB7C91">
        <w:rPr>
          <w:rFonts w:ascii="Times New Roman" w:eastAsia="Times New Roman" w:hAnsi="Times New Roman" w:cs="Times New Roman"/>
          <w:sz w:val="24"/>
          <w:szCs w:val="24"/>
          <w:highlight w:val="white"/>
        </w:rPr>
        <w:t>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6AC06658" w14:textId="4DECACBA" w:rsidR="00696E66" w:rsidRDefault="00BD7B87"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t>
      </w:r>
      <w:proofErr w:type="spellStart"/>
      <w:r>
        <w:rPr>
          <w:rFonts w:ascii="Times New Roman" w:eastAsia="Times New Roman" w:hAnsi="Times New Roman" w:cs="Times New Roman"/>
          <w:sz w:val="24"/>
          <w:szCs w:val="24"/>
          <w:highlight w:val="white"/>
        </w:rPr>
        <w:t>Joudrey</w:t>
      </w:r>
      <w:proofErr w:type="spellEnd"/>
      <w:r>
        <w:rPr>
          <w:rFonts w:ascii="Times New Roman" w:eastAsia="Times New Roman" w:hAnsi="Times New Roman" w:cs="Times New Roman"/>
          <w:sz w:val="24"/>
          <w:szCs w:val="24"/>
          <w:highlight w:val="white"/>
        </w:rPr>
        <w:t>,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00987888">
        <w:rPr>
          <w:rStyle w:val="EndnoteReference"/>
          <w:rFonts w:ascii="Times New Roman" w:eastAsia="Times New Roman" w:hAnsi="Times New Roman" w:cs="Times New Roman"/>
          <w:sz w:val="24"/>
          <w:szCs w:val="24"/>
          <w:highlight w:val="white"/>
        </w:rPr>
        <w:endnoteReference w:id="1"/>
      </w:r>
      <w:r w:rsidR="00987888">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the work can be time-consuming and intellectually demanding, the pay-off for the user experience is incalculable. Library patrons of today expect seamless information retrieval and sophisticated </w:t>
      </w:r>
      <w:r w:rsidR="00F127D5">
        <w:rPr>
          <w:rFonts w:ascii="Times New Roman" w:eastAsia="Times New Roman" w:hAnsi="Times New Roman" w:cs="Times New Roman"/>
          <w:sz w:val="24"/>
          <w:szCs w:val="24"/>
          <w:highlight w:val="white"/>
        </w:rPr>
        <w:t xml:space="preserve">database </w:t>
      </w:r>
      <w:r w:rsidRPr="00DB7C91">
        <w:rPr>
          <w:rFonts w:ascii="Times New Roman" w:eastAsia="Times New Roman" w:hAnsi="Times New Roman" w:cs="Times New Roman"/>
          <w:sz w:val="24"/>
          <w:szCs w:val="24"/>
          <w:highlight w:val="white"/>
        </w:rPr>
        <w:t>navigation. Correct application of authority control best practices assists catalogers in meeting these needs, while connecting users to the most relevant resources for their information search.</w:t>
      </w:r>
      <w:r w:rsidR="00F127D5">
        <w:rPr>
          <w:rFonts w:ascii="Times New Roman" w:eastAsia="Times New Roman" w:hAnsi="Times New Roman" w:cs="Times New Roman"/>
          <w:sz w:val="24"/>
          <w:szCs w:val="24"/>
          <w:highlight w:val="white"/>
        </w:rPr>
        <w:t xml:space="preserve"> </w:t>
      </w:r>
      <w:r w:rsidR="00696E66" w:rsidRPr="00DB7C91">
        <w:rPr>
          <w:rFonts w:ascii="Times New Roman" w:eastAsia="Times New Roman" w:hAnsi="Times New Roman" w:cs="Times New Roman"/>
          <w:sz w:val="24"/>
          <w:szCs w:val="24"/>
          <w:highlight w:val="white"/>
        </w:rPr>
        <w:t xml:space="preserve">Barbara </w:t>
      </w:r>
      <w:proofErr w:type="spellStart"/>
      <w:r w:rsidR="00696E66" w:rsidRPr="00DB7C91">
        <w:rPr>
          <w:rFonts w:ascii="Times New Roman" w:eastAsia="Times New Roman" w:hAnsi="Times New Roman" w:cs="Times New Roman"/>
          <w:sz w:val="24"/>
          <w:szCs w:val="24"/>
          <w:highlight w:val="white"/>
        </w:rPr>
        <w:t>Tillett</w:t>
      </w:r>
      <w:proofErr w:type="spellEnd"/>
      <w:r w:rsidR="00696E66" w:rsidRPr="00DB7C91">
        <w:rPr>
          <w:rFonts w:ascii="Times New Roman" w:eastAsia="Times New Roman" w:hAnsi="Times New Roman" w:cs="Times New Roman"/>
          <w:sz w:val="24"/>
          <w:szCs w:val="24"/>
          <w:highlight w:val="white"/>
        </w:rPr>
        <w:t xml:space="preserve"> explained the essential nature of authority control within libraries over three decades ago, stating</w:t>
      </w:r>
      <w:r w:rsidR="00696E66">
        <w:rPr>
          <w:rFonts w:ascii="Times New Roman" w:eastAsia="Times New Roman" w:hAnsi="Times New Roman" w:cs="Times New Roman"/>
          <w:sz w:val="24"/>
          <w:szCs w:val="24"/>
          <w:highlight w:val="white"/>
        </w:rPr>
        <w:t>,</w:t>
      </w:r>
      <w:r w:rsidR="00696E66" w:rsidRPr="00DB7C91">
        <w:rPr>
          <w:rFonts w:ascii="Times New Roman" w:eastAsia="Times New Roman" w:hAnsi="Times New Roman" w:cs="Times New Roman"/>
          <w:sz w:val="24"/>
          <w:szCs w:val="24"/>
          <w:highlight w:val="white"/>
        </w:rPr>
        <w:t xml:space="preserve"> “In order to accomplish the finding and gathering functions, the catalog must have authority </w:t>
      </w:r>
      <w:r w:rsidR="00696E66" w:rsidRPr="00DB7C91">
        <w:rPr>
          <w:rFonts w:ascii="Times New Roman" w:eastAsia="Times New Roman" w:hAnsi="Times New Roman" w:cs="Times New Roman"/>
          <w:sz w:val="24"/>
          <w:szCs w:val="24"/>
          <w:highlight w:val="white"/>
        </w:rPr>
        <w:lastRenderedPageBreak/>
        <w:t>control. Authority control is inherent to a catalog and without it, a file cannot be considered a catalog.”</w:t>
      </w:r>
      <w:r w:rsidR="00696E66" w:rsidRPr="00DB7C91">
        <w:rPr>
          <w:rFonts w:ascii="Times New Roman" w:eastAsia="Times New Roman" w:hAnsi="Times New Roman" w:cs="Times New Roman"/>
          <w:sz w:val="24"/>
          <w:szCs w:val="24"/>
          <w:highlight w:val="white"/>
          <w:vertAlign w:val="superscript"/>
        </w:rPr>
        <w:endnoteReference w:id="2"/>
      </w:r>
      <w:r w:rsidR="00696E66"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00723065">
        <w:rPr>
          <w:rFonts w:ascii="Times New Roman" w:eastAsia="Times New Roman" w:hAnsi="Times New Roman" w:cs="Times New Roman"/>
          <w:sz w:val="24"/>
          <w:szCs w:val="24"/>
          <w:highlight w:val="white"/>
        </w:rPr>
        <w:t>.</w:t>
      </w:r>
    </w:p>
    <w:p w14:paraId="00000007" w14:textId="1BA171A9" w:rsidR="004C519E" w:rsidRDefault="00696E66"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In a foundational text on the topic, Clack states, “What is authority control? It is a technical process executed on a library catalog to provide structure. Uniqueness, standardization, and linkages are the foundation of authority control.”</w:t>
      </w:r>
      <w:r>
        <w:rPr>
          <w:rStyle w:val="EndnoteReference"/>
          <w:rFonts w:ascii="Times New Roman" w:eastAsia="Times New Roman" w:hAnsi="Times New Roman" w:cs="Times New Roman"/>
          <w:sz w:val="24"/>
          <w:szCs w:val="24"/>
          <w:highlight w:val="white"/>
        </w:rPr>
        <w:endnoteReference w:id="3"/>
      </w:r>
      <w:r w:rsidR="00FD3A31">
        <w:rPr>
          <w:rFonts w:ascii="Times New Roman" w:eastAsia="Times New Roman" w:hAnsi="Times New Roman" w:cs="Times New Roman"/>
          <w:sz w:val="24"/>
          <w:szCs w:val="24"/>
          <w:highlight w:val="white"/>
        </w:rPr>
        <w:t xml:space="preserve"> In the process of identifying and describing information resources, catalogers create descriptive (or bibliographic) records that are gathered into a library</w:t>
      </w:r>
      <w:r w:rsidR="00F34320">
        <w:rPr>
          <w:rFonts w:ascii="Times New Roman" w:eastAsia="Times New Roman" w:hAnsi="Times New Roman" w:cs="Times New Roman"/>
          <w:sz w:val="24"/>
          <w:szCs w:val="24"/>
          <w:highlight w:val="white"/>
        </w:rPr>
        <w:t xml:space="preserve"> database, which serves as a tool for library users to find resources that meet their information needs. The information resource is described within a structured bibliographic record with various types of information keyed into data fields. Within this context, a</w:t>
      </w:r>
      <w:r w:rsidR="0027291D" w:rsidRPr="00DB7C91">
        <w:rPr>
          <w:rFonts w:ascii="Times New Roman" w:eastAsia="Times New Roman" w:hAnsi="Times New Roman" w:cs="Times New Roman"/>
          <w:sz w:val="24"/>
          <w:szCs w:val="24"/>
          <w:highlight w:val="white"/>
        </w:rPr>
        <w:t xml:space="preserve">uthority control is a key aspect of the cataloger’s work. </w:t>
      </w:r>
      <w:r w:rsidR="00463863">
        <w:rPr>
          <w:rFonts w:ascii="Times New Roman" w:eastAsia="Times New Roman" w:hAnsi="Times New Roman" w:cs="Times New Roman"/>
          <w:sz w:val="24"/>
          <w:szCs w:val="24"/>
          <w:highlight w:val="white"/>
        </w:rPr>
        <w:t xml:space="preserve">The cataloger must select the names, subjects, and titles that are associated with the information resource and enter these in searchable fields within the record. These become the authorized access points by which the resource may be found through the searching functions of the library database. </w:t>
      </w:r>
    </w:p>
    <w:p w14:paraId="7CD9EEC4" w14:textId="1D9E063C" w:rsidR="00E41DD9" w:rsidRDefault="00E41DD9"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Authority work is the process by which the cataloger ensures that the catalog links related resources through the foundational concepts outlined by Clack: uniqueness, standardization, and linkages. By ensuring an access point’s uniqueness, catalogers enable differentiation between similar names or terms. Standardization helps catalogers to select an authorized access point which will allow related resources to be collocated. Standards such as </w:t>
      </w:r>
      <w:r>
        <w:rPr>
          <w:rFonts w:ascii="Times New Roman" w:eastAsia="Times New Roman" w:hAnsi="Times New Roman" w:cs="Times New Roman"/>
          <w:i/>
          <w:iCs/>
          <w:sz w:val="24"/>
          <w:szCs w:val="24"/>
        </w:rPr>
        <w:t>Resource Description and Access</w:t>
      </w:r>
      <w:r>
        <w:rPr>
          <w:rFonts w:ascii="Times New Roman" w:eastAsia="Times New Roman" w:hAnsi="Times New Roman" w:cs="Times New Roman"/>
          <w:sz w:val="24"/>
          <w:szCs w:val="24"/>
        </w:rPr>
        <w:t xml:space="preserve"> (RDA) provide catalogers with guidelines for the creation of authority records for names and titles. The use of common thesauri such as Library of Congress Subject Headings (LCSH) for selecting subject terms also supports the access points through standardization. Linkages are made possible through the encoding standards that underpin the data elements.</w:t>
      </w:r>
    </w:p>
    <w:p w14:paraId="5261E078" w14:textId="77B420F0" w:rsidR="00E41DD9" w:rsidRPr="00723065" w:rsidRDefault="00E41DD9" w:rsidP="007230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With the upcoming generation of librarians in mind, this article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w:t>
      </w:r>
      <w:r w:rsidR="00BF0A6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r w:rsidR="00CF1A31">
        <w:rPr>
          <w:rFonts w:ascii="Times New Roman" w:eastAsia="Times New Roman" w:hAnsi="Times New Roman" w:cs="Times New Roman"/>
          <w:sz w:val="24"/>
          <w:szCs w:val="24"/>
        </w:rPr>
        <w:t>access point</w:t>
      </w:r>
      <w:r>
        <w:rPr>
          <w:rFonts w:ascii="Times New Roman" w:eastAsia="Times New Roman" w:hAnsi="Times New Roman" w:cs="Times New Roman"/>
          <w:sz w:val="24"/>
          <w:szCs w:val="24"/>
        </w:rPr>
        <w:t>s as facets, federated authority databases, linked data, and ethical authority control practice. Finally, the future of authority control is explored.</w:t>
      </w:r>
    </w:p>
    <w:p w14:paraId="2A1A6187"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511C5015" w14:textId="22078925" w:rsidR="008B71B5" w:rsidRPr="00DB7C91"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DA2DC8">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DA2DC8">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r w:rsidR="00DA2DC8">
        <w:rPr>
          <w:rFonts w:ascii="Times New Roman" w:eastAsia="Times New Roman" w:hAnsi="Times New Roman" w:cs="Times New Roman"/>
          <w:sz w:val="24"/>
          <w:szCs w:val="24"/>
          <w:highlight w:val="white"/>
        </w:rPr>
        <w:t>e</w:t>
      </w:r>
      <w:r w:rsidRPr="00DB7C91">
        <w:rPr>
          <w:rFonts w:ascii="Times New Roman" w:eastAsia="Times New Roman" w:hAnsi="Times New Roman" w:cs="Times New Roman"/>
          <w:sz w:val="24"/>
          <w:szCs w:val="24"/>
          <w:highlight w:val="white"/>
        </w:rPr>
        <w:t>.</w:t>
      </w:r>
      <w:r w:rsidR="00DA2DC8">
        <w:rPr>
          <w:rFonts w:ascii="Times New Roman" w:eastAsia="Times New Roman" w:hAnsi="Times New Roman" w:cs="Times New Roman"/>
          <w:sz w:val="24"/>
          <w:szCs w:val="24"/>
          <w:highlight w:val="white"/>
        </w:rPr>
        <w:t>g</w:t>
      </w:r>
      <w:r w:rsidRPr="00DB7C91">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DA2DC8">
        <w:rPr>
          <w:rFonts w:ascii="Times New Roman" w:eastAsia="Times New Roman" w:hAnsi="Times New Roman" w:cs="Times New Roman"/>
          <w:sz w:val="24"/>
          <w:szCs w:val="24"/>
          <w:highlight w:val="white"/>
        </w:rPr>
        <w:t xml:space="preserve">Cataloging is the process whereby </w:t>
      </w:r>
      <w:r w:rsidRPr="00DB7C91">
        <w:rPr>
          <w:rFonts w:ascii="Times New Roman" w:eastAsia="Times New Roman" w:hAnsi="Times New Roman" w:cs="Times New Roman"/>
          <w:sz w:val="24"/>
          <w:szCs w:val="24"/>
          <w:highlight w:val="white"/>
        </w:rPr>
        <w:t>catalog librarians create, update, and maintain metadata through careful description and structured information display to assist users in discovering library resources that best serve their needs.</w:t>
      </w:r>
      <w:r w:rsidR="00A87B08">
        <w:rPr>
          <w:rFonts w:ascii="Times New Roman" w:eastAsia="Times New Roman" w:hAnsi="Times New Roman" w:cs="Times New Roman"/>
          <w:sz w:val="24"/>
          <w:szCs w:val="24"/>
          <w:highlight w:val="white"/>
        </w:rPr>
        <w:t xml:space="preserve"> </w:t>
      </w:r>
      <w:r w:rsidR="00A87B08" w:rsidRPr="00C40EBA">
        <w:rPr>
          <w:rFonts w:ascii="Times New Roman" w:eastAsia="Times New Roman" w:hAnsi="Times New Roman" w:cs="Times New Roman"/>
          <w:sz w:val="24"/>
          <w:szCs w:val="24"/>
        </w:rPr>
        <w:t>Commonly referred to as “data about data</w:t>
      </w:r>
      <w:r w:rsidR="00A87B08">
        <w:rPr>
          <w:rFonts w:ascii="Times New Roman" w:eastAsia="Times New Roman" w:hAnsi="Times New Roman" w:cs="Times New Roman"/>
          <w:sz w:val="24"/>
          <w:szCs w:val="24"/>
        </w:rPr>
        <w:t>,</w:t>
      </w:r>
      <w:r w:rsidR="00A87B08" w:rsidRPr="00C40EBA">
        <w:rPr>
          <w:rFonts w:ascii="Times New Roman" w:eastAsia="Times New Roman" w:hAnsi="Times New Roman" w:cs="Times New Roman"/>
          <w:sz w:val="24"/>
          <w:szCs w:val="24"/>
        </w:rPr>
        <w:t xml:space="preserve">” </w:t>
      </w:r>
      <w:r w:rsidR="00A87B08">
        <w:rPr>
          <w:rFonts w:ascii="Times New Roman" w:eastAsia="Times New Roman" w:hAnsi="Times New Roman" w:cs="Times New Roman"/>
          <w:sz w:val="24"/>
          <w:szCs w:val="24"/>
        </w:rPr>
        <w:t>m</w:t>
      </w:r>
      <w:r w:rsidR="00A87B0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sidR="00A87B08">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w:t>
      </w:r>
      <w:r w:rsidR="00FB60EE">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together into a database </w:t>
      </w:r>
      <w:r w:rsidR="00FB60EE">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FB60EE">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w:t>
      </w:r>
      <w:r w:rsidRPr="00DB7C91">
        <w:rPr>
          <w:rFonts w:ascii="Times New Roman" w:eastAsia="Times New Roman" w:hAnsi="Times New Roman" w:cs="Times New Roman"/>
          <w:sz w:val="24"/>
          <w:szCs w:val="24"/>
          <w:highlight w:val="white"/>
        </w:rPr>
        <w:lastRenderedPageBreak/>
        <w:t>metadata to describe, differentiate, relate, and locate information resource</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w:t>
      </w:r>
      <w:r w:rsidR="00FB60EE">
        <w:rPr>
          <w:rFonts w:ascii="Times New Roman" w:eastAsia="Times New Roman" w:hAnsi="Times New Roman" w:cs="Times New Roman"/>
          <w:sz w:val="24"/>
          <w:szCs w:val="24"/>
          <w:highlight w:val="white"/>
        </w:rPr>
        <w:t xml:space="preserve">physically </w:t>
      </w:r>
      <w:r w:rsidRPr="00DB7C91">
        <w:rPr>
          <w:rFonts w:ascii="Times New Roman" w:eastAsia="Times New Roman" w:hAnsi="Times New Roman" w:cs="Times New Roman"/>
          <w:sz w:val="24"/>
          <w:szCs w:val="24"/>
          <w:highlight w:val="white"/>
        </w:rPr>
        <w:t xml:space="preserve">examine each potential resource. </w:t>
      </w:r>
    </w:p>
    <w:p w14:paraId="51696ACA" w14:textId="77777777" w:rsidR="00A704F6" w:rsidRDefault="003917C8" w:rsidP="00A704F6">
      <w:pPr>
        <w:spacing w:line="480" w:lineRule="auto"/>
        <w:ind w:firstLine="720"/>
        <w:rPr>
          <w:ins w:id="1" w:author="Greg Reeve" w:date="2021-01-12T00:44: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560170">
        <w:rPr>
          <w:rFonts w:ascii="Times New Roman" w:eastAsia="Times New Roman" w:hAnsi="Times New Roman" w:cs="Times New Roman"/>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5"/>
      </w:r>
      <w:r>
        <w:rPr>
          <w:rFonts w:ascii="Times New Roman" w:eastAsia="Times New Roman" w:hAnsi="Times New Roman" w:cs="Times New Roman"/>
          <w:sz w:val="24"/>
          <w:szCs w:val="24"/>
          <w:highlight w:val="white"/>
        </w:rPr>
        <w:t xml:space="preserve"> </w:t>
      </w:r>
      <w:r w:rsidR="008B71B5" w:rsidRPr="00377041">
        <w:rPr>
          <w:rFonts w:ascii="Times New Roman" w:eastAsia="Times New Roman" w:hAnsi="Times New Roman" w:cs="Times New Roman"/>
          <w:sz w:val="24"/>
          <w:szCs w:val="24"/>
          <w:highlight w:val="white"/>
        </w:rPr>
        <w:t>When</w:t>
      </w:r>
      <w:r w:rsidR="008B71B5" w:rsidRPr="00DB7C91">
        <w:rPr>
          <w:rFonts w:ascii="Times New Roman" w:eastAsia="Times New Roman" w:hAnsi="Times New Roman" w:cs="Times New Roman"/>
          <w:sz w:val="24"/>
          <w:szCs w:val="24"/>
          <w:highlight w:val="white"/>
        </w:rPr>
        <w:t xml:space="preserve"> catalogers perform authority work</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they establish, through verification and validation, controlled headings or </w:t>
      </w:r>
      <w:r w:rsidR="000D4FFC">
        <w:rPr>
          <w:rFonts w:ascii="Times New Roman" w:eastAsia="Times New Roman" w:hAnsi="Times New Roman" w:cs="Times New Roman"/>
          <w:sz w:val="24"/>
          <w:szCs w:val="24"/>
          <w:highlight w:val="white"/>
        </w:rPr>
        <w:t xml:space="preserve">authorized access points </w:t>
      </w:r>
      <w:r w:rsidR="008B71B5" w:rsidRPr="00DB7C91">
        <w:rPr>
          <w:rFonts w:ascii="Times New Roman" w:eastAsia="Times New Roman" w:hAnsi="Times New Roman" w:cs="Times New Roman"/>
          <w:sz w:val="24"/>
          <w:szCs w:val="24"/>
          <w:highlight w:val="white"/>
        </w:rPr>
        <w:t>for various entity types (</w:t>
      </w:r>
      <w:r w:rsidR="000D4FFC">
        <w:rPr>
          <w:rFonts w:ascii="Times New Roman" w:eastAsia="Times New Roman" w:hAnsi="Times New Roman" w:cs="Times New Roman"/>
          <w:sz w:val="24"/>
          <w:szCs w:val="24"/>
          <w:highlight w:val="white"/>
        </w:rPr>
        <w:t>e</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g</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people, places, corporate bodies, families, </w:t>
      </w:r>
      <w:r w:rsidR="000D4FFC">
        <w:rPr>
          <w:rFonts w:ascii="Times New Roman" w:eastAsia="Times New Roman" w:hAnsi="Times New Roman" w:cs="Times New Roman"/>
          <w:sz w:val="24"/>
          <w:szCs w:val="24"/>
          <w:highlight w:val="white"/>
        </w:rPr>
        <w:t>titles</w:t>
      </w:r>
      <w:r w:rsidR="008B71B5" w:rsidRPr="00DB7C91">
        <w:rPr>
          <w:rFonts w:ascii="Times New Roman" w:eastAsia="Times New Roman" w:hAnsi="Times New Roman" w:cs="Times New Roman"/>
          <w:sz w:val="24"/>
          <w:szCs w:val="24"/>
          <w:highlight w:val="white"/>
        </w:rPr>
        <w:t xml:space="preserve">, subjects, and genres) used in information resource description. </w:t>
      </w:r>
      <w:ins w:id="2" w:author="Greg Reeve" w:date="2021-01-12T00:27:00Z">
        <w:r w:rsidR="0074429F">
          <w:rPr>
            <w:rFonts w:ascii="Times New Roman" w:eastAsia="Times New Roman" w:hAnsi="Times New Roman" w:cs="Times New Roman"/>
            <w:sz w:val="24"/>
            <w:szCs w:val="24"/>
            <w:highlight w:val="white"/>
          </w:rPr>
          <w:t>To d</w:t>
        </w:r>
      </w:ins>
      <w:ins w:id="3" w:author="Greg Reeve" w:date="2021-01-12T00:41:00Z">
        <w:r w:rsidR="0074429F">
          <w:rPr>
            <w:rFonts w:ascii="Times New Roman" w:eastAsia="Times New Roman" w:hAnsi="Times New Roman" w:cs="Times New Roman"/>
            <w:sz w:val="24"/>
            <w:szCs w:val="24"/>
            <w:highlight w:val="white"/>
          </w:rPr>
          <w:t>escribe an information resource</w:t>
        </w:r>
      </w:ins>
      <w:ins w:id="4" w:author="Greg Reeve" w:date="2021-01-12T00:40:00Z">
        <w:r w:rsidR="0074429F">
          <w:rPr>
            <w:rFonts w:ascii="Times New Roman" w:eastAsia="Times New Roman" w:hAnsi="Times New Roman" w:cs="Times New Roman"/>
            <w:sz w:val="24"/>
            <w:szCs w:val="24"/>
            <w:highlight w:val="white"/>
          </w:rPr>
          <w:t xml:space="preserve"> </w:t>
        </w:r>
      </w:ins>
      <w:ins w:id="5" w:author="Greg Reeve" w:date="2021-01-12T00:27:00Z">
        <w:r w:rsidR="00FC725B">
          <w:rPr>
            <w:rFonts w:ascii="Times New Roman" w:eastAsia="Times New Roman" w:hAnsi="Times New Roman" w:cs="Times New Roman"/>
            <w:sz w:val="24"/>
            <w:szCs w:val="24"/>
            <w:highlight w:val="white"/>
          </w:rPr>
          <w:t>catalogers search</w:t>
        </w:r>
      </w:ins>
      <w:ins w:id="6" w:author="Greg Reeve" w:date="2021-01-12T00:28:00Z">
        <w:r w:rsidR="00FC725B">
          <w:rPr>
            <w:rFonts w:ascii="Times New Roman" w:eastAsia="Times New Roman" w:hAnsi="Times New Roman" w:cs="Times New Roman"/>
            <w:sz w:val="24"/>
            <w:szCs w:val="24"/>
            <w:highlight w:val="white"/>
          </w:rPr>
          <w:t xml:space="preserve"> </w:t>
        </w:r>
      </w:ins>
      <w:ins w:id="7" w:author="Greg Reeve" w:date="2021-01-12T00:32:00Z">
        <w:r w:rsidR="00FC725B">
          <w:rPr>
            <w:rFonts w:ascii="Times New Roman" w:eastAsia="Times New Roman" w:hAnsi="Times New Roman" w:cs="Times New Roman"/>
            <w:sz w:val="24"/>
            <w:szCs w:val="24"/>
            <w:highlight w:val="white"/>
          </w:rPr>
          <w:t xml:space="preserve">for and assign authorized access points </w:t>
        </w:r>
      </w:ins>
      <w:ins w:id="8" w:author="Greg Reeve" w:date="2021-01-12T00:40:00Z">
        <w:r w:rsidR="0074429F">
          <w:rPr>
            <w:rFonts w:ascii="Times New Roman" w:eastAsia="Times New Roman" w:hAnsi="Times New Roman" w:cs="Times New Roman"/>
            <w:sz w:val="24"/>
            <w:szCs w:val="24"/>
            <w:highlight w:val="white"/>
          </w:rPr>
          <w:t xml:space="preserve">to </w:t>
        </w:r>
      </w:ins>
      <w:ins w:id="9" w:author="Greg Reeve" w:date="2021-01-12T00:41:00Z">
        <w:r w:rsidR="0074429F">
          <w:rPr>
            <w:rFonts w:ascii="Times New Roman" w:eastAsia="Times New Roman" w:hAnsi="Times New Roman" w:cs="Times New Roman"/>
            <w:sz w:val="24"/>
            <w:szCs w:val="24"/>
            <w:highlight w:val="white"/>
          </w:rPr>
          <w:t>record in the bibliographic record</w:t>
        </w:r>
      </w:ins>
      <w:ins w:id="10" w:author="Greg Reeve" w:date="2021-01-12T00:32:00Z">
        <w:r w:rsidR="00FC725B">
          <w:rPr>
            <w:rFonts w:ascii="Times New Roman" w:eastAsia="Times New Roman" w:hAnsi="Times New Roman" w:cs="Times New Roman"/>
            <w:sz w:val="24"/>
            <w:szCs w:val="24"/>
            <w:highlight w:val="white"/>
          </w:rPr>
          <w:t>. F</w:t>
        </w:r>
      </w:ins>
      <w:ins w:id="11" w:author="Greg Reeve" w:date="2021-01-12T00:17:00Z">
        <w:r w:rsidR="00B10413">
          <w:rPr>
            <w:rFonts w:ascii="Times New Roman" w:eastAsia="Times New Roman" w:hAnsi="Times New Roman" w:cs="Times New Roman"/>
            <w:sz w:val="24"/>
            <w:szCs w:val="24"/>
            <w:highlight w:val="white"/>
          </w:rPr>
          <w:t xml:space="preserve">or example, </w:t>
        </w:r>
      </w:ins>
      <w:ins w:id="12" w:author="Greg Reeve" w:date="2021-01-12T00:39:00Z">
        <w:r w:rsidR="0074429F">
          <w:rPr>
            <w:rFonts w:ascii="Times New Roman" w:eastAsia="Times New Roman" w:hAnsi="Times New Roman" w:cs="Times New Roman"/>
            <w:sz w:val="24"/>
            <w:szCs w:val="24"/>
            <w:highlight w:val="white"/>
          </w:rPr>
          <w:t>while</w:t>
        </w:r>
      </w:ins>
      <w:ins w:id="13" w:author="Greg Reeve" w:date="2021-01-12T00:20:00Z">
        <w:r w:rsidR="001D2AC1">
          <w:rPr>
            <w:rFonts w:ascii="Times New Roman" w:eastAsia="Times New Roman" w:hAnsi="Times New Roman" w:cs="Times New Roman"/>
            <w:sz w:val="24"/>
            <w:szCs w:val="24"/>
            <w:highlight w:val="white"/>
          </w:rPr>
          <w:t xml:space="preserve"> cataloging</w:t>
        </w:r>
        <w:r w:rsidR="00FC725B">
          <w:rPr>
            <w:rFonts w:ascii="Times New Roman" w:eastAsia="Times New Roman" w:hAnsi="Times New Roman" w:cs="Times New Roman"/>
            <w:sz w:val="24"/>
            <w:szCs w:val="24"/>
            <w:highlight w:val="white"/>
          </w:rPr>
          <w:t xml:space="preserve"> </w:t>
        </w:r>
      </w:ins>
      <w:ins w:id="14" w:author="Greg Reeve" w:date="2021-01-12T00:36:00Z">
        <w:r w:rsidR="0074429F">
          <w:rPr>
            <w:rFonts w:ascii="Times New Roman" w:eastAsia="Times New Roman" w:hAnsi="Times New Roman" w:cs="Times New Roman"/>
            <w:sz w:val="24"/>
            <w:szCs w:val="24"/>
            <w:highlight w:val="white"/>
          </w:rPr>
          <w:t>the graphic novel “</w:t>
        </w:r>
        <w:proofErr w:type="spellStart"/>
        <w:r w:rsidR="0074429F">
          <w:rPr>
            <w:rFonts w:ascii="Times New Roman" w:eastAsia="Times New Roman" w:hAnsi="Times New Roman" w:cs="Times New Roman"/>
            <w:sz w:val="24"/>
            <w:szCs w:val="24"/>
            <w:highlight w:val="white"/>
          </w:rPr>
          <w:t>Maus</w:t>
        </w:r>
        <w:proofErr w:type="spellEnd"/>
        <w:r w:rsidR="0074429F">
          <w:rPr>
            <w:rFonts w:ascii="Times New Roman" w:eastAsia="Times New Roman" w:hAnsi="Times New Roman" w:cs="Times New Roman"/>
            <w:sz w:val="24"/>
            <w:szCs w:val="24"/>
            <w:highlight w:val="white"/>
          </w:rPr>
          <w:t xml:space="preserve">: A Survivor’s Tale” </w:t>
        </w:r>
      </w:ins>
      <w:ins w:id="15" w:author="Greg Reeve" w:date="2021-01-12T00:38:00Z">
        <w:r w:rsidR="0074429F">
          <w:rPr>
            <w:rFonts w:ascii="Times New Roman" w:eastAsia="Times New Roman" w:hAnsi="Times New Roman" w:cs="Times New Roman"/>
            <w:sz w:val="24"/>
            <w:szCs w:val="24"/>
            <w:highlight w:val="white"/>
          </w:rPr>
          <w:t xml:space="preserve">a cataloger would search for </w:t>
        </w:r>
      </w:ins>
      <w:ins w:id="16" w:author="Greg Reeve" w:date="2021-01-12T00:42:00Z">
        <w:r w:rsidR="0074429F">
          <w:rPr>
            <w:rFonts w:ascii="Times New Roman" w:eastAsia="Times New Roman" w:hAnsi="Times New Roman" w:cs="Times New Roman"/>
            <w:sz w:val="24"/>
            <w:szCs w:val="24"/>
            <w:highlight w:val="white"/>
          </w:rPr>
          <w:t>the</w:t>
        </w:r>
      </w:ins>
      <w:ins w:id="17" w:author="Greg Reeve" w:date="2021-01-12T00:38:00Z">
        <w:r w:rsidR="0074429F">
          <w:rPr>
            <w:rFonts w:ascii="Times New Roman" w:eastAsia="Times New Roman" w:hAnsi="Times New Roman" w:cs="Times New Roman"/>
            <w:sz w:val="24"/>
            <w:szCs w:val="24"/>
            <w:highlight w:val="white"/>
          </w:rPr>
          <w:t xml:space="preserve"> authorized access point representing the graphic novel’s author, </w:t>
        </w:r>
      </w:ins>
      <w:ins w:id="18" w:author="Greg Reeve" w:date="2021-01-12T00:43:00Z">
        <w:r w:rsidR="0074429F">
          <w:rPr>
            <w:rFonts w:ascii="Times New Roman" w:eastAsia="Times New Roman" w:hAnsi="Times New Roman" w:cs="Times New Roman"/>
            <w:sz w:val="24"/>
            <w:szCs w:val="24"/>
            <w:highlight w:val="white"/>
          </w:rPr>
          <w:t xml:space="preserve">“Spiegelman, Art” and assign </w:t>
        </w:r>
      </w:ins>
      <w:ins w:id="19" w:author="Greg Reeve" w:date="2021-01-12T00:44:00Z">
        <w:r w:rsidR="0074429F">
          <w:rPr>
            <w:rFonts w:ascii="Times New Roman" w:eastAsia="Times New Roman" w:hAnsi="Times New Roman" w:cs="Times New Roman"/>
            <w:sz w:val="24"/>
            <w:szCs w:val="24"/>
            <w:highlight w:val="white"/>
          </w:rPr>
          <w:t>this access point as the author of the resource.</w:t>
        </w:r>
      </w:ins>
      <w:ins w:id="20" w:author="Greg Reeve" w:date="2021-01-12T00:43:00Z">
        <w:r w:rsidR="0074429F">
          <w:rPr>
            <w:rFonts w:ascii="Times New Roman" w:eastAsia="Times New Roman" w:hAnsi="Times New Roman" w:cs="Times New Roman"/>
            <w:sz w:val="24"/>
            <w:szCs w:val="24"/>
            <w:highlight w:val="white"/>
          </w:rPr>
          <w:t xml:space="preserve"> </w:t>
        </w:r>
      </w:ins>
    </w:p>
    <w:p w14:paraId="14B2CACA" w14:textId="77FD662B" w:rsidR="008B71B5" w:rsidRPr="008B71B5" w:rsidRDefault="00A704F6" w:rsidP="00A704F6">
      <w:pPr>
        <w:spacing w:line="480" w:lineRule="auto"/>
        <w:ind w:firstLine="720"/>
        <w:rPr>
          <w:rFonts w:ascii="Times New Roman" w:eastAsia="Times New Roman" w:hAnsi="Times New Roman" w:cs="Times New Roman"/>
          <w:sz w:val="24"/>
          <w:szCs w:val="24"/>
          <w:highlight w:val="white"/>
        </w:rPr>
      </w:pPr>
      <w:ins w:id="21" w:author="Greg Reeve" w:date="2021-01-12T00:44:00Z">
        <w:r>
          <w:rPr>
            <w:rFonts w:ascii="Times New Roman" w:eastAsia="Times New Roman" w:hAnsi="Times New Roman" w:cs="Times New Roman"/>
            <w:sz w:val="24"/>
            <w:szCs w:val="24"/>
            <w:highlight w:val="white"/>
          </w:rPr>
          <w:t>A</w:t>
        </w:r>
      </w:ins>
      <w:del w:id="22" w:author="Greg Reeve" w:date="2021-01-12T00:44:00Z">
        <w:r w:rsidR="000D4FFC" w:rsidDel="00A704F6">
          <w:rPr>
            <w:rFonts w:ascii="Times New Roman" w:eastAsia="Times New Roman" w:hAnsi="Times New Roman" w:cs="Times New Roman"/>
            <w:sz w:val="24"/>
            <w:szCs w:val="24"/>
            <w:highlight w:val="white"/>
          </w:rPr>
          <w:delText>These a</w:delText>
        </w:r>
      </w:del>
      <w:r w:rsidR="000D4FFC">
        <w:rPr>
          <w:rFonts w:ascii="Times New Roman" w:eastAsia="Times New Roman" w:hAnsi="Times New Roman" w:cs="Times New Roman"/>
          <w:sz w:val="24"/>
          <w:szCs w:val="24"/>
          <w:highlight w:val="white"/>
        </w:rPr>
        <w:t>uthorized access points create a consistent, predictable form to uniquely identify information resources (e.g., by choosing the item’s author, series title, subject, additional contributors, etc.) and collocate related resources (</w:t>
      </w:r>
      <w:r w:rsidR="00B76337">
        <w:rPr>
          <w:rFonts w:ascii="Times New Roman" w:eastAsia="Times New Roman" w:hAnsi="Times New Roman" w:cs="Times New Roman"/>
          <w:sz w:val="24"/>
          <w:szCs w:val="24"/>
          <w:highlight w:val="white"/>
        </w:rPr>
        <w:t>i.e</w:t>
      </w:r>
      <w:r w:rsidR="000D4FFC">
        <w:rPr>
          <w:rFonts w:ascii="Times New Roman" w:eastAsia="Times New Roman" w:hAnsi="Times New Roman" w:cs="Times New Roman"/>
          <w:sz w:val="24"/>
          <w:szCs w:val="24"/>
          <w:highlight w:val="white"/>
        </w:rPr>
        <w:t xml:space="preserve">., bring together all items by a given author or about a specific subject). </w:t>
      </w:r>
      <w:ins w:id="23" w:author="Greg Reeve" w:date="2021-01-12T00:45:00Z">
        <w:r>
          <w:rPr>
            <w:rFonts w:ascii="Times New Roman" w:eastAsia="Times New Roman" w:hAnsi="Times New Roman" w:cs="Times New Roman"/>
            <w:sz w:val="24"/>
            <w:szCs w:val="24"/>
            <w:highlight w:val="white"/>
          </w:rPr>
          <w:t xml:space="preserve">Variant access points, or alternative </w:t>
        </w:r>
      </w:ins>
      <w:ins w:id="24" w:author="Greg Reeve" w:date="2021-01-12T01:03:00Z">
        <w:r w:rsidR="001E191B">
          <w:rPr>
            <w:rFonts w:ascii="Times New Roman" w:eastAsia="Times New Roman" w:hAnsi="Times New Roman" w:cs="Times New Roman"/>
            <w:sz w:val="24"/>
            <w:szCs w:val="24"/>
            <w:highlight w:val="white"/>
          </w:rPr>
          <w:t>identities for a</w:t>
        </w:r>
      </w:ins>
      <w:ins w:id="25" w:author="Greg Reeve" w:date="2021-01-12T01:02:00Z">
        <w:r w:rsidR="001E191B">
          <w:rPr>
            <w:rFonts w:ascii="Times New Roman" w:eastAsia="Times New Roman" w:hAnsi="Times New Roman" w:cs="Times New Roman"/>
            <w:sz w:val="24"/>
            <w:szCs w:val="24"/>
            <w:highlight w:val="white"/>
          </w:rPr>
          <w:t xml:space="preserve"> given entity</w:t>
        </w:r>
      </w:ins>
      <w:ins w:id="26" w:author="Greg Reeve" w:date="2021-01-12T00:24:00Z">
        <w:r>
          <w:rPr>
            <w:rFonts w:ascii="Times New Roman" w:eastAsia="Times New Roman" w:hAnsi="Times New Roman" w:cs="Times New Roman"/>
            <w:sz w:val="24"/>
            <w:szCs w:val="24"/>
            <w:highlight w:val="white"/>
          </w:rPr>
          <w:t>, are recorded</w:t>
        </w:r>
      </w:ins>
      <w:ins w:id="27" w:author="Greg Reeve" w:date="2021-01-12T01:00:00Z">
        <w:r w:rsidR="00A875E7">
          <w:rPr>
            <w:rFonts w:ascii="Times New Roman" w:eastAsia="Times New Roman" w:hAnsi="Times New Roman" w:cs="Times New Roman"/>
            <w:sz w:val="24"/>
            <w:szCs w:val="24"/>
            <w:highlight w:val="white"/>
          </w:rPr>
          <w:t xml:space="preserve"> </w:t>
        </w:r>
        <w:r w:rsidR="001E191B">
          <w:rPr>
            <w:rFonts w:ascii="Times New Roman" w:eastAsia="Times New Roman" w:hAnsi="Times New Roman" w:cs="Times New Roman"/>
            <w:sz w:val="24"/>
            <w:szCs w:val="24"/>
            <w:highlight w:val="white"/>
          </w:rPr>
          <w:t xml:space="preserve">to guide </w:t>
        </w:r>
      </w:ins>
      <w:ins w:id="28" w:author="Greg Reeve" w:date="2021-01-12T01:04:00Z">
        <w:r w:rsidR="001E191B">
          <w:rPr>
            <w:rFonts w:ascii="Times New Roman" w:eastAsia="Times New Roman" w:hAnsi="Times New Roman" w:cs="Times New Roman"/>
            <w:sz w:val="24"/>
            <w:szCs w:val="24"/>
            <w:highlight w:val="white"/>
          </w:rPr>
          <w:t>catalogers</w:t>
        </w:r>
      </w:ins>
      <w:ins w:id="29" w:author="Greg Reeve" w:date="2021-01-12T01:00:00Z">
        <w:r w:rsidR="001E191B">
          <w:rPr>
            <w:rFonts w:ascii="Times New Roman" w:eastAsia="Times New Roman" w:hAnsi="Times New Roman" w:cs="Times New Roman"/>
            <w:sz w:val="24"/>
            <w:szCs w:val="24"/>
            <w:highlight w:val="white"/>
          </w:rPr>
          <w:t xml:space="preserve"> </w:t>
        </w:r>
      </w:ins>
      <w:ins w:id="30" w:author="Greg Reeve" w:date="2021-01-12T01:04:00Z">
        <w:r w:rsidR="001E191B">
          <w:rPr>
            <w:rFonts w:ascii="Times New Roman" w:eastAsia="Times New Roman" w:hAnsi="Times New Roman" w:cs="Times New Roman"/>
            <w:sz w:val="24"/>
            <w:szCs w:val="24"/>
            <w:highlight w:val="white"/>
          </w:rPr>
          <w:t>and patrons to the authorized access point</w:t>
        </w:r>
      </w:ins>
      <w:ins w:id="31" w:author="Greg Reeve" w:date="2021-01-12T00:47:00Z">
        <w:r>
          <w:rPr>
            <w:rFonts w:ascii="Times New Roman" w:eastAsia="Times New Roman" w:hAnsi="Times New Roman" w:cs="Times New Roman"/>
            <w:sz w:val="24"/>
            <w:szCs w:val="24"/>
            <w:highlight w:val="white"/>
          </w:rPr>
          <w:t xml:space="preserve">. For example, </w:t>
        </w:r>
      </w:ins>
      <w:ins w:id="32" w:author="Greg Reeve" w:date="2021-01-12T01:10:00Z">
        <w:r w:rsidR="00B23C0C">
          <w:rPr>
            <w:rFonts w:ascii="Times New Roman" w:eastAsia="Times New Roman" w:hAnsi="Times New Roman" w:cs="Times New Roman"/>
            <w:sz w:val="24"/>
            <w:szCs w:val="24"/>
            <w:highlight w:val="white"/>
          </w:rPr>
          <w:t>a possible authorized access point for the</w:t>
        </w:r>
      </w:ins>
      <w:ins w:id="33" w:author="Greg Reeve" w:date="2021-01-12T01:07:00Z">
        <w:r w:rsidR="001E191B">
          <w:rPr>
            <w:rFonts w:ascii="Times New Roman" w:eastAsia="Times New Roman" w:hAnsi="Times New Roman" w:cs="Times New Roman"/>
            <w:sz w:val="24"/>
            <w:szCs w:val="24"/>
            <w:highlight w:val="white"/>
          </w:rPr>
          <w:t xml:space="preserve"> animator, </w:t>
        </w:r>
      </w:ins>
      <w:ins w:id="34" w:author="Greg Reeve" w:date="2021-01-12T01:08:00Z">
        <w:r w:rsidR="001E191B">
          <w:rPr>
            <w:rFonts w:ascii="Times New Roman" w:eastAsia="Times New Roman" w:hAnsi="Times New Roman" w:cs="Times New Roman"/>
            <w:sz w:val="24"/>
            <w:szCs w:val="24"/>
            <w:highlight w:val="white"/>
          </w:rPr>
          <w:t>entrepreneur</w:t>
        </w:r>
      </w:ins>
      <w:ins w:id="35" w:author="Greg Reeve" w:date="2021-01-12T01:07:00Z">
        <w:r w:rsidR="001E191B">
          <w:rPr>
            <w:rFonts w:ascii="Times New Roman" w:eastAsia="Times New Roman" w:hAnsi="Times New Roman" w:cs="Times New Roman"/>
            <w:sz w:val="24"/>
            <w:szCs w:val="24"/>
            <w:highlight w:val="white"/>
          </w:rPr>
          <w:t>, and film producer Walt Disney</w:t>
        </w:r>
      </w:ins>
      <w:ins w:id="36" w:author="Greg Reeve" w:date="2021-01-12T01:10:00Z">
        <w:r w:rsidR="00B23C0C">
          <w:rPr>
            <w:rFonts w:ascii="Times New Roman" w:eastAsia="Times New Roman" w:hAnsi="Times New Roman" w:cs="Times New Roman"/>
            <w:sz w:val="24"/>
            <w:szCs w:val="24"/>
            <w:highlight w:val="white"/>
          </w:rPr>
          <w:t xml:space="preserve"> could be “Disney, Walt</w:t>
        </w:r>
      </w:ins>
      <w:ins w:id="37" w:author="Greg Reeve" w:date="2021-01-12T01:11:00Z">
        <w:r w:rsidR="00B23C0C">
          <w:rPr>
            <w:rFonts w:ascii="Times New Roman" w:eastAsia="Times New Roman" w:hAnsi="Times New Roman" w:cs="Times New Roman"/>
            <w:sz w:val="24"/>
            <w:szCs w:val="24"/>
            <w:highlight w:val="white"/>
          </w:rPr>
          <w:t xml:space="preserve">”. </w:t>
        </w:r>
      </w:ins>
      <w:ins w:id="38" w:author="Greg Reeve" w:date="2021-01-12T01:12:00Z">
        <w:r w:rsidR="00B23C0C">
          <w:rPr>
            <w:rFonts w:ascii="Times New Roman" w:eastAsia="Times New Roman" w:hAnsi="Times New Roman" w:cs="Times New Roman"/>
            <w:sz w:val="24"/>
            <w:szCs w:val="24"/>
            <w:highlight w:val="white"/>
          </w:rPr>
          <w:t>Since he</w:t>
        </w:r>
      </w:ins>
      <w:ins w:id="39" w:author="Greg Reeve" w:date="2021-01-12T01:11:00Z">
        <w:r w:rsidR="00B23C0C">
          <w:rPr>
            <w:rFonts w:ascii="Times New Roman" w:eastAsia="Times New Roman" w:hAnsi="Times New Roman" w:cs="Times New Roman"/>
            <w:sz w:val="24"/>
            <w:szCs w:val="24"/>
            <w:highlight w:val="white"/>
          </w:rPr>
          <w:t xml:space="preserve"> is also</w:t>
        </w:r>
      </w:ins>
      <w:ins w:id="40" w:author="Greg Reeve" w:date="2021-01-12T01:08:00Z">
        <w:r w:rsidR="001E191B">
          <w:rPr>
            <w:rFonts w:ascii="Times New Roman" w:eastAsia="Times New Roman" w:hAnsi="Times New Roman" w:cs="Times New Roman"/>
            <w:sz w:val="24"/>
            <w:szCs w:val="24"/>
            <w:highlight w:val="white"/>
          </w:rPr>
          <w:t xml:space="preserve"> known as Walter </w:t>
        </w:r>
        <w:r w:rsidR="00B23C0C">
          <w:rPr>
            <w:rFonts w:ascii="Times New Roman" w:eastAsia="Times New Roman" w:hAnsi="Times New Roman" w:cs="Times New Roman"/>
            <w:sz w:val="24"/>
            <w:szCs w:val="24"/>
            <w:highlight w:val="white"/>
          </w:rPr>
          <w:t>Elias Disney a</w:t>
        </w:r>
      </w:ins>
      <w:ins w:id="41" w:author="Greg Reeve" w:date="2021-01-12T01:11:00Z">
        <w:r w:rsidR="00B23C0C">
          <w:rPr>
            <w:rFonts w:ascii="Times New Roman" w:eastAsia="Times New Roman" w:hAnsi="Times New Roman" w:cs="Times New Roman"/>
            <w:sz w:val="24"/>
            <w:szCs w:val="24"/>
            <w:highlight w:val="white"/>
          </w:rPr>
          <w:t xml:space="preserve"> variant access point </w:t>
        </w:r>
      </w:ins>
      <w:ins w:id="42" w:author="Greg Reeve" w:date="2021-01-12T01:12:00Z">
        <w:r w:rsidR="00C6751A">
          <w:rPr>
            <w:rFonts w:ascii="Times New Roman" w:eastAsia="Times New Roman" w:hAnsi="Times New Roman" w:cs="Times New Roman"/>
            <w:sz w:val="24"/>
            <w:szCs w:val="24"/>
          </w:rPr>
          <w:t>“</w:t>
        </w:r>
        <w:r w:rsidR="00C6751A" w:rsidRPr="00B23C0C">
          <w:rPr>
            <w:rFonts w:ascii="Times New Roman" w:eastAsia="Times New Roman" w:hAnsi="Times New Roman" w:cs="Times New Roman"/>
            <w:sz w:val="24"/>
            <w:szCs w:val="24"/>
          </w:rPr>
          <w:t>Disney, Walter Elia</w:t>
        </w:r>
        <w:r w:rsidR="00C6751A">
          <w:rPr>
            <w:rFonts w:ascii="Times New Roman" w:eastAsia="Times New Roman" w:hAnsi="Times New Roman" w:cs="Times New Roman"/>
            <w:sz w:val="24"/>
            <w:szCs w:val="24"/>
            <w:highlight w:val="white"/>
          </w:rPr>
          <w:t>s”</w:t>
        </w:r>
        <w:r w:rsidR="00C6751A">
          <w:rPr>
            <w:rFonts w:ascii="Times New Roman" w:eastAsia="Times New Roman" w:hAnsi="Times New Roman" w:cs="Times New Roman"/>
            <w:sz w:val="24"/>
            <w:szCs w:val="24"/>
            <w:highlight w:val="white"/>
          </w:rPr>
          <w:t xml:space="preserve"> </w:t>
        </w:r>
        <w:bookmarkStart w:id="43" w:name="_GoBack"/>
        <w:r w:rsidR="00C6751A">
          <w:rPr>
            <w:rFonts w:ascii="Times New Roman" w:eastAsia="Times New Roman" w:hAnsi="Times New Roman" w:cs="Times New Roman"/>
            <w:sz w:val="24"/>
            <w:szCs w:val="24"/>
            <w:highlight w:val="white"/>
          </w:rPr>
          <w:t xml:space="preserve">could </w:t>
        </w:r>
        <w:bookmarkEnd w:id="43"/>
        <w:r w:rsidR="00C6751A">
          <w:rPr>
            <w:rFonts w:ascii="Times New Roman" w:eastAsia="Times New Roman" w:hAnsi="Times New Roman" w:cs="Times New Roman"/>
            <w:sz w:val="24"/>
            <w:szCs w:val="24"/>
            <w:highlight w:val="white"/>
          </w:rPr>
          <w:t>be created.</w:t>
        </w:r>
      </w:ins>
      <w:ins w:id="44" w:author="Greg Reeve" w:date="2021-01-12T01:11:00Z">
        <w:r w:rsidR="00B23C0C">
          <w:rPr>
            <w:rFonts w:ascii="Times New Roman" w:eastAsia="Times New Roman" w:hAnsi="Times New Roman" w:cs="Times New Roman"/>
            <w:sz w:val="24"/>
            <w:szCs w:val="24"/>
            <w:highlight w:val="white"/>
          </w:rPr>
          <w:t xml:space="preserve"> </w:t>
        </w:r>
      </w:ins>
      <w:r w:rsidR="000D4FFC">
        <w:rPr>
          <w:rFonts w:ascii="Times New Roman" w:eastAsia="Times New Roman" w:hAnsi="Times New Roman" w:cs="Times New Roman"/>
          <w:sz w:val="24"/>
          <w:szCs w:val="24"/>
          <w:highlight w:val="white"/>
        </w:rPr>
        <w:t xml:space="preserve">Additional metadata is also recorded to differentiate similar entities and document decisions made by the cataloger. All metadata associated with an </w:t>
      </w:r>
      <w:r w:rsidR="000D4FFC">
        <w:rPr>
          <w:rFonts w:ascii="Times New Roman" w:eastAsia="Times New Roman" w:hAnsi="Times New Roman" w:cs="Times New Roman"/>
          <w:sz w:val="24"/>
          <w:szCs w:val="24"/>
          <w:highlight w:val="white"/>
        </w:rPr>
        <w:lastRenderedPageBreak/>
        <w:t>authorized access point is organized into an authority record. To maintain consistent and unique access points within a library catalog, the recording of metadata in an authority record is governed by metadata content standards.</w:t>
      </w:r>
      <w:r w:rsidR="00293723">
        <w:rPr>
          <w:rFonts w:ascii="Times New Roman" w:eastAsia="Times New Roman" w:hAnsi="Times New Roman" w:cs="Times New Roman"/>
          <w:sz w:val="24"/>
          <w:szCs w:val="24"/>
          <w:highlight w:val="white"/>
        </w:rPr>
        <w:t xml:space="preserve"> </w:t>
      </w:r>
      <w:r w:rsidR="00293723" w:rsidRPr="00293723">
        <w:rPr>
          <w:rFonts w:ascii="Times New Roman" w:eastAsia="Times New Roman" w:hAnsi="Times New Roman" w:cs="Times New Roman"/>
          <w:sz w:val="24"/>
          <w:szCs w:val="24"/>
        </w:rPr>
        <w:t>Metadata in an authority record is encoded following metadata encoding standards. The principles, standards, and practices of modern authority control are shaped by its history.</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52207564" w:rsidR="004C519E" w:rsidRPr="00DB7C91" w:rsidRDefault="00293723" w:rsidP="00DB7C9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Within the realm of bibliographic control, of which both cataloging and authority control are a part, understanding the history of the library catalog can help illustrate</w:t>
      </w:r>
      <w:r w:rsidR="0027291D" w:rsidRPr="00DB7C91">
        <w:rPr>
          <w:rFonts w:ascii="Times New Roman" w:eastAsia="Times New Roman" w:hAnsi="Times New Roman" w:cs="Times New Roman"/>
          <w:sz w:val="24"/>
          <w:szCs w:val="24"/>
          <w:highlight w:val="white"/>
        </w:rPr>
        <w:t xml:space="preserve"> the development of theory, principles, and practices </w:t>
      </w:r>
      <w:r>
        <w:rPr>
          <w:rFonts w:ascii="Times New Roman" w:eastAsia="Times New Roman" w:hAnsi="Times New Roman" w:cs="Times New Roman"/>
          <w:sz w:val="24"/>
          <w:szCs w:val="24"/>
          <w:highlight w:val="white"/>
        </w:rPr>
        <w:t>that form the foundation of authority control today.</w:t>
      </w:r>
      <w:r w:rsidR="0027291D" w:rsidRPr="00DB7C91">
        <w:rPr>
          <w:rFonts w:ascii="Times New Roman" w:eastAsia="Times New Roman" w:hAnsi="Times New Roman" w:cs="Times New Roman"/>
          <w:sz w:val="24"/>
          <w:szCs w:val="24"/>
          <w:highlight w:val="white"/>
        </w:rPr>
        <w:t xml:space="preserve"> The library catalog is </w:t>
      </w:r>
      <w:r>
        <w:rPr>
          <w:rFonts w:ascii="Times New Roman" w:eastAsia="Times New Roman" w:hAnsi="Times New Roman" w:cs="Times New Roman"/>
          <w:sz w:val="24"/>
          <w:szCs w:val="24"/>
          <w:highlight w:val="white"/>
        </w:rPr>
        <w:t>“an organized compilation of bibliographic metadata that represents the holdings of a particular institution.”</w:t>
      </w:r>
      <w:r>
        <w:rPr>
          <w:rStyle w:val="EndnoteReference"/>
          <w:rFonts w:ascii="Times New Roman" w:eastAsia="Times New Roman" w:hAnsi="Times New Roman" w:cs="Times New Roman"/>
          <w:sz w:val="24"/>
          <w:szCs w:val="24"/>
          <w:highlight w:val="white"/>
        </w:rPr>
        <w:endnoteReference w:id="6"/>
      </w:r>
      <w:r>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This </w:t>
      </w:r>
      <w:r>
        <w:rPr>
          <w:rFonts w:ascii="Times New Roman" w:eastAsia="Times New Roman" w:hAnsi="Times New Roman" w:cs="Times New Roman"/>
          <w:sz w:val="24"/>
          <w:szCs w:val="24"/>
          <w:highlight w:val="white"/>
        </w:rPr>
        <w:t>catalog</w:t>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records various kinds of information about each information object in the library’s collection and has taken on varying forms and styles over the years as cataloging principles and practices were </w:t>
      </w:r>
      <w:del w:id="45" w:author="Rebecca Wiederhold" w:date="2021-01-08T11:55:00Z">
        <w:r w:rsidR="0027291D" w:rsidRPr="00DB7C91" w:rsidDel="00EB1C16">
          <w:rPr>
            <w:rFonts w:ascii="Times New Roman" w:eastAsia="Times New Roman" w:hAnsi="Times New Roman" w:cs="Times New Roman"/>
            <w:sz w:val="24"/>
            <w:szCs w:val="24"/>
            <w:highlight w:val="white"/>
          </w:rPr>
          <w:delText xml:space="preserve">discovered and </w:delText>
        </w:r>
      </w:del>
      <w:r w:rsidR="0027291D" w:rsidRPr="00DB7C91">
        <w:rPr>
          <w:rFonts w:ascii="Times New Roman" w:eastAsia="Times New Roman" w:hAnsi="Times New Roman" w:cs="Times New Roman"/>
          <w:sz w:val="24"/>
          <w:szCs w:val="24"/>
          <w:highlight w:val="white"/>
        </w:rPr>
        <w:t>developed</w:t>
      </w:r>
      <w:r>
        <w:rPr>
          <w:rFonts w:ascii="Times New Roman" w:eastAsia="Times New Roman" w:hAnsi="Times New Roman" w:cs="Times New Roman"/>
          <w:sz w:val="24"/>
          <w:szCs w:val="24"/>
          <w:highlight w:val="white"/>
        </w:rPr>
        <w:t xml:space="preserve"> (see Figure 1)</w:t>
      </w:r>
      <w:r w:rsidR="0027291D" w:rsidRPr="00DB7C91">
        <w:rPr>
          <w:rFonts w:ascii="Times New Roman" w:eastAsia="Times New Roman" w:hAnsi="Times New Roman" w:cs="Times New Roman"/>
          <w:sz w:val="24"/>
          <w:szCs w:val="24"/>
          <w:highlight w:val="white"/>
        </w:rPr>
        <w:t xml:space="preserve">. </w:t>
      </w:r>
    </w:p>
    <w:p w14:paraId="0000000B" w14:textId="428EAD48"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7"/>
      </w:r>
      <w:r w:rsidR="00AD5499" w:rsidRPr="00DB7C91">
        <w:rPr>
          <w:rFonts w:ascii="Times New Roman" w:eastAsia="Times New Roman" w:hAnsi="Times New Roman" w:cs="Times New Roman"/>
          <w:sz w:val="24"/>
          <w:szCs w:val="24"/>
          <w:highlight w:val="white"/>
        </w:rPr>
        <w:t xml:space="preserve"> These rules created a prototype of modern day catalogs with headings</w:t>
      </w:r>
      <w:r w:rsidR="009318F7">
        <w:rPr>
          <w:rFonts w:ascii="Times New Roman" w:eastAsia="Times New Roman" w:hAnsi="Times New Roman" w:cs="Times New Roman"/>
          <w:sz w:val="24"/>
          <w:szCs w:val="24"/>
          <w:highlight w:val="white"/>
        </w:rPr>
        <w:t xml:space="preserve"> (a concept referred to as access points by current standards)</w:t>
      </w:r>
      <w:r w:rsidR="00AD5499" w:rsidRPr="00DB7C91">
        <w:rPr>
          <w:rFonts w:ascii="Times New Roman" w:eastAsia="Times New Roman" w:hAnsi="Times New Roman" w:cs="Times New Roman"/>
          <w:sz w:val="24"/>
          <w:szCs w:val="24"/>
          <w:highlight w:val="white"/>
        </w:rPr>
        <w:t xml:space="preserve">,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w:t>
      </w:r>
      <w:r w:rsidR="009318F7">
        <w:rPr>
          <w:rFonts w:ascii="Times New Roman" w:eastAsia="Times New Roman" w:hAnsi="Times New Roman" w:cs="Times New Roman"/>
          <w:sz w:val="24"/>
          <w:szCs w:val="24"/>
          <w:highlight w:val="white"/>
        </w:rPr>
        <w:t>consistent</w:t>
      </w:r>
      <w:r w:rsidR="009318F7"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headings for recording information about library materials in the library catalog. This creates bibliographic entries with consistent access points used to find and collocate library materials. </w:t>
      </w:r>
    </w:p>
    <w:p w14:paraId="0000000C" w14:textId="7DCE9101"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sidR="009318F7">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sidR="009318F7">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sidR="009318F7">
        <w:rPr>
          <w:rFonts w:ascii="Times New Roman" w:eastAsia="Times New Roman" w:hAnsi="Times New Roman" w:cs="Times New Roman"/>
          <w:sz w:val="24"/>
          <w:szCs w:val="24"/>
          <w:highlight w:val="white"/>
        </w:rPr>
        <w:t>M</w:t>
      </w:r>
      <w:r w:rsidR="009318F7" w:rsidRPr="00DB7C91">
        <w:rPr>
          <w:rFonts w:ascii="Times New Roman" w:eastAsia="Times New Roman" w:hAnsi="Times New Roman" w:cs="Times New Roman"/>
          <w:sz w:val="24"/>
          <w:szCs w:val="24"/>
          <w:highlight w:val="white"/>
        </w:rPr>
        <w:t>eans</w:t>
      </w:r>
      <w:r w:rsidRPr="00DB7C91">
        <w:rPr>
          <w:rFonts w:ascii="Times New Roman" w:eastAsia="Times New Roman" w:hAnsi="Times New Roman" w:cs="Times New Roman"/>
          <w:sz w:val="24"/>
          <w:szCs w:val="24"/>
          <w:highlight w:val="white"/>
        </w:rPr>
        <w:t>” for the catalog</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w:t>
      </w:r>
      <w:r w:rsidR="009318F7">
        <w:rPr>
          <w:rFonts w:ascii="Times New Roman" w:eastAsia="Times New Roman" w:hAnsi="Times New Roman" w:cs="Times New Roman"/>
          <w:sz w:val="24"/>
          <w:szCs w:val="24"/>
          <w:highlight w:val="white"/>
        </w:rPr>
        <w:t xml:space="preserve">built upon the work of </w:t>
      </w:r>
      <w:proofErr w:type="spellStart"/>
      <w:r w:rsidR="009318F7">
        <w:rPr>
          <w:rFonts w:ascii="Times New Roman" w:eastAsia="Times New Roman" w:hAnsi="Times New Roman" w:cs="Times New Roman"/>
          <w:sz w:val="24"/>
          <w:szCs w:val="24"/>
          <w:highlight w:val="white"/>
        </w:rPr>
        <w:t>Panizzi</w:t>
      </w:r>
      <w:proofErr w:type="spellEnd"/>
      <w:r w:rsidR="009318F7">
        <w:rPr>
          <w:rFonts w:ascii="Times New Roman" w:eastAsia="Times New Roman" w:hAnsi="Times New Roman" w:cs="Times New Roman"/>
          <w:sz w:val="24"/>
          <w:szCs w:val="24"/>
          <w:highlight w:val="white"/>
        </w:rPr>
        <w:t xml:space="preserve"> by enumerating </w:t>
      </w:r>
      <w:r w:rsidRPr="00DB7C91">
        <w:rPr>
          <w:rFonts w:ascii="Times New Roman" w:eastAsia="Times New Roman" w:hAnsi="Times New Roman" w:cs="Times New Roman"/>
          <w:sz w:val="24"/>
          <w:szCs w:val="24"/>
          <w:highlight w:val="white"/>
        </w:rPr>
        <w:t>the catalog’s purpose of connecting patrons to library materials and defin</w:t>
      </w:r>
      <w:r w:rsidR="009318F7">
        <w:rPr>
          <w:rFonts w:ascii="Times New Roman" w:eastAsia="Times New Roman" w:hAnsi="Times New Roman" w:cs="Times New Roman"/>
          <w:sz w:val="24"/>
          <w:szCs w:val="24"/>
          <w:highlight w:val="white"/>
        </w:rPr>
        <w:t>ing</w:t>
      </w:r>
      <w:r w:rsidRPr="00DB7C91">
        <w:rPr>
          <w:rFonts w:ascii="Times New Roman" w:eastAsia="Times New Roman" w:hAnsi="Times New Roman" w:cs="Times New Roman"/>
          <w:sz w:val="24"/>
          <w:szCs w:val="24"/>
          <w:highlight w:val="white"/>
        </w:rPr>
        <w:t xml:space="preserve"> the kind of information required to achieve this end. </w:t>
      </w:r>
      <w:r w:rsidR="009318F7">
        <w:rPr>
          <w:rFonts w:ascii="Times New Roman" w:eastAsia="Times New Roman" w:hAnsi="Times New Roman" w:cs="Times New Roman"/>
          <w:sz w:val="24"/>
          <w:szCs w:val="24"/>
          <w:highlight w:val="white"/>
        </w:rPr>
        <w:t xml:space="preserve">Cataloging rules released in 1941 </w:t>
      </w:r>
      <w:r w:rsidR="009318F7">
        <w:rPr>
          <w:rFonts w:ascii="Times New Roman" w:eastAsia="Times New Roman" w:hAnsi="Times New Roman" w:cs="Times New Roman"/>
          <w:sz w:val="24"/>
          <w:szCs w:val="24"/>
          <w:highlight w:val="white"/>
        </w:rPr>
        <w:lastRenderedPageBreak/>
        <w:t>and 1949 by the American Library Association began codifying rules for authority control with the motivation to support the work of catalogers in creating consistent and unique headings and cross references between headings.</w:t>
      </w:r>
      <w:r w:rsidR="009318F7">
        <w:rPr>
          <w:rStyle w:val="EndnoteReference"/>
          <w:rFonts w:ascii="Times New Roman" w:eastAsia="Times New Roman" w:hAnsi="Times New Roman" w:cs="Times New Roman"/>
          <w:sz w:val="24"/>
          <w:szCs w:val="24"/>
          <w:highlight w:val="white"/>
        </w:rPr>
        <w:endnoteReference w:id="9"/>
      </w:r>
      <w:r w:rsidR="009318F7">
        <w:rPr>
          <w:rFonts w:ascii="Times New Roman" w:eastAsia="Times New Roman" w:hAnsi="Times New Roman" w:cs="Times New Roman"/>
          <w:sz w:val="24"/>
          <w:szCs w:val="24"/>
          <w:highlight w:val="white"/>
        </w:rPr>
        <w:t xml:space="preserve"> </w:t>
      </w:r>
      <w:r w:rsidR="00F520DF">
        <w:rPr>
          <w:rFonts w:ascii="Times New Roman" w:eastAsia="Times New Roman" w:hAnsi="Times New Roman" w:cs="Times New Roman"/>
          <w:sz w:val="24"/>
          <w:szCs w:val="24"/>
          <w:highlight w:val="white"/>
        </w:rPr>
        <w:t xml:space="preserve">Seymour </w:t>
      </w:r>
      <w:proofErr w:type="spellStart"/>
      <w:r w:rsidR="00F520DF">
        <w:rPr>
          <w:rFonts w:ascii="Times New Roman" w:eastAsia="Times New Roman" w:hAnsi="Times New Roman" w:cs="Times New Roman"/>
          <w:sz w:val="24"/>
          <w:szCs w:val="24"/>
          <w:highlight w:val="white"/>
        </w:rPr>
        <w:t>Lubetzky</w:t>
      </w:r>
      <w:proofErr w:type="spellEnd"/>
      <w:r w:rsidR="00F520DF">
        <w:rPr>
          <w:rFonts w:ascii="Times New Roman" w:eastAsia="Times New Roman" w:hAnsi="Times New Roman" w:cs="Times New Roman"/>
          <w:sz w:val="24"/>
          <w:szCs w:val="24"/>
          <w:highlight w:val="white"/>
        </w:rPr>
        <w:t xml:space="preserve">, a specialist in cataloging policy at </w:t>
      </w:r>
      <w:ins w:id="46" w:author="Rebecca Wiederhold" w:date="2021-01-08T11:58:00Z">
        <w:r w:rsidR="00B72E44">
          <w:rPr>
            <w:rFonts w:ascii="Times New Roman" w:eastAsia="Times New Roman" w:hAnsi="Times New Roman" w:cs="Times New Roman"/>
            <w:sz w:val="24"/>
            <w:szCs w:val="24"/>
            <w:highlight w:val="white"/>
          </w:rPr>
          <w:t xml:space="preserve">the </w:t>
        </w:r>
      </w:ins>
      <w:r w:rsidR="00F520DF">
        <w:rPr>
          <w:rFonts w:ascii="Times New Roman" w:eastAsia="Times New Roman" w:hAnsi="Times New Roman" w:cs="Times New Roman"/>
          <w:sz w:val="24"/>
          <w:szCs w:val="24"/>
          <w:highlight w:val="white"/>
        </w:rPr>
        <w:t>L</w:t>
      </w:r>
      <w:ins w:id="47" w:author="Rebecca Wiederhold" w:date="2021-01-08T11:58:00Z">
        <w:r w:rsidR="00B72E44">
          <w:rPr>
            <w:rFonts w:ascii="Times New Roman" w:eastAsia="Times New Roman" w:hAnsi="Times New Roman" w:cs="Times New Roman"/>
            <w:sz w:val="24"/>
            <w:szCs w:val="24"/>
            <w:highlight w:val="white"/>
          </w:rPr>
          <w:t xml:space="preserve">ibrary of </w:t>
        </w:r>
      </w:ins>
      <w:r w:rsidR="00F520DF">
        <w:rPr>
          <w:rFonts w:ascii="Times New Roman" w:eastAsia="Times New Roman" w:hAnsi="Times New Roman" w:cs="Times New Roman"/>
          <w:sz w:val="24"/>
          <w:szCs w:val="24"/>
          <w:highlight w:val="white"/>
        </w:rPr>
        <w:t>C</w:t>
      </w:r>
      <w:ins w:id="48" w:author="Rebecca Wiederhold" w:date="2021-01-08T11:58:00Z">
        <w:r w:rsidR="00B72E44">
          <w:rPr>
            <w:rFonts w:ascii="Times New Roman" w:eastAsia="Times New Roman" w:hAnsi="Times New Roman" w:cs="Times New Roman"/>
            <w:sz w:val="24"/>
            <w:szCs w:val="24"/>
            <w:highlight w:val="white"/>
          </w:rPr>
          <w:t>ongress</w:t>
        </w:r>
      </w:ins>
      <w:ins w:id="49" w:author="Rebecca Wiederhold" w:date="2021-01-08T12:47:00Z">
        <w:r w:rsidR="00B553AA">
          <w:rPr>
            <w:rFonts w:ascii="Times New Roman" w:eastAsia="Times New Roman" w:hAnsi="Times New Roman" w:cs="Times New Roman"/>
            <w:sz w:val="24"/>
            <w:szCs w:val="24"/>
            <w:highlight w:val="white"/>
          </w:rPr>
          <w:t xml:space="preserve"> (LC)</w:t>
        </w:r>
      </w:ins>
      <w:r w:rsidR="00F520DF">
        <w:rPr>
          <w:rFonts w:ascii="Times New Roman" w:eastAsia="Times New Roman" w:hAnsi="Times New Roman" w:cs="Times New Roman"/>
          <w:sz w:val="24"/>
          <w:szCs w:val="24"/>
          <w:highlight w:val="white"/>
        </w:rPr>
        <w:t xml:space="preserve">, </w:t>
      </w:r>
      <w:r w:rsidR="00F520DF" w:rsidRPr="00DB7C91">
        <w:rPr>
          <w:rFonts w:ascii="Times New Roman" w:eastAsia="Times New Roman" w:hAnsi="Times New Roman" w:cs="Times New Roman"/>
          <w:sz w:val="24"/>
          <w:szCs w:val="24"/>
          <w:highlight w:val="white"/>
        </w:rPr>
        <w:t>showed the value of simplifying and standardizing cataloging rules to create a universal standard allowing interoperability between library catalogs</w:t>
      </w:r>
      <w:r w:rsidR="00F520DF">
        <w:rPr>
          <w:rFonts w:ascii="Times New Roman" w:eastAsia="Times New Roman" w:hAnsi="Times New Roman" w:cs="Times New Roman"/>
          <w:sz w:val="24"/>
          <w:szCs w:val="24"/>
          <w:highlight w:val="white"/>
        </w:rPr>
        <w:t>.</w:t>
      </w:r>
      <w:r w:rsidR="00F520DF">
        <w:rPr>
          <w:rStyle w:val="EndnoteReference"/>
          <w:rFonts w:ascii="Times New Roman" w:eastAsia="Times New Roman" w:hAnsi="Times New Roman" w:cs="Times New Roman"/>
          <w:sz w:val="24"/>
          <w:szCs w:val="24"/>
          <w:highlight w:val="white"/>
        </w:rPr>
        <w:endnoteReference w:id="10"/>
      </w:r>
      <w:r w:rsidR="00F520DF" w:rsidRPr="00DB7C91">
        <w:rPr>
          <w:rFonts w:ascii="Times New Roman" w:eastAsia="Times New Roman" w:hAnsi="Times New Roman" w:cs="Times New Roman"/>
          <w:sz w:val="24"/>
          <w:szCs w:val="24"/>
          <w:highlight w:val="white"/>
        </w:rPr>
        <w:t xml:space="preserve"> </w:t>
      </w:r>
      <w:r w:rsidR="001827D4">
        <w:rPr>
          <w:rFonts w:ascii="Times New Roman" w:eastAsia="Times New Roman" w:hAnsi="Times New Roman" w:cs="Times New Roman"/>
          <w:sz w:val="24"/>
          <w:szCs w:val="24"/>
          <w:highlight w:val="white"/>
        </w:rPr>
        <w:t>He also emphasized the value of creating cross-references in the catalog to lead users to the authorized access point for collocation purposes.</w:t>
      </w:r>
      <w:r w:rsidR="001827D4">
        <w:rPr>
          <w:rStyle w:val="EndnoteReference"/>
          <w:rFonts w:ascii="Times New Roman" w:eastAsia="Times New Roman" w:hAnsi="Times New Roman" w:cs="Times New Roman"/>
          <w:sz w:val="24"/>
          <w:szCs w:val="24"/>
          <w:highlight w:val="white"/>
        </w:rPr>
        <w:endnoteReference w:id="11"/>
      </w:r>
      <w:r w:rsidR="001827D4">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The Statement of Principles adopted by the International Conference on Cataloguing Principles (ICCP) organized in Paris, France (also known as the "Paris Principles"</w:t>
      </w:r>
      <w:r w:rsidR="00FB12A0">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w:t>
      </w:r>
      <w:r w:rsidR="00FB12A0">
        <w:rPr>
          <w:rFonts w:ascii="Times New Roman" w:eastAsia="Times New Roman" w:hAnsi="Times New Roman" w:cs="Times New Roman"/>
          <w:sz w:val="24"/>
          <w:szCs w:val="24"/>
          <w:highlight w:val="white"/>
        </w:rPr>
        <w:t xml:space="preserve">expanded on cataloging principles identified by </w:t>
      </w:r>
      <w:proofErr w:type="spellStart"/>
      <w:r w:rsidR="00FB12A0">
        <w:rPr>
          <w:rFonts w:ascii="Times New Roman" w:eastAsia="Times New Roman" w:hAnsi="Times New Roman" w:cs="Times New Roman"/>
          <w:sz w:val="24"/>
          <w:szCs w:val="24"/>
          <w:highlight w:val="white"/>
        </w:rPr>
        <w:t>Lubetzky</w:t>
      </w:r>
      <w:proofErr w:type="spellEnd"/>
      <w:r w:rsidR="00FB12A0">
        <w:rPr>
          <w:rFonts w:ascii="Times New Roman" w:eastAsia="Times New Roman" w:hAnsi="Times New Roman" w:cs="Times New Roman"/>
          <w:sz w:val="24"/>
          <w:szCs w:val="24"/>
          <w:highlight w:val="white"/>
        </w:rPr>
        <w:t xml:space="preserve"> for creating access points in bibliographic description</w:t>
      </w:r>
      <w:r w:rsidRPr="00DB7C91">
        <w:rPr>
          <w:rFonts w:ascii="Times New Roman" w:eastAsia="Times New Roman" w:hAnsi="Times New Roman" w:cs="Times New Roman"/>
          <w:sz w:val="24"/>
          <w:szCs w:val="24"/>
          <w:highlight w:val="white"/>
        </w:rPr>
        <w:t>.</w:t>
      </w:r>
      <w:r w:rsidR="00FB12A0">
        <w:rPr>
          <w:rFonts w:ascii="Times New Roman" w:eastAsia="Times New Roman" w:hAnsi="Times New Roman" w:cs="Times New Roman"/>
          <w:sz w:val="24"/>
          <w:szCs w:val="24"/>
          <w:highlight w:val="white"/>
        </w:rPr>
        <w:t xml:space="preserve"> Cutter’s rules and the Paris Principles identified two fundamental purposes of the catalog:  1) help users find known items and 2) collocate related resources either by author, title, edition, or subject. The catalog could only serve these core roles by using consistent and unique access points for each item in the catalog. The Anglo-American Catalog</w:t>
      </w:r>
      <w:ins w:id="50" w:author="Rebecca Wiederhold" w:date="2021-01-08T12:01:00Z">
        <w:r w:rsidR="002B351A">
          <w:rPr>
            <w:rFonts w:ascii="Times New Roman" w:eastAsia="Times New Roman" w:hAnsi="Times New Roman" w:cs="Times New Roman"/>
            <w:sz w:val="24"/>
            <w:szCs w:val="24"/>
            <w:highlight w:val="white"/>
          </w:rPr>
          <w:t>u</w:t>
        </w:r>
      </w:ins>
      <w:r w:rsidR="00FB12A0">
        <w:rPr>
          <w:rFonts w:ascii="Times New Roman" w:eastAsia="Times New Roman" w:hAnsi="Times New Roman" w:cs="Times New Roman"/>
          <w:sz w:val="24"/>
          <w:szCs w:val="24"/>
          <w:highlight w:val="white"/>
        </w:rPr>
        <w:t>ing Rules (AACR) published in 1967 and its second edition published in 1978 provided international rules for creating consistent and unique access points within bibliographic descriptions as well as cross references between access points. Where previous cataloging rules did not explicitly address authority control practices, AACR2 included detailed instructions in a chapter dedicated to forming access points</w:t>
      </w:r>
      <w:r w:rsidRPr="00DB7C91">
        <w:rPr>
          <w:rFonts w:ascii="Times New Roman" w:eastAsia="Times New Roman" w:hAnsi="Times New Roman" w:cs="Times New Roman"/>
          <w:sz w:val="24"/>
          <w:szCs w:val="24"/>
          <w:highlight w:val="white"/>
        </w:rPr>
        <w:t xml:space="preserve">. </w:t>
      </w:r>
    </w:p>
    <w:p w14:paraId="0000000D" w14:textId="786C425E" w:rsidR="00AD5499" w:rsidRPr="00560170" w:rsidRDefault="00FB12A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the mid- to late-20</w:t>
      </w:r>
      <w:r w:rsidRPr="00560170">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century, </w:t>
      </w:r>
      <w:ins w:id="51" w:author="Rebecca Wiederhold" w:date="2021-01-08T12:04:00Z">
        <w:r w:rsidR="00B57BA6">
          <w:rPr>
            <w:rFonts w:ascii="Times New Roman" w:eastAsia="Times New Roman" w:hAnsi="Times New Roman" w:cs="Times New Roman"/>
            <w:sz w:val="24"/>
            <w:szCs w:val="24"/>
            <w:highlight w:val="white"/>
          </w:rPr>
          <w:t xml:space="preserve">International Federation of Library Associations and Institutions </w:t>
        </w:r>
        <w:r w:rsidR="00B57BA6">
          <w:rPr>
            <w:rFonts w:ascii="Times New Roman" w:eastAsia="Times New Roman" w:hAnsi="Times New Roman" w:cs="Times New Roman"/>
            <w:sz w:val="24"/>
            <w:szCs w:val="24"/>
          </w:rPr>
          <w:t>(</w:t>
        </w:r>
      </w:ins>
      <w:r w:rsidRPr="00560170">
        <w:rPr>
          <w:rFonts w:ascii="Times New Roman" w:hAnsi="Times New Roman" w:cs="Times New Roman"/>
          <w:color w:val="000000"/>
          <w:sz w:val="24"/>
          <w:szCs w:val="24"/>
          <w:shd w:val="clear" w:color="auto" w:fill="FFFFFF"/>
        </w:rPr>
        <w:t>IFLA</w:t>
      </w:r>
      <w:ins w:id="52" w:author="Rebecca Wiederhold" w:date="2021-01-08T12:04:00Z">
        <w:r w:rsidR="00B57BA6">
          <w:rPr>
            <w:rFonts w:ascii="Times New Roman" w:hAnsi="Times New Roman" w:cs="Times New Roman"/>
            <w:color w:val="000000"/>
            <w:sz w:val="24"/>
            <w:szCs w:val="24"/>
            <w:shd w:val="clear" w:color="auto" w:fill="FFFFFF"/>
          </w:rPr>
          <w:t>)</w:t>
        </w:r>
      </w:ins>
      <w:r w:rsidRPr="00560170">
        <w:rPr>
          <w:rFonts w:ascii="Times New Roman" w:hAnsi="Times New Roman" w:cs="Times New Roman"/>
          <w:color w:val="000000"/>
          <w:sz w:val="24"/>
          <w:szCs w:val="24"/>
          <w:shd w:val="clear" w:color="auto" w:fill="FFFFFF"/>
        </w:rPr>
        <w:t xml:space="preserve"> has been involved in exploring, through reports and working groups, how to create an international authority control system.</w:t>
      </w:r>
      <w:r>
        <w:rPr>
          <w:rStyle w:val="EndnoteReference"/>
          <w:rFonts w:ascii="Times New Roman" w:hAnsi="Times New Roman" w:cs="Times New Roman"/>
          <w:color w:val="000000"/>
          <w:sz w:val="24"/>
          <w:szCs w:val="24"/>
          <w:shd w:val="clear" w:color="auto" w:fill="FFFFFF"/>
        </w:rPr>
        <w:endnoteReference w:id="13"/>
      </w:r>
      <w:r w:rsidRPr="00560170">
        <w:rPr>
          <w:rFonts w:ascii="Times New Roman" w:hAnsi="Times New Roman" w:cs="Times New Roman"/>
          <w:color w:val="000000"/>
          <w:sz w:val="24"/>
          <w:szCs w:val="24"/>
          <w:shd w:val="clear" w:color="auto" w:fill="FFFFFF"/>
        </w:rPr>
        <w:t xml:space="preserve"> A culmination of this work was manifested in the Functional Requirements for Bibliographic Records (FRBR) developed by IFLA and released in 1998. This conceptual model for bibliographic metadata connects user tasks for </w:t>
      </w:r>
      <w:r w:rsidRPr="00560170">
        <w:rPr>
          <w:rFonts w:ascii="Times New Roman" w:hAnsi="Times New Roman" w:cs="Times New Roman"/>
          <w:color w:val="000000"/>
          <w:sz w:val="24"/>
          <w:szCs w:val="24"/>
          <w:shd w:val="clear" w:color="auto" w:fill="FFFFFF"/>
        </w:rPr>
        <w:lastRenderedPageBreak/>
        <w:t>information retrieval with bibliographic and authority metadata by defining entities and their relationships with other entities including work (a distinct intellectual or artistic creation), expression (an intellectual or artistic realization of a work), person, family, and corporate body. This data model was used as the basis for RDA, the successor to AACR2. Released in 2010, RDA revises sections from AACR2 on choosing access points, gives additional guidance for controlling more types of entities than in previous cataloging rules, adds relationship designators, and introduces more attributes to help differentiate entities.</w:t>
      </w:r>
    </w:p>
    <w:p w14:paraId="0000000E" w14:textId="6A0A6825"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Advances in, and adoption of, library </w:t>
      </w:r>
      <w:r w:rsidR="00AD5499" w:rsidRPr="00DB7C91">
        <w:rPr>
          <w:rFonts w:ascii="Times New Roman" w:eastAsia="Times New Roman" w:hAnsi="Times New Roman" w:cs="Times New Roman"/>
          <w:sz w:val="24"/>
          <w:szCs w:val="24"/>
          <w:highlight w:val="white"/>
        </w:rPr>
        <w:t>computer technolog</w:t>
      </w:r>
      <w:r>
        <w:rPr>
          <w:rFonts w:ascii="Times New Roman" w:eastAsia="Times New Roman" w:hAnsi="Times New Roman" w:cs="Times New Roman"/>
          <w:sz w:val="24"/>
          <w:szCs w:val="24"/>
          <w:highlight w:val="white"/>
        </w:rPr>
        <w:t>ies</w:t>
      </w:r>
      <w:r w:rsidR="00AD5499" w:rsidRPr="00DB7C91">
        <w:rPr>
          <w:rFonts w:ascii="Times New Roman" w:eastAsia="Times New Roman" w:hAnsi="Times New Roman" w:cs="Times New Roman"/>
          <w:sz w:val="24"/>
          <w:szCs w:val="24"/>
          <w:highlight w:val="white"/>
        </w:rPr>
        <w:t xml:space="preserve"> led to the development of </w:t>
      </w:r>
      <w:proofErr w:type="spellStart"/>
      <w:r w:rsidR="00AD5499" w:rsidRPr="00DB7C91">
        <w:rPr>
          <w:rFonts w:ascii="Times New Roman" w:eastAsia="Times New Roman" w:hAnsi="Times New Roman" w:cs="Times New Roman"/>
          <w:sz w:val="24"/>
          <w:szCs w:val="24"/>
          <w:highlight w:val="white"/>
        </w:rPr>
        <w:t>MA</w:t>
      </w:r>
      <w:r>
        <w:rPr>
          <w:rFonts w:ascii="Times New Roman" w:eastAsia="Times New Roman" w:hAnsi="Times New Roman" w:cs="Times New Roman"/>
          <w:sz w:val="24"/>
          <w:szCs w:val="24"/>
          <w:highlight w:val="white"/>
        </w:rPr>
        <w:t>chine</w:t>
      </w:r>
      <w:proofErr w:type="spellEnd"/>
      <w:r>
        <w:rPr>
          <w:rFonts w:ascii="Times New Roman" w:eastAsia="Times New Roman" w:hAnsi="Times New Roman" w:cs="Times New Roman"/>
          <w:sz w:val="24"/>
          <w:szCs w:val="24"/>
          <w:highlight w:val="white"/>
        </w:rPr>
        <w:t xml:space="preserve"> Readable Cataloging (MA</w:t>
      </w:r>
      <w:r w:rsidR="00AD5499" w:rsidRPr="00DB7C91">
        <w:rPr>
          <w:rFonts w:ascii="Times New Roman" w:eastAsia="Times New Roman" w:hAnsi="Times New Roman" w:cs="Times New Roman"/>
          <w:sz w:val="24"/>
          <w:szCs w:val="24"/>
          <w:highlight w:val="white"/>
        </w:rPr>
        <w:t>RC</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as an encoding standard for both bibliographic and authority metadata</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vertAlign w:val="superscript"/>
        </w:rPr>
        <w:endnoteReference w:id="14"/>
      </w:r>
      <w:r w:rsidR="00AD5499" w:rsidRPr="00DB7C91">
        <w:rPr>
          <w:rFonts w:ascii="Times New Roman" w:eastAsia="Times New Roman" w:hAnsi="Times New Roman" w:cs="Times New Roman"/>
          <w:sz w:val="24"/>
          <w:szCs w:val="24"/>
          <w:highlight w:val="white"/>
        </w:rPr>
        <w:t xml:space="preserve"> Developed by Henriette D. </w:t>
      </w:r>
      <w:proofErr w:type="spellStart"/>
      <w:r w:rsidR="00AD5499" w:rsidRPr="00DB7C91">
        <w:rPr>
          <w:rFonts w:ascii="Times New Roman" w:eastAsia="Times New Roman" w:hAnsi="Times New Roman" w:cs="Times New Roman"/>
          <w:sz w:val="24"/>
          <w:szCs w:val="24"/>
          <w:highlight w:val="white"/>
        </w:rPr>
        <w:t>Avram</w:t>
      </w:r>
      <w:proofErr w:type="spellEnd"/>
      <w:r w:rsidR="00AD5499" w:rsidRPr="00DB7C91">
        <w:rPr>
          <w:rFonts w:ascii="Times New Roman" w:eastAsia="Times New Roman" w:hAnsi="Times New Roman" w:cs="Times New Roman"/>
          <w:sz w:val="24"/>
          <w:szCs w:val="24"/>
          <w:highlight w:val="white"/>
        </w:rPr>
        <w:t xml:space="preserve"> in the 1960s while working for </w:t>
      </w:r>
      <w:del w:id="53" w:author="Rebecca Wiederhold" w:date="2021-01-08T11:59:00Z">
        <w:r w:rsidR="00AD5499" w:rsidRPr="00DB7C91" w:rsidDel="00CF0E18">
          <w:rPr>
            <w:rFonts w:ascii="Times New Roman" w:eastAsia="Times New Roman" w:hAnsi="Times New Roman" w:cs="Times New Roman"/>
            <w:sz w:val="24"/>
            <w:szCs w:val="24"/>
            <w:highlight w:val="white"/>
          </w:rPr>
          <w:delText>the Library of Congress</w:delText>
        </w:r>
        <w:r w:rsidDel="00CF0E18">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LC</w:t>
      </w:r>
      <w:del w:id="54" w:author="Rebecca Wiederhold" w:date="2021-01-08T11:59:00Z">
        <w:r w:rsidDel="00CF0E18">
          <w:rPr>
            <w:rFonts w:ascii="Times New Roman" w:eastAsia="Times New Roman" w:hAnsi="Times New Roman" w:cs="Times New Roman"/>
            <w:sz w:val="24"/>
            <w:szCs w:val="24"/>
            <w:highlight w:val="white"/>
          </w:rPr>
          <w:delText>)</w:delText>
        </w:r>
      </w:del>
      <w:r w:rsidR="00AD5499" w:rsidRPr="00DB7C91">
        <w:rPr>
          <w:rFonts w:ascii="Times New Roman" w:eastAsia="Times New Roman" w:hAnsi="Times New Roman" w:cs="Times New Roman"/>
          <w:sz w:val="24"/>
          <w:szCs w:val="24"/>
          <w:highlight w:val="white"/>
        </w:rPr>
        <w:t>, MARC “attempted to both convert and manipulate the data stored on a catalog card.”</w:t>
      </w:r>
      <w:r w:rsidR="00AD5499" w:rsidRPr="00DB7C91">
        <w:rPr>
          <w:rFonts w:ascii="Times New Roman" w:eastAsia="Times New Roman" w:hAnsi="Times New Roman" w:cs="Times New Roman"/>
          <w:sz w:val="24"/>
          <w:szCs w:val="24"/>
          <w:highlight w:val="white"/>
          <w:vertAlign w:val="superscript"/>
        </w:rPr>
        <w:endnoteReference w:id="15"/>
      </w:r>
      <w:r w:rsidR="00AD5499" w:rsidRPr="00DB7C91">
        <w:rPr>
          <w:rFonts w:ascii="Times New Roman" w:eastAsia="Times New Roman" w:hAnsi="Times New Roman" w:cs="Times New Roman"/>
          <w:sz w:val="24"/>
          <w:szCs w:val="24"/>
          <w:highlight w:val="white"/>
        </w:rPr>
        <w:t xml:space="preserve"> In 1974</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began issuing lists of newly created and updated name headings for use in other libraries. The first MARC-based authority records were created by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in 1977, and</w:t>
      </w:r>
      <w:r>
        <w:rPr>
          <w:rFonts w:ascii="Times New Roman" w:eastAsia="Times New Roman" w:hAnsi="Times New Roman" w:cs="Times New Roman"/>
          <w:sz w:val="24"/>
          <w:szCs w:val="24"/>
          <w:highlight w:val="white"/>
        </w:rPr>
        <w:t xml:space="preserve"> publication of</w:t>
      </w:r>
      <w:r w:rsidR="00AD5499" w:rsidRPr="00DB7C91">
        <w:rPr>
          <w:rFonts w:ascii="Times New Roman" w:eastAsia="Times New Roman" w:hAnsi="Times New Roman" w:cs="Times New Roman"/>
          <w:sz w:val="24"/>
          <w:szCs w:val="24"/>
          <w:highlight w:val="white"/>
        </w:rPr>
        <w:t xml:space="preserve"> the first edition of </w:t>
      </w:r>
      <w:r w:rsidR="00AD5499" w:rsidRPr="00DB7C91">
        <w:rPr>
          <w:rFonts w:ascii="Times New Roman" w:eastAsia="Times New Roman" w:hAnsi="Times New Roman" w:cs="Times New Roman"/>
          <w:i/>
          <w:sz w:val="24"/>
          <w:szCs w:val="24"/>
          <w:highlight w:val="white"/>
        </w:rPr>
        <w:t>Authorities: A MARC Format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soon followed </w:t>
      </w:r>
      <w:r w:rsidR="00AD5499" w:rsidRPr="00DB7C91">
        <w:rPr>
          <w:rFonts w:ascii="Times New Roman" w:eastAsia="Times New Roman" w:hAnsi="Times New Roman" w:cs="Times New Roman"/>
          <w:sz w:val="24"/>
          <w:szCs w:val="24"/>
          <w:highlight w:val="white"/>
        </w:rPr>
        <w:t>in 1981, making available a national standard for recording, storing, and sharing electronic authority records. In a relatively short amount of time, MARC developed into an international standard that increased sharing and interoperability between libraries.</w:t>
      </w:r>
      <w:r w:rsidR="00AD5499" w:rsidRPr="00DB7C91">
        <w:rPr>
          <w:rFonts w:ascii="Times New Roman" w:eastAsia="Times New Roman" w:hAnsi="Times New Roman" w:cs="Times New Roman"/>
          <w:sz w:val="24"/>
          <w:szCs w:val="24"/>
          <w:highlight w:val="white"/>
          <w:vertAlign w:val="superscript"/>
        </w:rPr>
        <w:endnoteReference w:id="16"/>
      </w:r>
    </w:p>
    <w:p w14:paraId="0000000F" w14:textId="51D28F78"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Converting</w:t>
      </w:r>
      <w:r w:rsidR="00AD5499" w:rsidRPr="00DB7C91">
        <w:rPr>
          <w:rFonts w:ascii="Times New Roman" w:eastAsia="Times New Roman" w:hAnsi="Times New Roman" w:cs="Times New Roman"/>
          <w:sz w:val="24"/>
          <w:szCs w:val="24"/>
          <w:highlight w:val="white"/>
        </w:rPr>
        <w:t xml:space="preserve"> the library catalog to an electronic environment remov</w:t>
      </w:r>
      <w:r>
        <w:rPr>
          <w:rFonts w:ascii="Times New Roman" w:eastAsia="Times New Roman" w:hAnsi="Times New Roman" w:cs="Times New Roman"/>
          <w:sz w:val="24"/>
          <w:szCs w:val="24"/>
          <w:highlight w:val="white"/>
        </w:rPr>
        <w:t>ed</w:t>
      </w:r>
      <w:r w:rsidR="00AD5499" w:rsidRPr="00DB7C91">
        <w:rPr>
          <w:rFonts w:ascii="Times New Roman" w:eastAsia="Times New Roman" w:hAnsi="Times New Roman" w:cs="Times New Roman"/>
          <w:sz w:val="24"/>
          <w:szCs w:val="24"/>
          <w:highlight w:val="white"/>
        </w:rPr>
        <w:t xml:space="preserve"> the need to publish a</w:t>
      </w:r>
      <w:r w:rsidR="001D6BFF">
        <w:rPr>
          <w:rFonts w:ascii="Times New Roman" w:eastAsia="Times New Roman" w:hAnsi="Times New Roman" w:cs="Times New Roman"/>
          <w:sz w:val="24"/>
          <w:szCs w:val="24"/>
          <w:highlight w:val="white"/>
        </w:rPr>
        <w:t xml:space="preserve"> physical</w:t>
      </w:r>
      <w:r w:rsidR="00AD5499" w:rsidRPr="00DB7C91">
        <w:rPr>
          <w:rFonts w:ascii="Times New Roman" w:eastAsia="Times New Roman" w:hAnsi="Times New Roman" w:cs="Times New Roman"/>
          <w:sz w:val="24"/>
          <w:szCs w:val="24"/>
          <w:highlight w:val="white"/>
        </w:rPr>
        <w:t xml:space="preserve"> catalog list or card file. Files of authorized headings were also converted into this new digital environment</w:t>
      </w:r>
      <w:r>
        <w:rPr>
          <w:rFonts w:ascii="Times New Roman" w:eastAsia="Times New Roman" w:hAnsi="Times New Roman" w:cs="Times New Roman"/>
          <w:sz w:val="24"/>
          <w:szCs w:val="24"/>
          <w:highlight w:val="white"/>
        </w:rPr>
        <w:t xml:space="preserve">, allowing for </w:t>
      </w:r>
      <w:r w:rsidR="00AD5499" w:rsidRPr="00DB7C91">
        <w:rPr>
          <w:rFonts w:ascii="Times New Roman" w:eastAsia="Times New Roman" w:hAnsi="Times New Roman" w:cs="Times New Roman"/>
          <w:sz w:val="24"/>
          <w:szCs w:val="24"/>
          <w:highlight w:val="white"/>
        </w:rPr>
        <w:t>more consistent and efficient</w:t>
      </w:r>
      <w:r>
        <w:rPr>
          <w:rFonts w:ascii="Times New Roman" w:eastAsia="Times New Roman" w:hAnsi="Times New Roman" w:cs="Times New Roman"/>
          <w:sz w:val="24"/>
          <w:szCs w:val="24"/>
          <w:highlight w:val="white"/>
        </w:rPr>
        <w:t xml:space="preserve"> creation, updating, and sharing of catalog metadata</w:t>
      </w:r>
      <w:r w:rsidR="00AD5499" w:rsidRPr="00DB7C91">
        <w:rPr>
          <w:rFonts w:ascii="Times New Roman" w:eastAsia="Times New Roman" w:hAnsi="Times New Roman" w:cs="Times New Roman"/>
          <w:sz w:val="24"/>
          <w:szCs w:val="24"/>
          <w:highlight w:val="white"/>
        </w:rPr>
        <w:t xml:space="preserve">. Libraries adopted integrated library systems </w:t>
      </w:r>
      <w:r>
        <w:rPr>
          <w:rFonts w:ascii="Times New Roman" w:eastAsia="Times New Roman" w:hAnsi="Times New Roman" w:cs="Times New Roman"/>
          <w:sz w:val="24"/>
          <w:szCs w:val="24"/>
          <w:highlight w:val="white"/>
        </w:rPr>
        <w:t xml:space="preserve">(ILSs) </w:t>
      </w:r>
      <w:r w:rsidR="00AD5499" w:rsidRPr="00DB7C91">
        <w:rPr>
          <w:rFonts w:ascii="Times New Roman" w:eastAsia="Times New Roman" w:hAnsi="Times New Roman" w:cs="Times New Roman"/>
          <w:sz w:val="24"/>
          <w:szCs w:val="24"/>
          <w:highlight w:val="white"/>
        </w:rPr>
        <w:t xml:space="preserve">that provide patrons a digital (or online) interface for searching and browsing the catalog. Authority metadata is utilized in these search interfaces to guide patrons to the preferred </w:t>
      </w:r>
      <w:r>
        <w:rPr>
          <w:rFonts w:ascii="Times New Roman" w:eastAsia="Times New Roman" w:hAnsi="Times New Roman" w:cs="Times New Roman"/>
          <w:sz w:val="24"/>
          <w:szCs w:val="24"/>
          <w:highlight w:val="white"/>
        </w:rPr>
        <w:t xml:space="preserve">access points </w:t>
      </w:r>
      <w:r w:rsidR="00AD5499" w:rsidRPr="00DB7C91">
        <w:rPr>
          <w:rFonts w:ascii="Times New Roman" w:eastAsia="Times New Roman" w:hAnsi="Times New Roman" w:cs="Times New Roman"/>
          <w:sz w:val="24"/>
          <w:szCs w:val="24"/>
          <w:highlight w:val="white"/>
        </w:rPr>
        <w:t xml:space="preserve">used in catalog records </w:t>
      </w:r>
      <w:r w:rsidR="00AD5499" w:rsidRPr="00DB7C91">
        <w:rPr>
          <w:rFonts w:ascii="Times New Roman" w:eastAsia="Times New Roman" w:hAnsi="Times New Roman" w:cs="Times New Roman"/>
          <w:sz w:val="24"/>
          <w:szCs w:val="24"/>
          <w:highlight w:val="white"/>
        </w:rPr>
        <w:lastRenderedPageBreak/>
        <w:t>so that patrons know what to search to meet their information needs</w:t>
      </w:r>
      <w:r>
        <w:rPr>
          <w:rFonts w:ascii="Times New Roman" w:eastAsia="Times New Roman" w:hAnsi="Times New Roman" w:cs="Times New Roman"/>
          <w:sz w:val="24"/>
          <w:szCs w:val="24"/>
          <w:highlight w:val="white"/>
        </w:rPr>
        <w:t xml:space="preserve"> and to collocate related resources</w:t>
      </w:r>
      <w:r w:rsidR="00AD5499" w:rsidRPr="00DB7C91">
        <w:rPr>
          <w:rFonts w:ascii="Times New Roman" w:eastAsia="Times New Roman" w:hAnsi="Times New Roman" w:cs="Times New Roman"/>
          <w:sz w:val="24"/>
          <w:szCs w:val="24"/>
          <w:highlight w:val="white"/>
        </w:rPr>
        <w:t xml:space="preserve">. While enabling </w:t>
      </w:r>
      <w:r>
        <w:rPr>
          <w:rFonts w:ascii="Times New Roman" w:eastAsia="Times New Roman" w:hAnsi="Times New Roman" w:cs="Times New Roman"/>
          <w:sz w:val="24"/>
          <w:szCs w:val="24"/>
          <w:highlight w:val="white"/>
        </w:rPr>
        <w:t xml:space="preserve">better </w:t>
      </w:r>
      <w:r w:rsidR="00AD5499" w:rsidRPr="00DB7C91">
        <w:rPr>
          <w:rFonts w:ascii="Times New Roman" w:eastAsia="Times New Roman" w:hAnsi="Times New Roman" w:cs="Times New Roman"/>
          <w:sz w:val="24"/>
          <w:szCs w:val="24"/>
          <w:highlight w:val="white"/>
        </w:rPr>
        <w:t xml:space="preserve">access to vast quantities of information, the creation and growth of the </w:t>
      </w:r>
      <w:r w:rsidR="00293723" w:rsidRPr="00DB7C91">
        <w:rPr>
          <w:rFonts w:ascii="Times New Roman" w:eastAsia="Times New Roman" w:hAnsi="Times New Roman" w:cs="Times New Roman"/>
          <w:sz w:val="24"/>
          <w:szCs w:val="24"/>
          <w:highlight w:val="white"/>
        </w:rPr>
        <w:t>W</w:t>
      </w:r>
      <w:r w:rsidR="00293723">
        <w:rPr>
          <w:rFonts w:ascii="Times New Roman" w:eastAsia="Times New Roman" w:hAnsi="Times New Roman" w:cs="Times New Roman"/>
          <w:sz w:val="24"/>
          <w:szCs w:val="24"/>
          <w:highlight w:val="white"/>
        </w:rPr>
        <w:t>eb</w:t>
      </w:r>
      <w:r w:rsidR="00293723"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and online search engines are recent developments in the history of the library catalog, posing unique challenges and opportunities that continue to shape authority control today. </w:t>
      </w:r>
    </w:p>
    <w:p w14:paraId="3FAAE3D3" w14:textId="77E09E3F" w:rsidR="008B71B5" w:rsidRDefault="000D4FFC" w:rsidP="000D4FFC">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7F23C840" w14:textId="6044145D" w:rsidR="000D4FFC" w:rsidRDefault="000D4FF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Metadata content standards govern what to record in a metadata element or record. RDA is an international metadata content standard providing guidelines and instructions to create and maintain well-formed bibliographic and authority metadata. The development of RDA is controlled by the RDA Steering Committee (RSC). The guidelines in RDA are based on the </w:t>
      </w:r>
      <w:del w:id="55" w:author="Rebecca Wiederhold" w:date="2021-01-08T12:04:00Z">
        <w:r w:rsidDel="00B57BA6">
          <w:rPr>
            <w:rFonts w:ascii="Times New Roman" w:eastAsia="Times New Roman" w:hAnsi="Times New Roman" w:cs="Times New Roman"/>
            <w:sz w:val="24"/>
            <w:szCs w:val="24"/>
            <w:highlight w:val="white"/>
          </w:rPr>
          <w:delText>International Federation of Library Associations and Institutions (</w:delText>
        </w:r>
      </w:del>
      <w:r>
        <w:rPr>
          <w:rFonts w:ascii="Times New Roman" w:eastAsia="Times New Roman" w:hAnsi="Times New Roman" w:cs="Times New Roman"/>
          <w:sz w:val="24"/>
          <w:szCs w:val="24"/>
          <w:highlight w:val="white"/>
        </w:rPr>
        <w:t>IFLA</w:t>
      </w:r>
      <w:del w:id="56" w:author="Rebecca Wiederhold" w:date="2021-01-08T12:04:00Z">
        <w:r w:rsidDel="00B57BA6">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Library Reference Model (LRM)</w:t>
      </w:r>
      <w:r w:rsidR="00CF3AD1">
        <w:rPr>
          <w:rFonts w:ascii="Times New Roman" w:eastAsia="Times New Roman" w:hAnsi="Times New Roman" w:cs="Times New Roman"/>
          <w:sz w:val="24"/>
          <w:szCs w:val="24"/>
          <w:highlight w:val="white"/>
        </w:rPr>
        <w:t xml:space="preserve"> which provides an entity-relationship framework for describing information resources. The RDA Toolkit</w:t>
      </w:r>
      <w:r w:rsidR="00CF3AD1">
        <w:rPr>
          <w:rStyle w:val="EndnoteReference"/>
          <w:rFonts w:ascii="Times New Roman" w:eastAsia="Times New Roman" w:hAnsi="Times New Roman" w:cs="Times New Roman"/>
          <w:sz w:val="24"/>
          <w:szCs w:val="24"/>
          <w:highlight w:val="white"/>
        </w:rPr>
        <w:endnoteReference w:id="17"/>
      </w:r>
      <w:r w:rsidR="00CF3AD1">
        <w:rPr>
          <w:rFonts w:ascii="Times New Roman" w:eastAsia="Times New Roman" w:hAnsi="Times New Roman" w:cs="Times New Roman"/>
          <w:sz w:val="24"/>
          <w:szCs w:val="24"/>
          <w:highlight w:val="white"/>
        </w:rPr>
        <w:t xml:space="preserve"> is a web-based resource catalogers can use to view and reference RDA documentation and guidelines. The Descriptive Cataloging Manual (DCM) Z1 and the LC Guidelines Supplement to the MARC 21 Format for Authority Data are manuals made available by LC to guide catalogers in creating and maintaining name and series authority records. The LC Subject Headings Manual is another resource maintained by LC detailing standards for creating and using subject authority records. These content standards and manuals guide catalogers to create authority records for the following entities: person</w:t>
      </w:r>
      <w:ins w:id="57" w:author="Rebecca Wiederhold" w:date="2021-01-08T12:09:00Z">
        <w:r w:rsidR="00A90908">
          <w:rPr>
            <w:rFonts w:ascii="Times New Roman" w:eastAsia="Times New Roman" w:hAnsi="Times New Roman" w:cs="Times New Roman"/>
            <w:sz w:val="24"/>
            <w:szCs w:val="24"/>
            <w:highlight w:val="white"/>
          </w:rPr>
          <w:t>al</w:t>
        </w:r>
      </w:ins>
      <w:r w:rsidR="00CF3AD1">
        <w:rPr>
          <w:rFonts w:ascii="Times New Roman" w:eastAsia="Times New Roman" w:hAnsi="Times New Roman" w:cs="Times New Roman"/>
          <w:sz w:val="24"/>
          <w:szCs w:val="24"/>
          <w:highlight w:val="white"/>
        </w:rPr>
        <w:t xml:space="preserve"> names, families, corporate bodies, places, works, expressions, series, and subjects. Newer LRM entities such as timespan and </w:t>
      </w:r>
      <w:proofErr w:type="spellStart"/>
      <w:r w:rsidR="00CF3AD1">
        <w:rPr>
          <w:rFonts w:ascii="Times New Roman" w:eastAsia="Times New Roman" w:hAnsi="Times New Roman" w:cs="Times New Roman"/>
          <w:sz w:val="24"/>
          <w:szCs w:val="24"/>
          <w:highlight w:val="white"/>
        </w:rPr>
        <w:t>nomen</w:t>
      </w:r>
      <w:proofErr w:type="spellEnd"/>
      <w:r w:rsidR="00CF3AD1">
        <w:rPr>
          <w:rFonts w:ascii="Times New Roman" w:eastAsia="Times New Roman" w:hAnsi="Times New Roman" w:cs="Times New Roman"/>
          <w:sz w:val="24"/>
          <w:szCs w:val="24"/>
          <w:highlight w:val="white"/>
        </w:rPr>
        <w:t xml:space="preserve"> may in the future come under authority control, although they are not currently. An authority record constructed following these standards consists of five major components: the authorized access point, variant access points, related access points, associated attributes describing the entity, and source information.</w:t>
      </w:r>
    </w:p>
    <w:p w14:paraId="0B19F5B0" w14:textId="5FA17D57" w:rsidR="00CF3AD1" w:rsidRDefault="00CF3AD1"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lastRenderedPageBreak/>
        <w:t>Authorized access point</w:t>
      </w:r>
    </w:p>
    <w:p w14:paraId="51525EF3" w14:textId="7202CB11" w:rsidR="00CF3AD1" w:rsidRDefault="00CF3AD1"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authorized access point is the preferred form for referring to an entity. RDA guides the cataloger in determining the preferred name or title for the entity based on the information resource being described. For example, if cataloging a monograph about the American actor James Stewart, the authorized access point could be established as “Stewart, James, 1908-1997” rather than “James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by including his birth and death dates. (For a sampling of various people with the name James Stewart see Figure 2). Authorized access points for works are established by choosing the preferred title of the work. For an entity representing the work “Moby Dick” written by Herman Melville, an authorized access point could be “Melville, Herman, 1819-1891. Moby Dick.” Any edition, translation, or manifestation of this work could be found together if organized under this authorized access point. Authorized access points recorded in the authority record can be used within bibliographic records in the description and subject analysis of an information resource acquired by a library. Using these controlled terms creates predictable and consistent metadata used to better collocate related resources and differentiate similar entities.</w:t>
      </w:r>
    </w:p>
    <w:p w14:paraId="7C96DBC3" w14:textId="320349C4"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FF66FF"/>
          <w:sz w:val="24"/>
          <w:szCs w:val="24"/>
          <w:highlight w:val="white"/>
        </w:rPr>
        <w:t>[Figure 2 near here]</w:t>
      </w:r>
    </w:p>
    <w:p w14:paraId="4331AF48" w14:textId="4B398FE1" w:rsidR="00544A1C" w:rsidRDefault="00544A1C"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Variant access points</w:t>
      </w:r>
    </w:p>
    <w:p w14:paraId="7A51876C" w14:textId="5F855F77"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w:t>
      </w:r>
      <w:r>
        <w:rPr>
          <w:rFonts w:ascii="Times New Roman" w:eastAsia="Times New Roman" w:hAnsi="Times New Roman" w:cs="Times New Roman"/>
          <w:sz w:val="24"/>
          <w:szCs w:val="24"/>
          <w:highlight w:val="white"/>
        </w:rPr>
        <w:lastRenderedPageBreak/>
        <w:t>entity types. For example, resources authored by or about English playwright, poet, and actor William Shakespeare can manifest spelling variation in his last name (</w:t>
      </w:r>
      <w:r w:rsidR="00B76337">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g</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Shakespear</w:t>
      </w:r>
      <w:proofErr w:type="spellEnd"/>
      <w:r>
        <w:rPr>
          <w:rFonts w:ascii="Times New Roman" w:eastAsia="Times New Roman" w:hAnsi="Times New Roman" w:cs="Times New Roman"/>
          <w:sz w:val="24"/>
          <w:szCs w:val="24"/>
          <w:highlight w:val="white"/>
        </w:rPr>
        <w:t xml:space="preserve"> vs. Shakespeare) as well as variation in non-English language resources. Corporate bodies can also be known by various forms. For example, if “J.P.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“The Hobbit, or There and Back Again.” If the authorized access point for this work was established as “Tolkien, J. R. R. (John Ronald </w:t>
      </w:r>
      <w:proofErr w:type="spellStart"/>
      <w:r>
        <w:rPr>
          <w:rFonts w:ascii="Times New Roman" w:eastAsia="Times New Roman" w:hAnsi="Times New Roman" w:cs="Times New Roman"/>
          <w:sz w:val="24"/>
          <w:szCs w:val="24"/>
          <w:highlight w:val="white"/>
        </w:rPr>
        <w:t>Reuel</w:t>
      </w:r>
      <w:proofErr w:type="spellEnd"/>
      <w:r>
        <w:rPr>
          <w:rFonts w:ascii="Times New Roman" w:eastAsia="Times New Roman" w:hAnsi="Times New Roman" w:cs="Times New Roman"/>
          <w:sz w:val="24"/>
          <w:szCs w:val="24"/>
          <w:highlight w:val="white"/>
        </w:rPr>
        <w:t>), 1892-1973. Hobbit,</w:t>
      </w:r>
      <w:r w:rsidR="00E76DE5">
        <w:rPr>
          <w:rFonts w:ascii="Times New Roman" w:eastAsia="Times New Roman" w:hAnsi="Times New Roman" w:cs="Times New Roman"/>
          <w:sz w:val="24"/>
          <w:szCs w:val="24"/>
          <w:highlight w:val="white"/>
        </w:rPr>
        <w:t xml:space="preserve">” a variant access point could be created for the fuller title: “Tolkien, J. R. R. (John Ronald </w:t>
      </w:r>
      <w:proofErr w:type="spellStart"/>
      <w:r w:rsidR="00E76DE5">
        <w:rPr>
          <w:rFonts w:ascii="Times New Roman" w:eastAsia="Times New Roman" w:hAnsi="Times New Roman" w:cs="Times New Roman"/>
          <w:sz w:val="24"/>
          <w:szCs w:val="24"/>
          <w:highlight w:val="white"/>
        </w:rPr>
        <w:t>Reuel</w:t>
      </w:r>
      <w:proofErr w:type="spellEnd"/>
      <w:r w:rsidR="00E76DE5">
        <w:rPr>
          <w:rFonts w:ascii="Times New Roman" w:eastAsia="Times New Roman" w:hAnsi="Times New Roman" w:cs="Times New Roman"/>
          <w:sz w:val="24"/>
          <w:szCs w:val="24"/>
          <w:highlight w:val="white"/>
        </w:rPr>
        <w:t>), 1892-1973. Hobbit,</w:t>
      </w:r>
      <w:r>
        <w:rPr>
          <w:rFonts w:ascii="Times New Roman" w:eastAsia="Times New Roman" w:hAnsi="Times New Roman" w:cs="Times New Roman"/>
          <w:sz w:val="24"/>
          <w:szCs w:val="24"/>
          <w:highlight w:val="white"/>
        </w:rPr>
        <w:t xml:space="preserve"> or, There and back again.”</w:t>
      </w:r>
    </w:p>
    <w:p w14:paraId="505A59D6" w14:textId="3A0ED560"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Related access points</w:t>
      </w:r>
    </w:p>
    <w:p w14:paraId="661CA7E7" w14:textId="164121D3"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Each entity represented by their authorized access point can have relationships with other entities and their authorized access points. Guidelines in RDA help catalogers determine when and how to record these relationships. For example, consider the authorized access point of “Yes (Musical group)” for the English progressive rock band Yes. The authority record for this band could include a related access point for the original lead singer of the group “Anderson, Jon, 1944-”. Conversely, an authority record for “Anderson, John, 1944-” could contain a related access point relating him to the band “Yes (Musical group).” Related access points can also be used to show pseudonyms used by a person. For example, an authority record for the murder mystery author Agatha Christie with the authorized access point “Christie, Agatha, 1890-1976” could contain a related access point to her pseudonym Mary Westmacott in the following form: “Westmacott, Mary, 1890-1976.” Searching for resources by “Christie, Agatha, 1890-1976” would also direct </w:t>
      </w:r>
      <w:r>
        <w:rPr>
          <w:rFonts w:ascii="Times New Roman" w:eastAsia="Times New Roman" w:hAnsi="Times New Roman" w:cs="Times New Roman"/>
          <w:sz w:val="24"/>
          <w:szCs w:val="24"/>
          <w:highlight w:val="white"/>
        </w:rPr>
        <w:lastRenderedPageBreak/>
        <w:t>patrons to search for other works authored under “Westmacott, Mary, 1890-1976.” Searching for sources by “Christie, Agatha, 1890-1976” would also direct patrons to search for other works authored under “Westmacott, Mary, 1890-1976.”</w:t>
      </w:r>
    </w:p>
    <w:p w14:paraId="5BBB5772" w14:textId="79BC3EBA"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Associated attributes</w:t>
      </w:r>
    </w:p>
    <w:p w14:paraId="45BF694B" w14:textId="668F4C0E"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the authorized access point, variant access point, and related access points, entities can have additional attributes that help differentiate similar entities. RDA and other standards specify what attributes can be recorded when known and when to use those attributes in helping distinguish an entity from another in an access point. Related attributes can include associated dates, fuller form of name, associated place, occupation, associated group, type of corporate body, creator and audience characteristics, or form of work. For example</w:t>
      </w:r>
      <w:r w:rsidR="00070033">
        <w:rPr>
          <w:rFonts w:ascii="Times New Roman" w:eastAsia="Times New Roman" w:hAnsi="Times New Roman" w:cs="Times New Roman"/>
          <w:sz w:val="24"/>
          <w:szCs w:val="24"/>
          <w:highlight w:val="white"/>
        </w:rPr>
        <w:t>, a name authority record for “Savage, C. R. (Charles Roscoe), 1832-1909” includes his birth date (1832), death date (1909), and fuller form of his name (Charles Roscoe). It also includes attributes showing he was associated with Utah and worked as a photographer. An authority record for the city “Seattle (Wash.)” could include an attribute describing the type of jurisdiction using the term “Cities and towns.” An authority record for the series of important classic and contemporary films “Criterion collection” could include attributes showing the form of the series (e.g., “Series (Publications)” and “Monographic series”).</w:t>
      </w:r>
    </w:p>
    <w:p w14:paraId="2265B19E" w14:textId="3759DA5F" w:rsidR="00070033" w:rsidRDefault="00070033"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Source information</w:t>
      </w:r>
    </w:p>
    <w:p w14:paraId="0D1B3F23" w14:textId="70354442" w:rsidR="00070033" w:rsidRDefault="00070033" w:rsidP="00F42946">
      <w:pPr>
        <w:pStyle w:val="NormalWeb"/>
        <w:spacing w:before="0" w:beforeAutospacing="0" w:after="0" w:afterAutospacing="0" w:line="480" w:lineRule="auto"/>
        <w:rPr>
          <w:color w:val="000000"/>
          <w:shd w:val="clear" w:color="auto" w:fill="FFFFFF"/>
        </w:rPr>
      </w:pPr>
      <w:r>
        <w:rPr>
          <w:highlight w:val="white"/>
        </w:rPr>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w:t>
      </w:r>
      <w:r>
        <w:rPr>
          <w:highlight w:val="white"/>
        </w:rPr>
        <w:lastRenderedPageBreak/>
        <w:t xml:space="preserve">made in the authority record. For example, when creating an authority record for David </w:t>
      </w:r>
      <w:proofErr w:type="spellStart"/>
      <w:r>
        <w:rPr>
          <w:highlight w:val="white"/>
        </w:rPr>
        <w:t>Eddings</w:t>
      </w:r>
      <w:proofErr w:type="spellEnd"/>
      <w:r>
        <w:rPr>
          <w:highlight w:val="white"/>
        </w:rPr>
        <w:t xml:space="preserve">’ </w:t>
      </w:r>
      <w:proofErr w:type="spellStart"/>
      <w:r>
        <w:rPr>
          <w:highlight w:val="white"/>
        </w:rPr>
        <w:t>Belgariad</w:t>
      </w:r>
      <w:proofErr w:type="spellEnd"/>
      <w:r>
        <w:rPr>
          <w:highlight w:val="white"/>
        </w:rPr>
        <w:t xml:space="preserve"> series while cataloging the third book in the series, the following reference note could be created providing evidence for the choices made in the record: “Magician’s gambit, 1983: title page (Book Three of The </w:t>
      </w:r>
      <w:proofErr w:type="spellStart"/>
      <w:r>
        <w:rPr>
          <w:highlight w:val="white"/>
        </w:rPr>
        <w:t>Belgariad</w:t>
      </w:r>
      <w:proofErr w:type="spellEnd"/>
      <w:r>
        <w:rPr>
          <w:highlight w:val="white"/>
        </w:rPr>
        <w:t xml:space="preserve">) title page verso (The </w:t>
      </w:r>
      <w:proofErr w:type="spellStart"/>
      <w:r>
        <w:rPr>
          <w:highlight w:val="white"/>
        </w:rPr>
        <w:t>Belgariad</w:t>
      </w:r>
      <w:proofErr w:type="spellEnd"/>
      <w:r>
        <w:rPr>
          <w:highlight w:val="white"/>
        </w:rPr>
        <w:t xml:space="preserve"> / Book Three).” An authority record representing an expression of the English translation of Albert Camus’ The Stranger could include a source note for the English translation by Stuart Gilbert published in New York by Alfred A. Knopf in 1946: “The stranger, 1946: title page (The stranger by Albert Camus; English translation by Stuart Gilbert).” Source information also includes notes about the entity that are helpful to other catalogers or patrons. For example, the author and illustrator “Gorey, Edward, 1925-2000” could have a complex see also reference note directing patrons to search under his pseudonyms: “For works of this author written under other names, search also under: Dowdy, </w:t>
      </w:r>
      <w:proofErr w:type="spellStart"/>
      <w:r>
        <w:rPr>
          <w:highlight w:val="white"/>
        </w:rPr>
        <w:t>Regera</w:t>
      </w:r>
      <w:proofErr w:type="spellEnd"/>
      <w:r>
        <w:rPr>
          <w:highlight w:val="white"/>
        </w:rPr>
        <w:t xml:space="preserve">, 1925-2000; </w:t>
      </w:r>
      <w:r w:rsidR="00F42946">
        <w:rPr>
          <w:color w:val="000000"/>
          <w:shd w:val="clear" w:color="auto" w:fill="FFFFFF"/>
        </w:rPr>
        <w:t xml:space="preserve">Goré, </w:t>
      </w:r>
      <w:proofErr w:type="spellStart"/>
      <w:r w:rsidR="00F42946">
        <w:rPr>
          <w:color w:val="000000"/>
          <w:shd w:val="clear" w:color="auto" w:fill="FFFFFF"/>
        </w:rPr>
        <w:t>Ædwyrd</w:t>
      </w:r>
      <w:proofErr w:type="spellEnd"/>
      <w:r w:rsidR="00F42946">
        <w:rPr>
          <w:color w:val="000000"/>
          <w:shd w:val="clear" w:color="auto" w:fill="FFFFFF"/>
        </w:rPr>
        <w:t xml:space="preserve">, 1925-2000; </w:t>
      </w:r>
      <w:proofErr w:type="spellStart"/>
      <w:r w:rsidR="00F42946">
        <w:rPr>
          <w:color w:val="000000"/>
          <w:shd w:val="clear" w:color="auto" w:fill="FFFFFF"/>
        </w:rPr>
        <w:t>Mude</w:t>
      </w:r>
      <w:proofErr w:type="spellEnd"/>
      <w:r w:rsidR="00F42946">
        <w:rPr>
          <w:color w:val="000000"/>
          <w:shd w:val="clear" w:color="auto" w:fill="FFFFFF"/>
        </w:rPr>
        <w:t xml:space="preserve">, O., 1925-2000; </w:t>
      </w:r>
      <w:r w:rsidR="00F42946" w:rsidRPr="0052540B">
        <w:rPr>
          <w:color w:val="000000"/>
          <w:shd w:val="clear" w:color="auto" w:fill="FFFFFF"/>
        </w:rPr>
        <w:t>Ward, E. D., 1925-2000</w:t>
      </w:r>
      <w:r w:rsidR="00F42946">
        <w:rPr>
          <w:color w:val="000000"/>
          <w:shd w:val="clear" w:color="auto" w:fill="FFFFFF"/>
        </w:rPr>
        <w:t xml:space="preserve">; Weary, </w:t>
      </w:r>
      <w:proofErr w:type="spellStart"/>
      <w:r w:rsidR="00F42946">
        <w:rPr>
          <w:color w:val="000000"/>
          <w:shd w:val="clear" w:color="auto" w:fill="FFFFFF"/>
        </w:rPr>
        <w:t>Ogdred</w:t>
      </w:r>
      <w:proofErr w:type="spellEnd"/>
      <w:r w:rsidR="00F42946">
        <w:rPr>
          <w:color w:val="000000"/>
          <w:shd w:val="clear" w:color="auto" w:fill="FFFFFF"/>
        </w:rPr>
        <w:t xml:space="preserve">, 1925-2000; Weedy, </w:t>
      </w:r>
      <w:proofErr w:type="spellStart"/>
      <w:r w:rsidR="00F42946">
        <w:rPr>
          <w:color w:val="000000"/>
          <w:shd w:val="clear" w:color="auto" w:fill="FFFFFF"/>
        </w:rPr>
        <w:t>Garrod</w:t>
      </w:r>
      <w:proofErr w:type="spellEnd"/>
      <w:r w:rsidR="00F42946">
        <w:rPr>
          <w:color w:val="000000"/>
          <w:shd w:val="clear" w:color="auto" w:fill="FFFFFF"/>
        </w:rPr>
        <w:t xml:space="preserve">, 1925-2000; </w:t>
      </w:r>
      <w:proofErr w:type="spellStart"/>
      <w:r w:rsidR="00F42946" w:rsidRPr="0052540B">
        <w:rPr>
          <w:color w:val="000000"/>
          <w:shd w:val="clear" w:color="auto" w:fill="FFFFFF"/>
        </w:rPr>
        <w:t>Wryde</w:t>
      </w:r>
      <w:proofErr w:type="spellEnd"/>
      <w:r w:rsidR="00F42946" w:rsidRPr="0052540B">
        <w:rPr>
          <w:color w:val="000000"/>
          <w:shd w:val="clear" w:color="auto" w:fill="FFFFFF"/>
        </w:rPr>
        <w:t xml:space="preserve">, </w:t>
      </w:r>
      <w:proofErr w:type="spellStart"/>
      <w:r w:rsidR="00F42946" w:rsidRPr="0052540B">
        <w:rPr>
          <w:color w:val="000000"/>
          <w:shd w:val="clear" w:color="auto" w:fill="FFFFFF"/>
        </w:rPr>
        <w:t>Dogear</w:t>
      </w:r>
      <w:proofErr w:type="spellEnd"/>
      <w:r w:rsidR="00F42946" w:rsidRPr="0052540B">
        <w:rPr>
          <w:color w:val="000000"/>
          <w:shd w:val="clear" w:color="auto" w:fill="FFFFFF"/>
        </w:rPr>
        <w:t>, 1925-2000</w:t>
      </w:r>
      <w:r w:rsidR="00F42946">
        <w:rPr>
          <w:color w:val="000000"/>
          <w:shd w:val="clear" w:color="auto" w:fill="FFFFFF"/>
        </w:rPr>
        <w:t>.” An authority record for the event “</w:t>
      </w:r>
      <w:r w:rsidR="00F42946" w:rsidRPr="004477A7">
        <w:rPr>
          <w:color w:val="000000"/>
          <w:shd w:val="clear" w:color="auto" w:fill="FFFFFF"/>
        </w:rPr>
        <w:t>South by Southwest Music and Media Conference</w:t>
      </w:r>
      <w:r w:rsidR="00F42946">
        <w:rPr>
          <w:color w:val="000000"/>
          <w:shd w:val="clear" w:color="auto" w:fill="FFFFFF"/>
        </w:rPr>
        <w:t>” may have the non-public note “</w:t>
      </w:r>
      <w:r w:rsidR="00F42946" w:rsidRPr="004477A7">
        <w:rPr>
          <w:color w:val="000000"/>
          <w:shd w:val="clear" w:color="auto" w:fill="FFFFFF"/>
        </w:rPr>
        <w:t>See also related access points for individual instances of this conference which include specific information about the number, date, or place of the individual conference.</w:t>
      </w:r>
      <w:r w:rsidR="00F42946">
        <w:rPr>
          <w:color w:val="000000"/>
          <w:shd w:val="clear" w:color="auto" w:fill="FFFFFF"/>
        </w:rPr>
        <w:t>” This note tells catalogers that this authority record is for the collective conference and that individual instances of the conference are established in separate authority records.</w:t>
      </w:r>
    </w:p>
    <w:p w14:paraId="388BDF46" w14:textId="5543D6F5" w:rsidR="00F42946" w:rsidRPr="00560170" w:rsidRDefault="00F42946" w:rsidP="00560170">
      <w:pPr>
        <w:pStyle w:val="NormalWeb"/>
        <w:spacing w:before="0" w:beforeAutospacing="0" w:after="0" w:afterAutospacing="0" w:line="480" w:lineRule="auto"/>
        <w:rPr>
          <w:b/>
          <w:bCs/>
          <w:color w:val="000000"/>
        </w:rPr>
      </w:pPr>
      <w:r>
        <w:rPr>
          <w:b/>
          <w:bCs/>
          <w:color w:val="000000"/>
          <w:shd w:val="clear" w:color="auto" w:fill="FFFFFF"/>
        </w:rPr>
        <w:t>Metadata encoding standards for authority records</w:t>
      </w:r>
    </w:p>
    <w:p w14:paraId="00000013" w14:textId="6F9117BA" w:rsidR="00AD5499" w:rsidRDefault="00AD5499" w:rsidP="00CD74B6">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records can be formatted </w:t>
      </w:r>
      <w:r w:rsidR="00CD74B6">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 Libraries primarily encode authority records using the MARC 21 format for authority data</w:t>
      </w:r>
      <w:r w:rsidR="00CD74B6">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8"/>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The </w:t>
      </w:r>
      <w:r w:rsidRPr="00DB7C91">
        <w:rPr>
          <w:rFonts w:ascii="Times New Roman" w:eastAsia="Times New Roman" w:hAnsi="Times New Roman" w:cs="Times New Roman"/>
          <w:sz w:val="24"/>
          <w:szCs w:val="24"/>
          <w:highlight w:val="white"/>
        </w:rPr>
        <w:t xml:space="preserve">MARC </w:t>
      </w:r>
      <w:r w:rsidR="00377041">
        <w:rPr>
          <w:rFonts w:ascii="Times New Roman" w:eastAsia="Times New Roman" w:hAnsi="Times New Roman" w:cs="Times New Roman"/>
          <w:sz w:val="24"/>
          <w:szCs w:val="24"/>
          <w:highlight w:val="white"/>
        </w:rPr>
        <w:t xml:space="preserve">encoding standard uses </w:t>
      </w:r>
      <w:r w:rsidRPr="00DB7C91">
        <w:rPr>
          <w:rFonts w:ascii="Times New Roman" w:eastAsia="Times New Roman" w:hAnsi="Times New Roman" w:cs="Times New Roman"/>
          <w:sz w:val="24"/>
          <w:szCs w:val="24"/>
          <w:highlight w:val="white"/>
        </w:rPr>
        <w:t>machine-readable</w:t>
      </w:r>
      <w:r w:rsidR="00377041">
        <w:rPr>
          <w:rFonts w:ascii="Times New Roman" w:eastAsia="Times New Roman" w:hAnsi="Times New Roman" w:cs="Times New Roman"/>
          <w:sz w:val="24"/>
          <w:szCs w:val="24"/>
          <w:highlight w:val="white"/>
        </w:rPr>
        <w:t xml:space="preserve"> numeric tags to record various kinds of metadata. The numeric tags recorded in a MARC </w:t>
      </w:r>
      <w:r w:rsidR="00377041">
        <w:rPr>
          <w:rFonts w:ascii="Times New Roman" w:eastAsia="Times New Roman" w:hAnsi="Times New Roman" w:cs="Times New Roman"/>
          <w:sz w:val="24"/>
          <w:szCs w:val="24"/>
          <w:highlight w:val="white"/>
        </w:rPr>
        <w:lastRenderedPageBreak/>
        <w:t>authority record are organized into classes as shown in Figure 3.</w:t>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In a MARC name authority record for a person entity (see Figure 4), </w:t>
      </w:r>
      <w:r w:rsidRPr="00DB7C91">
        <w:rPr>
          <w:rFonts w:ascii="Times New Roman" w:eastAsia="Times New Roman" w:hAnsi="Times New Roman" w:cs="Times New Roman"/>
          <w:sz w:val="24"/>
          <w:szCs w:val="24"/>
          <w:highlight w:val="white"/>
        </w:rPr>
        <w:t xml:space="preserve">the authorized </w:t>
      </w:r>
      <w:r w:rsidR="00377041">
        <w:rPr>
          <w:rFonts w:ascii="Times New Roman" w:eastAsia="Times New Roman" w:hAnsi="Times New Roman" w:cs="Times New Roman"/>
          <w:sz w:val="24"/>
          <w:szCs w:val="24"/>
          <w:highlight w:val="white"/>
        </w:rPr>
        <w:t>access point is recorded in the 100 tag. The authorized access point is the established form for an entity that would be recorded in a bibliographic record</w:t>
      </w:r>
      <w:r w:rsidRPr="00DB7C91">
        <w:rPr>
          <w:rFonts w:ascii="Times New Roman" w:eastAsia="Times New Roman" w:hAnsi="Times New Roman" w:cs="Times New Roman"/>
          <w:sz w:val="24"/>
          <w:szCs w:val="24"/>
          <w:highlight w:val="white"/>
        </w:rPr>
        <w:t xml:space="preserve"> anytime an information resource by</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about</w:t>
      </w:r>
      <w:r w:rsidR="00377041">
        <w:rPr>
          <w:rFonts w:ascii="Times New Roman" w:eastAsia="Times New Roman" w:hAnsi="Times New Roman" w:cs="Times New Roman"/>
          <w:sz w:val="24"/>
          <w:szCs w:val="24"/>
          <w:highlight w:val="white"/>
        </w:rPr>
        <w:t xml:space="preserve">, or otherwise associated with </w:t>
      </w:r>
      <w:r w:rsidRPr="00DB7C91">
        <w:rPr>
          <w:rFonts w:ascii="Times New Roman" w:eastAsia="Times New Roman" w:hAnsi="Times New Roman" w:cs="Times New Roman"/>
          <w:sz w:val="24"/>
          <w:szCs w:val="24"/>
          <w:highlight w:val="white"/>
        </w:rPr>
        <w:t>this person is added to the library catalog</w:t>
      </w:r>
      <w:r w:rsidR="00377041">
        <w:rPr>
          <w:rFonts w:ascii="Times New Roman" w:eastAsia="Times New Roman" w:hAnsi="Times New Roman" w:cs="Times New Roman"/>
          <w:sz w:val="24"/>
          <w:szCs w:val="24"/>
          <w:highlight w:val="white"/>
        </w:rPr>
        <w:t>. (See Figure 5 for an example bibliographic record using authorized access points). Variant access points are recorded in t</w:t>
      </w:r>
      <w:r w:rsidRPr="00DB7C91">
        <w:rPr>
          <w:rFonts w:ascii="Times New Roman" w:eastAsia="Times New Roman" w:hAnsi="Times New Roman" w:cs="Times New Roman"/>
          <w:sz w:val="24"/>
          <w:szCs w:val="24"/>
          <w:highlight w:val="white"/>
        </w:rPr>
        <w:t xml:space="preserve">he 4XX tags </w:t>
      </w:r>
      <w:r w:rsidR="00377041">
        <w:rPr>
          <w:rFonts w:ascii="Times New Roman" w:eastAsia="Times New Roman" w:hAnsi="Times New Roman" w:cs="Times New Roman"/>
          <w:sz w:val="24"/>
          <w:szCs w:val="24"/>
          <w:highlight w:val="white"/>
        </w:rPr>
        <w:t>(the “X” referring to any numeral; e.g., 410, 411, or 430) and</w:t>
      </w:r>
      <w:r w:rsidRPr="00DB7C91">
        <w:rPr>
          <w:rFonts w:ascii="Times New Roman" w:eastAsia="Times New Roman" w:hAnsi="Times New Roman" w:cs="Times New Roman"/>
          <w:sz w:val="24"/>
          <w:szCs w:val="24"/>
          <w:highlight w:val="white"/>
        </w:rPr>
        <w:t xml:space="preserve"> provide “see from” references to guide patrons and staff to the </w:t>
      </w:r>
      <w:r w:rsidR="00377041">
        <w:rPr>
          <w:rFonts w:ascii="Times New Roman" w:eastAsia="Times New Roman" w:hAnsi="Times New Roman" w:cs="Times New Roman"/>
          <w:sz w:val="24"/>
          <w:szCs w:val="24"/>
          <w:highlight w:val="white"/>
        </w:rPr>
        <w:t>authorized access point</w:t>
      </w:r>
      <w:r w:rsidRPr="00DB7C91">
        <w:rPr>
          <w:rFonts w:ascii="Times New Roman" w:eastAsia="Times New Roman" w:hAnsi="Times New Roman" w:cs="Times New Roman"/>
          <w:sz w:val="24"/>
          <w:szCs w:val="24"/>
          <w:highlight w:val="white"/>
        </w:rPr>
        <w:t xml:space="preserve"> in the 1XX tag. </w:t>
      </w:r>
      <w:r w:rsidR="00377041">
        <w:rPr>
          <w:rFonts w:ascii="Times New Roman" w:eastAsia="Times New Roman" w:hAnsi="Times New Roman" w:cs="Times New Roman"/>
          <w:sz w:val="24"/>
          <w:szCs w:val="24"/>
          <w:highlight w:val="white"/>
        </w:rPr>
        <w:t xml:space="preserve">Relationships from one entity to another are recorded in the </w:t>
      </w:r>
      <w:r w:rsidRPr="00DB7C91">
        <w:rPr>
          <w:rFonts w:ascii="Times New Roman" w:eastAsia="Times New Roman" w:hAnsi="Times New Roman" w:cs="Times New Roman"/>
          <w:sz w:val="24"/>
          <w:szCs w:val="24"/>
          <w:highlight w:val="white"/>
        </w:rPr>
        <w:t xml:space="preserve">5XX tags </w:t>
      </w:r>
      <w:r w:rsidR="00377041">
        <w:rPr>
          <w:rFonts w:ascii="Times New Roman" w:eastAsia="Times New Roman" w:hAnsi="Times New Roman" w:cs="Times New Roman"/>
          <w:sz w:val="24"/>
          <w:szCs w:val="24"/>
          <w:highlight w:val="white"/>
        </w:rPr>
        <w:t xml:space="preserve">and </w:t>
      </w:r>
      <w:r w:rsidRPr="00DB7C91">
        <w:rPr>
          <w:rFonts w:ascii="Times New Roman" w:eastAsia="Times New Roman" w:hAnsi="Times New Roman" w:cs="Times New Roman"/>
          <w:sz w:val="24"/>
          <w:szCs w:val="24"/>
          <w:highlight w:val="white"/>
        </w:rPr>
        <w:t>generate “see also” references</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such as a </w:t>
      </w:r>
      <w:r w:rsidR="00377041">
        <w:rPr>
          <w:rFonts w:ascii="Times New Roman" w:eastAsia="Times New Roman" w:hAnsi="Times New Roman" w:cs="Times New Roman"/>
          <w:sz w:val="24"/>
          <w:szCs w:val="24"/>
          <w:highlight w:val="white"/>
        </w:rPr>
        <w:t xml:space="preserve">related corporate body or a </w:t>
      </w:r>
      <w:r w:rsidRPr="00DB7C91">
        <w:rPr>
          <w:rFonts w:ascii="Times New Roman" w:eastAsia="Times New Roman" w:hAnsi="Times New Roman" w:cs="Times New Roman"/>
          <w:sz w:val="24"/>
          <w:szCs w:val="24"/>
          <w:highlight w:val="white"/>
        </w:rPr>
        <w:t xml:space="preserve">recognized pseudonym under which </w:t>
      </w:r>
      <w:r w:rsidR="00377041">
        <w:rPr>
          <w:rFonts w:ascii="Times New Roman" w:eastAsia="Times New Roman" w:hAnsi="Times New Roman" w:cs="Times New Roman"/>
          <w:sz w:val="24"/>
          <w:szCs w:val="24"/>
          <w:highlight w:val="white"/>
        </w:rPr>
        <w:t>an</w:t>
      </w:r>
      <w:r w:rsidR="00377041"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author also writes. </w:t>
      </w:r>
    </w:p>
    <w:p w14:paraId="46E6783B" w14:textId="0CBB1374"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3 near here]</w:t>
      </w:r>
    </w:p>
    <w:p w14:paraId="7FE60887" w14:textId="10CF1D19"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4 near here]</w:t>
      </w:r>
    </w:p>
    <w:p w14:paraId="749C03A6" w14:textId="05B08BE5" w:rsidR="00377041" w:rsidRPr="00560170" w:rsidRDefault="00377041" w:rsidP="00560170">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5 near here]</w:t>
      </w:r>
    </w:p>
    <w:p w14:paraId="00000014" w14:textId="6574842E" w:rsidR="00AD5499"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Within the </w:t>
      </w:r>
      <w:r w:rsidR="00085F2D">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 3XX tags contain attributes associated with the person including related locations (e.g.</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r w:rsidR="00085F2D">
        <w:rPr>
          <w:rFonts w:ascii="Times New Roman" w:eastAsia="Times New Roman" w:hAnsi="Times New Roman" w:cs="Times New Roman"/>
          <w:sz w:val="24"/>
          <w:szCs w:val="24"/>
          <w:highlight w:val="white"/>
        </w:rPr>
        <w:t xml:space="preserve">s </w:t>
      </w:r>
      <w:r w:rsidRPr="00DB7C91">
        <w:rPr>
          <w:rFonts w:ascii="Times New Roman" w:eastAsia="Times New Roman" w:hAnsi="Times New Roman" w:cs="Times New Roman"/>
          <w:sz w:val="24"/>
          <w:szCs w:val="24"/>
          <w:highlight w:val="white"/>
        </w:rPr>
        <w:t xml:space="preserve">chosen in the 1XX </w:t>
      </w:r>
      <w:r w:rsidR="00085F2D">
        <w:rPr>
          <w:rFonts w:ascii="Times New Roman" w:eastAsia="Times New Roman" w:hAnsi="Times New Roman" w:cs="Times New Roman"/>
          <w:sz w:val="24"/>
          <w:szCs w:val="24"/>
          <w:highlight w:val="white"/>
        </w:rPr>
        <w:t xml:space="preserve">and 4XX </w:t>
      </w:r>
      <w:r w:rsidRPr="00DB7C91">
        <w:rPr>
          <w:rFonts w:ascii="Times New Roman" w:eastAsia="Times New Roman" w:hAnsi="Times New Roman" w:cs="Times New Roman"/>
          <w:sz w:val="24"/>
          <w:szCs w:val="24"/>
          <w:highlight w:val="white"/>
        </w:rPr>
        <w:t>field</w:t>
      </w:r>
      <w:r w:rsidR="00085F2D">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w:t>
      </w:r>
      <w:r w:rsidRPr="00DB7C91">
        <w:rPr>
          <w:rFonts w:ascii="Times New Roman" w:eastAsia="Times New Roman" w:hAnsi="Times New Roman" w:cs="Times New Roman"/>
          <w:sz w:val="24"/>
          <w:szCs w:val="24"/>
          <w:highlight w:val="white"/>
        </w:rPr>
        <w:lastRenderedPageBreak/>
        <w:t xml:space="preserve">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r w:rsidR="00A4533E">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00085F2D">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9"/>
      </w:r>
      <w:r w:rsidRPr="00DB7C91">
        <w:rPr>
          <w:rFonts w:ascii="Times New Roman" w:eastAsia="Times New Roman" w:hAnsi="Times New Roman" w:cs="Times New Roman"/>
          <w:sz w:val="24"/>
          <w:szCs w:val="24"/>
          <w:highlight w:val="white"/>
        </w:rPr>
        <w:t xml:space="preserve"> The MARC </w:t>
      </w:r>
      <w:r w:rsidR="00085F2D">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 xml:space="preserve">format </w:t>
      </w:r>
      <w:r w:rsidR="00085F2D">
        <w:rPr>
          <w:rFonts w:ascii="Times New Roman" w:eastAsia="Times New Roman" w:hAnsi="Times New Roman" w:cs="Times New Roman"/>
          <w:sz w:val="24"/>
          <w:szCs w:val="24"/>
          <w:highlight w:val="white"/>
        </w:rPr>
        <w:t xml:space="preserve">for authority data </w:t>
      </w:r>
      <w:r w:rsidRPr="00DB7C91">
        <w:rPr>
          <w:rFonts w:ascii="Times New Roman" w:eastAsia="Times New Roman" w:hAnsi="Times New Roman" w:cs="Times New Roman"/>
          <w:sz w:val="24"/>
          <w:szCs w:val="24"/>
          <w:highlight w:val="white"/>
        </w:rPr>
        <w:t>provides a sophisticated encoding standard for recording, maintaining, and sharing authority metadata.</w:t>
      </w:r>
    </w:p>
    <w:p w14:paraId="470941DF"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4930EA3E" w14:textId="599A0B9B" w:rsidR="008B71B5"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r w:rsidR="007353F6">
        <w:rPr>
          <w:rFonts w:ascii="Times New Roman" w:eastAsia="Times New Roman" w:hAnsi="Times New Roman" w:cs="Times New Roman"/>
          <w:sz w:val="24"/>
          <w:szCs w:val="24"/>
          <w:highlight w:val="white"/>
        </w:rPr>
        <w:t xml:space="preserve">access points </w:t>
      </w:r>
      <w:r w:rsidRPr="00DB7C91">
        <w:rPr>
          <w:rFonts w:ascii="Times New Roman" w:eastAsia="Times New Roman" w:hAnsi="Times New Roman" w:cs="Times New Roman"/>
          <w:sz w:val="24"/>
          <w:szCs w:val="24"/>
          <w:highlight w:val="white"/>
        </w:rPr>
        <w:t xml:space="preserve">to uniquely identify the resource and to collocate related resources. </w:t>
      </w:r>
      <w:r w:rsidR="007353F6">
        <w:rPr>
          <w:rFonts w:ascii="Times New Roman" w:eastAsia="Times New Roman" w:hAnsi="Times New Roman" w:cs="Times New Roman"/>
          <w:sz w:val="24"/>
          <w:szCs w:val="24"/>
          <w:highlight w:val="white"/>
        </w:rPr>
        <w:t xml:space="preserve">Access points represent a unique entity and are recorded in authority records. Authority records are stored and maintained within an authority database or authority file. </w:t>
      </w:r>
      <w:r w:rsidRPr="00DB7C91">
        <w:rPr>
          <w:rFonts w:ascii="Times New Roman" w:eastAsia="Times New Roman" w:hAnsi="Times New Roman" w:cs="Times New Roman"/>
          <w:sz w:val="24"/>
          <w:szCs w:val="24"/>
          <w:highlight w:val="white"/>
        </w:rPr>
        <w:t xml:space="preserve">If </w:t>
      </w:r>
      <w:r w:rsidR="007353F6">
        <w:rPr>
          <w:rFonts w:ascii="Times New Roman" w:eastAsia="Times New Roman" w:hAnsi="Times New Roman" w:cs="Times New Roman"/>
          <w:sz w:val="24"/>
          <w:szCs w:val="24"/>
          <w:highlight w:val="white"/>
        </w:rPr>
        <w:t>an authority record for a</w:t>
      </w:r>
      <w:r w:rsidRPr="00DB7C91">
        <w:rPr>
          <w:rFonts w:ascii="Times New Roman" w:eastAsia="Times New Roman" w:hAnsi="Times New Roman" w:cs="Times New Roman"/>
          <w:sz w:val="24"/>
          <w:szCs w:val="24"/>
          <w:highlight w:val="white"/>
        </w:rPr>
        <w:t xml:space="preserve"> chosen </w:t>
      </w:r>
      <w:r w:rsidR="007353F6">
        <w:rPr>
          <w:rFonts w:ascii="Times New Roman" w:eastAsia="Times New Roman" w:hAnsi="Times New Roman" w:cs="Times New Roman"/>
          <w:sz w:val="24"/>
          <w:szCs w:val="24"/>
          <w:highlight w:val="white"/>
        </w:rPr>
        <w:t>entity</w:t>
      </w:r>
      <w:r w:rsidRPr="00DB7C91">
        <w:rPr>
          <w:rFonts w:ascii="Times New Roman" w:eastAsia="Times New Roman" w:hAnsi="Times New Roman" w:cs="Times New Roman"/>
          <w:sz w:val="24"/>
          <w:szCs w:val="24"/>
          <w:highlight w:val="white"/>
        </w:rPr>
        <w:t xml:space="preserve"> exists in </w:t>
      </w:r>
      <w:r w:rsidR="007353F6">
        <w:rPr>
          <w:rFonts w:ascii="Times New Roman" w:eastAsia="Times New Roman" w:hAnsi="Times New Roman" w:cs="Times New Roman"/>
          <w:sz w:val="24"/>
          <w:szCs w:val="24"/>
          <w:highlight w:val="white"/>
        </w:rPr>
        <w:t>an</w:t>
      </w:r>
      <w:r w:rsidRPr="00DB7C91">
        <w:rPr>
          <w:rFonts w:ascii="Times New Roman" w:eastAsia="Times New Roman" w:hAnsi="Times New Roman" w:cs="Times New Roman"/>
          <w:sz w:val="24"/>
          <w:szCs w:val="24"/>
          <w:highlight w:val="white"/>
        </w:rPr>
        <w:t xml:space="preserve"> authority database, the 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re-use th</w:t>
      </w:r>
      <w:r w:rsidR="007353F6">
        <w:rPr>
          <w:rFonts w:ascii="Times New Roman" w:eastAsia="Times New Roman" w:hAnsi="Times New Roman" w:cs="Times New Roman"/>
          <w:sz w:val="24"/>
          <w:szCs w:val="24"/>
          <w:highlight w:val="white"/>
        </w:rPr>
        <w:t>e authorized access point from the authority record</w:t>
      </w:r>
      <w:r w:rsidRPr="00DB7C91">
        <w:rPr>
          <w:rFonts w:ascii="Times New Roman" w:eastAsia="Times New Roman" w:hAnsi="Times New Roman" w:cs="Times New Roman"/>
          <w:sz w:val="24"/>
          <w:szCs w:val="24"/>
          <w:highlight w:val="white"/>
        </w:rPr>
        <w:t xml:space="preserve">. If </w:t>
      </w:r>
      <w:r w:rsidR="007353F6">
        <w:rPr>
          <w:rFonts w:ascii="Times New Roman" w:eastAsia="Times New Roman" w:hAnsi="Times New Roman" w:cs="Times New Roman"/>
          <w:sz w:val="24"/>
          <w:szCs w:val="24"/>
          <w:highlight w:val="white"/>
        </w:rPr>
        <w:t xml:space="preserve">an authority record for </w:t>
      </w:r>
      <w:r w:rsidRPr="00DB7C91">
        <w:rPr>
          <w:rFonts w:ascii="Times New Roman" w:eastAsia="Times New Roman" w:hAnsi="Times New Roman" w:cs="Times New Roman"/>
          <w:sz w:val="24"/>
          <w:szCs w:val="24"/>
          <w:highlight w:val="white"/>
        </w:rPr>
        <w:t xml:space="preserve">the entity does not yet exist in the authority database, the 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add a new authority record to the file, whether by creating a new record or downloading an existing authority record from an external source. </w:t>
      </w:r>
      <w:r w:rsidR="007353F6">
        <w:rPr>
          <w:rFonts w:ascii="Times New Roman" w:eastAsia="Times New Roman" w:hAnsi="Times New Roman" w:cs="Times New Roman"/>
          <w:sz w:val="24"/>
          <w:szCs w:val="24"/>
          <w:highlight w:val="white"/>
        </w:rPr>
        <w:t xml:space="preserve">Authority databases can be categorized into two main kinds: local and cooperative. A local authority database refers to an authority file stored and maintained by an individual information organization. A </w:t>
      </w:r>
      <w:r w:rsidRPr="00DB7C91">
        <w:rPr>
          <w:rFonts w:ascii="Times New Roman" w:eastAsia="Times New Roman" w:hAnsi="Times New Roman" w:cs="Times New Roman"/>
          <w:sz w:val="24"/>
          <w:szCs w:val="24"/>
          <w:highlight w:val="white"/>
        </w:rPr>
        <w:t>cooperative authority database</w:t>
      </w:r>
      <w:r w:rsidR="007353F6">
        <w:rPr>
          <w:rFonts w:ascii="Times New Roman" w:eastAsia="Times New Roman" w:hAnsi="Times New Roman" w:cs="Times New Roman"/>
          <w:sz w:val="24"/>
          <w:szCs w:val="24"/>
          <w:highlight w:val="white"/>
        </w:rPr>
        <w:t xml:space="preserve"> refers to an authority file stored and maintained by a community of information organizations on a regional, national, or international scale</w:t>
      </w:r>
      <w:r w:rsidRPr="00DB7C91">
        <w:rPr>
          <w:rFonts w:ascii="Times New Roman" w:eastAsia="Times New Roman" w:hAnsi="Times New Roman" w:cs="Times New Roman"/>
          <w:sz w:val="24"/>
          <w:szCs w:val="24"/>
          <w:highlight w:val="white"/>
        </w:rPr>
        <w:t>.</w:t>
      </w:r>
    </w:p>
    <w:p w14:paraId="2E924060" w14:textId="509F3611" w:rsidR="007353F6" w:rsidRPr="00560170" w:rsidRDefault="007353F6" w:rsidP="008B71B5">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Local authority databases</w:t>
      </w:r>
    </w:p>
    <w:p w14:paraId="74972B61" w14:textId="789DD43D" w:rsidR="008B71B5" w:rsidRPr="00DB7C91" w:rsidRDefault="007353F6" w:rsidP="0056017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Many l</w:t>
      </w:r>
      <w:r w:rsidR="008B71B5" w:rsidRPr="00DB7C91">
        <w:rPr>
          <w:rFonts w:ascii="Times New Roman" w:eastAsia="Times New Roman" w:hAnsi="Times New Roman" w:cs="Times New Roman"/>
          <w:sz w:val="24"/>
          <w:szCs w:val="24"/>
          <w:highlight w:val="white"/>
        </w:rPr>
        <w:t xml:space="preserve">ibraries maintain a local authority file using a variety of means including batch loading </w:t>
      </w:r>
      <w:ins w:id="58" w:author="Rebecca Wiederhold" w:date="2021-01-08T12:31:00Z">
        <w:r w:rsidR="00031FBD">
          <w:rPr>
            <w:rFonts w:ascii="Times New Roman" w:eastAsia="Times New Roman" w:hAnsi="Times New Roman" w:cs="Times New Roman"/>
            <w:sz w:val="24"/>
            <w:szCs w:val="24"/>
            <w:highlight w:val="white"/>
          </w:rPr>
          <w:t xml:space="preserve">authority </w:t>
        </w:r>
      </w:ins>
      <w:r w:rsidR="008B71B5" w:rsidRPr="00DB7C91">
        <w:rPr>
          <w:rFonts w:ascii="Times New Roman" w:eastAsia="Times New Roman" w:hAnsi="Times New Roman" w:cs="Times New Roman"/>
          <w:sz w:val="24"/>
          <w:szCs w:val="24"/>
          <w:highlight w:val="white"/>
        </w:rPr>
        <w:t xml:space="preserve">records, partnering with library vendors, participating in cooperative cataloging programs, </w:t>
      </w:r>
      <w:r>
        <w:rPr>
          <w:rFonts w:ascii="Times New Roman" w:eastAsia="Times New Roman" w:hAnsi="Times New Roman" w:cs="Times New Roman"/>
          <w:sz w:val="24"/>
          <w:szCs w:val="24"/>
          <w:highlight w:val="white"/>
        </w:rPr>
        <w:t>or</w:t>
      </w:r>
      <w:r w:rsidR="008B71B5"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Pr>
          <w:rFonts w:ascii="Times New Roman" w:eastAsia="Times New Roman" w:hAnsi="Times New Roman" w:cs="Times New Roman"/>
          <w:sz w:val="24"/>
          <w:szCs w:val="24"/>
          <w:highlight w:val="white"/>
        </w:rPr>
        <w:t>using</w:t>
      </w:r>
      <w:r w:rsidR="008B71B5" w:rsidRPr="00DB7C91">
        <w:rPr>
          <w:rFonts w:ascii="Times New Roman" w:eastAsia="Times New Roman" w:hAnsi="Times New Roman" w:cs="Times New Roman"/>
          <w:sz w:val="24"/>
          <w:szCs w:val="24"/>
          <w:highlight w:val="white"/>
        </w:rPr>
        <w:t xml:space="preserve"> </w:t>
      </w:r>
      <w:del w:id="59" w:author="Rebecca Wiederhold" w:date="2021-01-08T12:48:00Z">
        <w:r w:rsidR="008B71B5" w:rsidRPr="00DB7C91" w:rsidDel="00B553AA">
          <w:rPr>
            <w:rFonts w:ascii="Times New Roman" w:eastAsia="Times New Roman" w:hAnsi="Times New Roman" w:cs="Times New Roman"/>
            <w:sz w:val="24"/>
            <w:szCs w:val="24"/>
            <w:highlight w:val="white"/>
          </w:rPr>
          <w:delText xml:space="preserve">the </w:delText>
        </w:r>
      </w:del>
      <w:r w:rsidR="008B71B5" w:rsidRPr="00DB7C91">
        <w:rPr>
          <w:rFonts w:ascii="Times New Roman" w:eastAsia="Times New Roman" w:hAnsi="Times New Roman" w:cs="Times New Roman"/>
          <w:sz w:val="24"/>
          <w:szCs w:val="24"/>
          <w:highlight w:val="white"/>
        </w:rPr>
        <w:t xml:space="preserve">authorized </w:t>
      </w:r>
      <w:r>
        <w:rPr>
          <w:rFonts w:ascii="Times New Roman" w:eastAsia="Times New Roman" w:hAnsi="Times New Roman" w:cs="Times New Roman"/>
          <w:sz w:val="24"/>
          <w:szCs w:val="24"/>
          <w:highlight w:val="white"/>
        </w:rPr>
        <w:t>access point</w:t>
      </w:r>
      <w:ins w:id="60" w:author="Rebecca Wiederhold" w:date="2021-01-08T12:32:00Z">
        <w:r w:rsidR="00A44D64">
          <w:rPr>
            <w:rFonts w:ascii="Times New Roman" w:eastAsia="Times New Roman" w:hAnsi="Times New Roman" w:cs="Times New Roman"/>
            <w:sz w:val="24"/>
            <w:szCs w:val="24"/>
            <w:highlight w:val="white"/>
          </w:rPr>
          <w:t>s</w:t>
        </w:r>
      </w:ins>
      <w:r w:rsidR="008B71B5" w:rsidRPr="00DB7C91">
        <w:rPr>
          <w:rFonts w:ascii="Times New Roman" w:eastAsia="Times New Roman" w:hAnsi="Times New Roman" w:cs="Times New Roman"/>
          <w:sz w:val="24"/>
          <w:szCs w:val="24"/>
          <w:highlight w:val="white"/>
        </w:rPr>
        <w:t xml:space="preserve"> from the authority database. When a</w:t>
      </w:r>
      <w:r>
        <w:rPr>
          <w:rFonts w:ascii="Times New Roman" w:eastAsia="Times New Roman" w:hAnsi="Times New Roman" w:cs="Times New Roman"/>
          <w:sz w:val="24"/>
          <w:szCs w:val="24"/>
          <w:highlight w:val="white"/>
        </w:rPr>
        <w:t>n</w:t>
      </w:r>
      <w:r w:rsidR="008B71B5"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used in a bibliographic record matches the authorized form from an authority record, a link </w:t>
      </w:r>
      <w:r>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created </w:t>
      </w:r>
      <w:r>
        <w:rPr>
          <w:rFonts w:ascii="Times New Roman" w:eastAsia="Times New Roman" w:hAnsi="Times New Roman" w:cs="Times New Roman"/>
          <w:sz w:val="24"/>
          <w:szCs w:val="24"/>
          <w:highlight w:val="white"/>
        </w:rPr>
        <w:t xml:space="preserve">to the authority </w:t>
      </w:r>
      <w:r w:rsidR="008B71B5"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 xml:space="preserve">along with </w:t>
      </w:r>
      <w:r w:rsidR="008B71B5" w:rsidRPr="00DB7C91">
        <w:rPr>
          <w:rFonts w:ascii="Times New Roman" w:eastAsia="Times New Roman" w:hAnsi="Times New Roman" w:cs="Times New Roman"/>
          <w:sz w:val="24"/>
          <w:szCs w:val="24"/>
          <w:highlight w:val="white"/>
        </w:rPr>
        <w:t xml:space="preserve">links from variant references </w:t>
      </w:r>
      <w:r>
        <w:rPr>
          <w:rFonts w:ascii="Times New Roman" w:eastAsia="Times New Roman" w:hAnsi="Times New Roman" w:cs="Times New Roman"/>
          <w:sz w:val="24"/>
          <w:szCs w:val="24"/>
          <w:highlight w:val="white"/>
        </w:rPr>
        <w:t xml:space="preserve">and from related entries </w:t>
      </w:r>
      <w:r w:rsidR="008B71B5" w:rsidRPr="00DB7C91">
        <w:rPr>
          <w:rFonts w:ascii="Times New Roman" w:eastAsia="Times New Roman" w:hAnsi="Times New Roman" w:cs="Times New Roman"/>
          <w:sz w:val="24"/>
          <w:szCs w:val="24"/>
          <w:highlight w:val="white"/>
        </w:rPr>
        <w:t>defined in the authority record.</w:t>
      </w:r>
      <w:r>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access point, direct patrons from variant access points to the authorized access point, and direct patrons to search under alternate identities to make sure all resources by or about the entity are discovered.</w:t>
      </w:r>
    </w:p>
    <w:p w14:paraId="666826CA" w14:textId="646D0CFC" w:rsidR="008B71B5" w:rsidRDefault="007353F6" w:rsidP="008B71B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w:t>
      </w:r>
      <w:r w:rsidR="008B71B5" w:rsidRPr="00DB7C91">
        <w:rPr>
          <w:rFonts w:ascii="Times New Roman" w:eastAsia="Times New Roman" w:hAnsi="Times New Roman" w:cs="Times New Roman"/>
          <w:sz w:val="24"/>
          <w:szCs w:val="24"/>
          <w:highlight w:val="white"/>
        </w:rPr>
        <w:t xml:space="preserve">onsider </w:t>
      </w:r>
      <w:r>
        <w:rPr>
          <w:rFonts w:ascii="Times New Roman" w:eastAsia="Times New Roman" w:hAnsi="Times New Roman" w:cs="Times New Roman"/>
          <w:sz w:val="24"/>
          <w:szCs w:val="24"/>
          <w:highlight w:val="white"/>
        </w:rPr>
        <w:t xml:space="preserve">the example of Theodor Seuss Geisel, an American children’s author, political cartoonist, illustrator, poet, animator, and filmmaker. He authored works using the pen name Dr. Seuss. Since he </w:t>
      </w:r>
      <w:r w:rsidR="002710E7">
        <w:rPr>
          <w:rFonts w:ascii="Times New Roman" w:eastAsia="Times New Roman" w:hAnsi="Times New Roman" w:cs="Times New Roman"/>
          <w:sz w:val="24"/>
          <w:szCs w:val="24"/>
          <w:highlight w:val="white"/>
        </w:rPr>
        <w:t>wrote</w:t>
      </w:r>
      <w:r>
        <w:rPr>
          <w:rFonts w:ascii="Times New Roman" w:eastAsia="Times New Roman" w:hAnsi="Times New Roman" w:cs="Times New Roman"/>
          <w:sz w:val="24"/>
          <w:szCs w:val="24"/>
          <w:highlight w:val="white"/>
        </w:rPr>
        <w:t xml:space="preserve"> using both his given name and his pen name, two authority records could be created (see Figure 6). Each of the authority records contain a related access point and public note showing the related alternate identity. </w:t>
      </w:r>
      <w:r w:rsidR="008B71B5" w:rsidRPr="00DB7C91">
        <w:rPr>
          <w:rFonts w:ascii="Times New Roman" w:eastAsia="Times New Roman" w:hAnsi="Times New Roman" w:cs="Times New Roman"/>
          <w:sz w:val="24"/>
          <w:szCs w:val="24"/>
          <w:highlight w:val="white"/>
        </w:rPr>
        <w:t xml:space="preserve">Bibliographic records for information resources </w:t>
      </w:r>
      <w:r>
        <w:rPr>
          <w:rFonts w:ascii="Times New Roman" w:eastAsia="Times New Roman" w:hAnsi="Times New Roman" w:cs="Times New Roman"/>
          <w:sz w:val="24"/>
          <w:szCs w:val="24"/>
          <w:highlight w:val="white"/>
        </w:rPr>
        <w:t xml:space="preserve">by or about these entities would use the authorized access point from the corresponding authority record. If a patron wanted to find all resources authored by Dr. Seuss, the catalog display would </w:t>
      </w:r>
      <w:r>
        <w:rPr>
          <w:rFonts w:ascii="Times New Roman" w:eastAsia="Times New Roman" w:hAnsi="Times New Roman" w:cs="Times New Roman"/>
          <w:sz w:val="24"/>
          <w:szCs w:val="24"/>
          <w:highlight w:val="white"/>
        </w:rPr>
        <w:lastRenderedPageBreak/>
        <w:t>direct them to use the form “Seuss, Dr.” since that is the form used in the authorized access point. Results in the catalog could also direct the patron to search under other alternate identities including “Geisel, Theodor Seuss, 1904-“ to make sure they find all materials by this person. The catalog could also support searches for materials by “Geisel, Theodor, Seuss, 1904-“ that direct the patron to search also under “Seuss, Dr.” (see Figure 7).</w:t>
      </w:r>
    </w:p>
    <w:p w14:paraId="0E452A62" w14:textId="7EBCBD25"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6 near here]</w:t>
      </w:r>
    </w:p>
    <w:p w14:paraId="29B13013" w14:textId="3DECB78F"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7 near here]</w:t>
      </w:r>
    </w:p>
    <w:p w14:paraId="3D4AD0F3" w14:textId="2E83CB03" w:rsidR="007353F6" w:rsidRPr="00560170" w:rsidRDefault="007353F6" w:rsidP="00560170">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Cooperative authority databases</w:t>
      </w:r>
    </w:p>
    <w:p w14:paraId="44A50BA5" w14:textId="6445F664" w:rsidR="008B71B5" w:rsidRPr="00DB7C91" w:rsidRDefault="008B71B5" w:rsidP="0056017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authority databases maintained on a regional, national, or international scale. Libraries can participate in cooperative cataloging programs allowing them access to a pool of shared authority records as well as </w:t>
      </w:r>
      <w:r w:rsidR="000C362B">
        <w:rPr>
          <w:rFonts w:ascii="Times New Roman" w:eastAsia="Times New Roman" w:hAnsi="Times New Roman" w:cs="Times New Roman"/>
          <w:sz w:val="24"/>
          <w:szCs w:val="24"/>
          <w:highlight w:val="white"/>
        </w:rPr>
        <w:t>allowing them</w:t>
      </w:r>
      <w:r w:rsidRPr="00DB7C91">
        <w:rPr>
          <w:rFonts w:ascii="Times New Roman" w:eastAsia="Times New Roman" w:hAnsi="Times New Roman" w:cs="Times New Roman"/>
          <w:sz w:val="24"/>
          <w:szCs w:val="24"/>
          <w:highlight w:val="white"/>
        </w:rPr>
        <w:t xml:space="preserve"> to contribute new or updated records to the shared database. </w:t>
      </w:r>
      <w:r w:rsidR="000C362B">
        <w:rPr>
          <w:rFonts w:ascii="Times New Roman" w:eastAsia="Times New Roman" w:hAnsi="Times New Roman" w:cs="Times New Roman"/>
          <w:sz w:val="24"/>
          <w:szCs w:val="24"/>
          <w:highlight w:val="white"/>
        </w:rPr>
        <w:t xml:space="preserve">Cooperative cataloging programs provide participating libraries documentation and policies clarifying how to apply metadata content standards when contributing authority records to the authority database. </w:t>
      </w:r>
      <w:r w:rsidR="007E7BC1">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’s Program for Cooperative Cataloging (PCC) maintains various cooperative cataloging initiatives including the Name Authority Cooperative Program (NACO) and the Subject Authority Cooperative Program (SACO). These two programs create and maintain a </w:t>
      </w:r>
      <w:r w:rsidR="000C362B">
        <w:rPr>
          <w:rFonts w:ascii="Times New Roman" w:eastAsia="Times New Roman" w:hAnsi="Times New Roman" w:cs="Times New Roman"/>
          <w:sz w:val="24"/>
          <w:szCs w:val="24"/>
          <w:highlight w:val="white"/>
        </w:rPr>
        <w:t xml:space="preserve">shared </w:t>
      </w:r>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Libraries can automate </w:t>
      </w:r>
      <w:r w:rsidR="000C362B">
        <w:rPr>
          <w:rFonts w:ascii="Times New Roman" w:eastAsia="Times New Roman" w:hAnsi="Times New Roman" w:cs="Times New Roman"/>
          <w:sz w:val="24"/>
          <w:szCs w:val="24"/>
          <w:highlight w:val="white"/>
        </w:rPr>
        <w:t>the integration of</w:t>
      </w:r>
      <w:r w:rsidRPr="00DB7C91">
        <w:rPr>
          <w:rFonts w:ascii="Times New Roman" w:eastAsia="Times New Roman" w:hAnsi="Times New Roman" w:cs="Times New Roman"/>
          <w:sz w:val="24"/>
          <w:szCs w:val="24"/>
          <w:highlight w:val="white"/>
        </w:rPr>
        <w:t xml:space="preserve"> records from the shared cooperative databases into their local authority database</w:t>
      </w:r>
      <w:r w:rsidR="000C362B">
        <w:rPr>
          <w:rFonts w:ascii="Times New Roman" w:eastAsia="Times New Roman" w:hAnsi="Times New Roman" w:cs="Times New Roman"/>
          <w:sz w:val="24"/>
          <w:szCs w:val="24"/>
          <w:highlight w:val="white"/>
        </w:rPr>
        <w:t xml:space="preserve"> whether they participate in the programs or not</w:t>
      </w:r>
      <w:r w:rsidRPr="00DB7C91">
        <w:rPr>
          <w:rFonts w:ascii="Times New Roman" w:eastAsia="Times New Roman" w:hAnsi="Times New Roman" w:cs="Times New Roman"/>
          <w:sz w:val="24"/>
          <w:szCs w:val="24"/>
          <w:highlight w:val="white"/>
        </w:rPr>
        <w:t>.</w:t>
      </w:r>
    </w:p>
    <w:p w14:paraId="4CC8D332" w14:textId="77777777" w:rsidR="008B71B5" w:rsidRPr="00DB7C91" w:rsidRDefault="008B71B5" w:rsidP="008B71B5">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4F5B1242" w14:textId="03886FE4"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 xml:space="preserve">Many libraries use vendors to obtain authority records and to purchase authority control services as means of automating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w:t>
      </w:r>
      <w:r w:rsidR="007F34EF">
        <w:rPr>
          <w:rFonts w:ascii="Times New Roman" w:eastAsia="Times New Roman" w:hAnsi="Times New Roman" w:cs="Times New Roman"/>
          <w:sz w:val="24"/>
          <w:szCs w:val="24"/>
        </w:rPr>
        <w:t>access points</w:t>
      </w:r>
      <w:r w:rsidR="007F34EF"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73D859CC" w14:textId="3E8A6D03"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w:t>
      </w:r>
      <w:r w:rsidR="005C5DE6">
        <w:rPr>
          <w:rFonts w:ascii="Times New Roman" w:eastAsia="Times New Roman" w:hAnsi="Times New Roman" w:cs="Times New Roman"/>
          <w:sz w:val="24"/>
          <w:szCs w:val="24"/>
        </w:rPr>
        <w:t>a representative from the vendor</w:t>
      </w:r>
      <w:r w:rsidRPr="00DB7C91">
        <w:rPr>
          <w:rFonts w:ascii="Times New Roman" w:eastAsia="Times New Roman" w:hAnsi="Times New Roman" w:cs="Times New Roman"/>
          <w:sz w:val="24"/>
          <w:szCs w:val="24"/>
        </w:rPr>
        <w:t xml:space="preserve"> to develop a project profile which documents the library’s selections on a number of processing options related to file transfer, bibliographic record cleanup and enrichment, bibliographic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and authority file matching, record output, and reporting.</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4DF9CF8F" w14:textId="17A394A6"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are cleaned up and normalized in preparation for matching against the selected authority files, especially </w:t>
      </w:r>
      <w:r w:rsidR="005C5DE6">
        <w:rPr>
          <w:rFonts w:ascii="Times New Roman" w:eastAsia="Times New Roman" w:hAnsi="Times New Roman" w:cs="Times New Roman"/>
          <w:sz w:val="24"/>
          <w:szCs w:val="24"/>
        </w:rPr>
        <w:t>t</w:t>
      </w:r>
      <w:r w:rsidR="007E7BC1">
        <w:rPr>
          <w:rFonts w:ascii="Times New Roman" w:eastAsia="Times New Roman" w:hAnsi="Times New Roman" w:cs="Times New Roman"/>
          <w:sz w:val="24"/>
          <w:szCs w:val="24"/>
        </w:rPr>
        <w:t>he NACO</w:t>
      </w:r>
      <w:r w:rsidRPr="00DB7C91">
        <w:rPr>
          <w:rFonts w:ascii="Times New Roman" w:eastAsia="Times New Roman" w:hAnsi="Times New Roman" w:cs="Times New Roman"/>
          <w:sz w:val="24"/>
          <w:szCs w:val="24"/>
        </w:rPr>
        <w:t xml:space="preserve"> Name</w:t>
      </w:r>
      <w:r w:rsidR="005C5DE6">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sidR="005C5DE6">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sidR="005C5DE6">
        <w:rPr>
          <w:rFonts w:ascii="Times New Roman" w:eastAsia="Times New Roman" w:hAnsi="Times New Roman" w:cs="Times New Roman"/>
          <w:sz w:val="24"/>
          <w:szCs w:val="24"/>
        </w:rPr>
        <w:t xml:space="preserve"> Headings (LCSH)</w:t>
      </w:r>
      <w:r w:rsidRPr="00DB7C91">
        <w:rPr>
          <w:rFonts w:ascii="Times New Roman" w:eastAsia="Times New Roman" w:hAnsi="Times New Roman" w:cs="Times New Roman"/>
          <w:sz w:val="24"/>
          <w:szCs w:val="24"/>
        </w:rPr>
        <w:t>. If a</w:t>
      </w:r>
      <w:r w:rsidR="005C5DE6">
        <w:rPr>
          <w:rFonts w:ascii="Times New Roman" w:eastAsia="Times New Roman" w:hAnsi="Times New Roman" w:cs="Times New Roman"/>
          <w:sz w:val="24"/>
          <w:szCs w:val="24"/>
        </w:rPr>
        <w:t>n</w:t>
      </w:r>
      <w:r w:rsidRPr="00DB7C91">
        <w:rPr>
          <w:rFonts w:ascii="Times New Roman" w:eastAsia="Times New Roman" w:hAnsi="Times New Roman" w:cs="Times New Roman"/>
          <w:sz w:val="24"/>
          <w:szCs w:val="24"/>
        </w:rPr>
        <w:t xml:space="preserve">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matches the 1XX or 4XX from an authority record, the authorized form will be inserted into the bibliographic record and the authority record will be included in the output files. </w:t>
      </w:r>
      <w:r w:rsidR="005C5DE6">
        <w:rPr>
          <w:rFonts w:ascii="Times New Roman" w:eastAsia="Times New Roman" w:hAnsi="Times New Roman" w:cs="Times New Roman"/>
          <w:sz w:val="24"/>
          <w:szCs w:val="24"/>
        </w:rPr>
        <w:t xml:space="preserve">While </w:t>
      </w:r>
      <w:r w:rsidR="005C5DE6">
        <w:rPr>
          <w:rFonts w:ascii="Times New Roman" w:eastAsia="Times New Roman" w:hAnsi="Times New Roman" w:cs="Times New Roman"/>
          <w:sz w:val="24"/>
          <w:szCs w:val="24"/>
        </w:rPr>
        <w:lastRenderedPageBreak/>
        <w:t xml:space="preserve">this is primarily an automated matching process, sometimes human oversight is required to detect and correct false matches. </w:t>
      </w:r>
      <w:r w:rsidRPr="00DB7C91">
        <w:rPr>
          <w:rFonts w:ascii="Times New Roman" w:eastAsia="Times New Roman" w:hAnsi="Times New Roman" w:cs="Times New Roman"/>
          <w:sz w:val="24"/>
          <w:szCs w:val="24"/>
        </w:rPr>
        <w:t xml:space="preserve">The library </w:t>
      </w:r>
      <w:r w:rsidR="005C5DE6">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ILS. Customizable reports are also included, allowing libraries to follow up the automated processing with any needed manual review for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that could not be confidently matched by the machine. This maximizes the benefits of an automated authority control workflow while allowing library staff to focus their efforts on the authority work that most needs their expert evaluation.</w:t>
      </w:r>
    </w:p>
    <w:p w14:paraId="039C82E2" w14:textId="77777777"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4F1AA8C1" w14:textId="5947A0AC" w:rsidR="008B71B5" w:rsidRPr="00DB7C91" w:rsidRDefault="008B71B5" w:rsidP="008B71B5">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w:t>
      </w:r>
      <w:proofErr w:type="spellStart"/>
      <w:r w:rsidRPr="00DB7C91">
        <w:rPr>
          <w:rFonts w:ascii="Times New Roman" w:eastAsia="Times New Roman" w:hAnsi="Times New Roman" w:cs="Times New Roman"/>
          <w:sz w:val="24"/>
          <w:szCs w:val="24"/>
        </w:rPr>
        <w:t>Libris</w:t>
      </w:r>
      <w:proofErr w:type="spellEnd"/>
      <w:r w:rsidRPr="00DB7C91">
        <w:rPr>
          <w:rFonts w:ascii="Times New Roman" w:eastAsia="Times New Roman" w:hAnsi="Times New Roman" w:cs="Times New Roman"/>
          <w:sz w:val="24"/>
          <w:szCs w:val="24"/>
        </w:rPr>
        <w:t>’ Alma.</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1AC8EBC3"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w:t>
      </w:r>
      <w:r w:rsidR="00FB1EB0">
        <w:rPr>
          <w:rFonts w:ascii="Times New Roman" w:eastAsia="Times New Roman" w:hAnsi="Times New Roman" w:cs="Times New Roman"/>
          <w:sz w:val="24"/>
          <w:szCs w:val="24"/>
          <w:highlight w:val="white"/>
        </w:rPr>
        <w:t xml:space="preserve">establishment and maintenance of </w:t>
      </w:r>
      <w:r w:rsidRPr="00DB7C91">
        <w:rPr>
          <w:rFonts w:ascii="Times New Roman" w:eastAsia="Times New Roman" w:hAnsi="Times New Roman" w:cs="Times New Roman"/>
          <w:sz w:val="24"/>
          <w:szCs w:val="24"/>
          <w:highlight w:val="white"/>
        </w:rPr>
        <w:t xml:space="preserve">consistent, reliable, and unique </w:t>
      </w:r>
      <w:r w:rsidR="00FB1EB0">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This </w:t>
      </w:r>
      <w:r w:rsidRPr="00DB7C91">
        <w:rPr>
          <w:rFonts w:ascii="Times New Roman" w:eastAsia="Times New Roman" w:hAnsi="Times New Roman" w:cs="Times New Roman"/>
          <w:sz w:val="24"/>
          <w:szCs w:val="24"/>
          <w:highlight w:val="white"/>
        </w:rPr>
        <w:lastRenderedPageBreak/>
        <w:t xml:space="preserve">brings precision to searches and collocates related materials in results lists. The structure of authority records with cross references and hierarchically related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collocates works on the same topic and improves navigation between related concepts. </w:t>
      </w:r>
      <w:r w:rsidR="00FB1EB0">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8" w14:textId="64A3D992"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Authority control for archives</w:t>
      </w:r>
    </w:p>
    <w:p w14:paraId="00000027" w14:textId="338BF8E0"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sidR="00FB1EB0">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00FB1EB0" w:rsidRPr="00C40EBA">
        <w:rPr>
          <w:rFonts w:ascii="Times New Roman" w:eastAsia="Times New Roman" w:hAnsi="Times New Roman" w:cs="Times New Roman"/>
          <w:sz w:val="24"/>
          <w:szCs w:val="24"/>
          <w:highlight w:val="white"/>
        </w:rPr>
        <w:t xml:space="preserve">Finding aids </w:t>
      </w:r>
      <w:r w:rsidR="00FB1EB0">
        <w:rPr>
          <w:rFonts w:ascii="Times New Roman" w:eastAsia="Times New Roman" w:hAnsi="Times New Roman" w:cs="Times New Roman"/>
          <w:sz w:val="24"/>
          <w:szCs w:val="24"/>
          <w:highlight w:val="white"/>
        </w:rPr>
        <w:t xml:space="preserve">are a common discovery tool used to describe archival and manuscript </w:t>
      </w:r>
      <w:r w:rsidR="00FB1EB0">
        <w:rPr>
          <w:rFonts w:ascii="Times New Roman" w:eastAsia="Times New Roman" w:hAnsi="Times New Roman" w:cs="Times New Roman"/>
          <w:sz w:val="24"/>
          <w:szCs w:val="24"/>
          <w:highlight w:val="white"/>
        </w:rPr>
        <w:lastRenderedPageBreak/>
        <w:t>collections. This description can be</w:t>
      </w:r>
      <w:r w:rsidR="00FB1EB0" w:rsidRPr="00C40EBA">
        <w:rPr>
          <w:rFonts w:ascii="Times New Roman" w:eastAsia="Times New Roman" w:hAnsi="Times New Roman" w:cs="Times New Roman"/>
          <w:sz w:val="24"/>
          <w:szCs w:val="24"/>
          <w:highlight w:val="white"/>
        </w:rPr>
        <w:t xml:space="preserve"> hierarchical </w:t>
      </w:r>
      <w:r w:rsidR="00FB1EB0">
        <w:rPr>
          <w:rFonts w:ascii="Times New Roman" w:eastAsia="Times New Roman" w:hAnsi="Times New Roman" w:cs="Times New Roman"/>
          <w:sz w:val="24"/>
          <w:szCs w:val="24"/>
          <w:highlight w:val="white"/>
        </w:rPr>
        <w:t>in nature</w:t>
      </w:r>
      <w:r w:rsidR="00FB1EB0" w:rsidRPr="00C40EBA">
        <w:rPr>
          <w:rFonts w:ascii="Times New Roman" w:eastAsia="Times New Roman" w:hAnsi="Times New Roman" w:cs="Times New Roman"/>
          <w:sz w:val="24"/>
          <w:szCs w:val="24"/>
          <w:highlight w:val="white"/>
        </w:rPr>
        <w:t>, often divided into related records within series</w:t>
      </w:r>
      <w:r w:rsidR="00FB1EB0">
        <w:rPr>
          <w:rFonts w:ascii="Times New Roman" w:eastAsia="Times New Roman" w:hAnsi="Times New Roman" w:cs="Times New Roman"/>
          <w:sz w:val="24"/>
          <w:szCs w:val="24"/>
          <w:highlight w:val="white"/>
        </w:rPr>
        <w:t xml:space="preserve"> and</w:t>
      </w:r>
      <w:r w:rsidR="00FB1EB0"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r w:rsidR="00FB1EB0">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sidR="00FB1EB0">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1BD787F0"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3686CA0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w:t>
      </w:r>
      <w:r w:rsidRPr="00DB7C91">
        <w:rPr>
          <w:rFonts w:ascii="Times New Roman" w:eastAsia="Times New Roman" w:hAnsi="Times New Roman" w:cs="Times New Roman"/>
          <w:sz w:val="24"/>
          <w:szCs w:val="24"/>
          <w:highlight w:val="white"/>
        </w:rPr>
        <w:lastRenderedPageBreak/>
        <w:t xml:space="preserve">Archival Context (SNAC), which matches archival authority records from various institutions against the </w:t>
      </w:r>
      <w:r w:rsidR="007E7BC1">
        <w:rPr>
          <w:rFonts w:ascii="Times New Roman" w:eastAsia="Times New Roman" w:hAnsi="Times New Roman" w:cs="Times New Roman"/>
          <w:sz w:val="24"/>
          <w:szCs w:val="24"/>
          <w:highlight w:val="white"/>
        </w:rPr>
        <w:t>NAF</w:t>
      </w:r>
      <w:r w:rsidRPr="00DB7C91">
        <w:rPr>
          <w:rFonts w:ascii="Times New Roman" w:eastAsia="Times New Roman" w:hAnsi="Times New Roman" w:cs="Times New Roman"/>
          <w:sz w:val="24"/>
          <w:szCs w:val="24"/>
          <w:highlight w:val="white"/>
        </w:rPr>
        <w:t xml:space="preserv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0"/>
      </w:r>
    </w:p>
    <w:p w14:paraId="0000002A"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Digital collections and institutional repositories</w:t>
      </w:r>
    </w:p>
    <w:p w14:paraId="0000002B" w14:textId="51184419" w:rsidR="00AD5499" w:rsidRPr="00DB7C91" w:rsidRDefault="00AD5499">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sidR="0063491D">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sidR="0063491D">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sidR="0063491D">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sidR="0063491D">
        <w:rPr>
          <w:rFonts w:ascii="Times New Roman" w:eastAsia="Times New Roman" w:hAnsi="Times New Roman" w:cs="Times New Roman"/>
          <w:sz w:val="24"/>
          <w:szCs w:val="24"/>
          <w:highlight w:val="white"/>
        </w:rPr>
        <w:t>The form and choice of access points (i.e., author, subject, title, etc.) should</w:t>
      </w:r>
      <w:r w:rsidRPr="00DB7C91">
        <w:rPr>
          <w:rFonts w:ascii="Times New Roman" w:eastAsia="Times New Roman" w:hAnsi="Times New Roman" w:cs="Times New Roman"/>
          <w:sz w:val="24"/>
          <w:szCs w:val="24"/>
          <w:highlight w:val="white"/>
        </w:rPr>
        <w:t xml:space="preserve"> be consistent across platforms in order to enhance discoverability and meet user expectation, especially </w:t>
      </w:r>
      <w:r w:rsidR="0063491D">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sidR="0063491D">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2"/>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2AF94D86"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Authorized </w:t>
      </w:r>
      <w:r w:rsidR="008A65FC" w:rsidRPr="00560170">
        <w:rPr>
          <w:rFonts w:ascii="Times New Roman" w:eastAsia="Times New Roman" w:hAnsi="Times New Roman" w:cs="Times New Roman"/>
          <w:i/>
          <w:iCs/>
          <w:sz w:val="24"/>
          <w:szCs w:val="24"/>
          <w:highlight w:val="white"/>
        </w:rPr>
        <w:t xml:space="preserve">access points </w:t>
      </w:r>
      <w:r w:rsidRPr="00560170">
        <w:rPr>
          <w:rFonts w:ascii="Times New Roman" w:eastAsia="Times New Roman" w:hAnsi="Times New Roman" w:cs="Times New Roman"/>
          <w:i/>
          <w:iCs/>
          <w:sz w:val="24"/>
          <w:szCs w:val="24"/>
          <w:highlight w:val="white"/>
        </w:rPr>
        <w:t>as facets</w:t>
      </w:r>
    </w:p>
    <w:p w14:paraId="0000002E" w14:textId="6D131051"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sidR="00AD55D3">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AD55D3">
        <w:rPr>
          <w:rFonts w:ascii="Times New Roman" w:eastAsia="Times New Roman" w:hAnsi="Times New Roman" w:cs="Times New Roman"/>
          <w:sz w:val="24"/>
          <w:szCs w:val="24"/>
          <w:highlight w:val="white"/>
        </w:rPr>
        <w:t>W</w:t>
      </w:r>
      <w:r w:rsidR="00AD55D3"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are influencing the evolution of cataloging and authority control. The use of lexical or keyword searching in library catalogs and discovery systems has pushed metadata creators and stewards towards viewing these authorized </w:t>
      </w:r>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used in bibliographic </w:t>
      </w:r>
      <w:r w:rsidRPr="00DB7C91">
        <w:rPr>
          <w:rFonts w:ascii="Times New Roman" w:eastAsia="Times New Roman" w:hAnsi="Times New Roman" w:cs="Times New Roman"/>
          <w:sz w:val="24"/>
          <w:szCs w:val="24"/>
          <w:highlight w:val="white"/>
        </w:rPr>
        <w:lastRenderedPageBreak/>
        <w:t>description as facets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developed by OCLC is one example of this trend towards leveraging authorized </w:t>
      </w:r>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as facets. As a controlled vocabulary for subject analysis derived from LCSH,</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FAST aims to simplify the control, use, and navigation of subject </w:t>
      </w:r>
      <w:r w:rsidR="00AD55D3">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w:t>
      </w:r>
    </w:p>
    <w:p w14:paraId="0000002F" w14:textId="5157E63D"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Federated </w:t>
      </w:r>
      <w:r w:rsidR="00BE11B4" w:rsidRPr="00560170">
        <w:rPr>
          <w:rFonts w:ascii="Times New Roman" w:eastAsia="Times New Roman" w:hAnsi="Times New Roman" w:cs="Times New Roman"/>
          <w:i/>
          <w:iCs/>
          <w:sz w:val="24"/>
          <w:szCs w:val="24"/>
          <w:highlight w:val="white"/>
        </w:rPr>
        <w:t>a</w:t>
      </w:r>
      <w:r w:rsidRPr="00560170">
        <w:rPr>
          <w:rFonts w:ascii="Times New Roman" w:eastAsia="Times New Roman" w:hAnsi="Times New Roman" w:cs="Times New Roman"/>
          <w:i/>
          <w:iCs/>
          <w:sz w:val="24"/>
          <w:szCs w:val="24"/>
          <w:highlight w:val="white"/>
        </w:rPr>
        <w:t xml:space="preserve">uthority </w:t>
      </w:r>
      <w:r w:rsidR="00BE11B4" w:rsidRPr="00560170">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atabases</w:t>
      </w:r>
    </w:p>
    <w:p w14:paraId="00000030" w14:textId="71559159"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sidR="008A65FC">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0000031" w14:textId="01791FF6"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t>
      </w:r>
      <w:r w:rsidR="008A65FC">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sidR="008A65FC">
        <w:rPr>
          <w:rFonts w:ascii="Times New Roman" w:eastAsia="Times New Roman" w:hAnsi="Times New Roman" w:cs="Times New Roman"/>
          <w:sz w:val="24"/>
          <w:szCs w:val="24"/>
          <w:highlight w:val="white"/>
        </w:rPr>
        <w:t>S</w:t>
      </w:r>
      <w:r w:rsidR="008A65FC" w:rsidRPr="00DB7C91">
        <w:rPr>
          <w:rFonts w:ascii="Times New Roman" w:eastAsia="Times New Roman" w:hAnsi="Times New Roman" w:cs="Times New Roman"/>
          <w:sz w:val="24"/>
          <w:szCs w:val="24"/>
          <w:highlight w:val="white"/>
        </w:rPr>
        <w:t xml:space="preserve">emantic </w:t>
      </w:r>
      <w:r w:rsidR="008A65FC">
        <w:rPr>
          <w:rFonts w:ascii="Times New Roman" w:eastAsia="Times New Roman" w:hAnsi="Times New Roman" w:cs="Times New Roman"/>
          <w:sz w:val="24"/>
          <w:szCs w:val="24"/>
          <w:highlight w:val="white"/>
        </w:rPr>
        <w:t>W</w:t>
      </w:r>
      <w:r w:rsidR="008A65FC"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w:t>
      </w:r>
      <w:r w:rsidR="00EB2775">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to a single location for reference and use. </w:t>
      </w:r>
      <w:r w:rsidR="00EB2775">
        <w:rPr>
          <w:rFonts w:ascii="Times New Roman" w:eastAsia="Times New Roman" w:hAnsi="Times New Roman" w:cs="Times New Roman"/>
          <w:sz w:val="24"/>
          <w:szCs w:val="24"/>
          <w:highlight w:val="white"/>
        </w:rPr>
        <w:t xml:space="preserve">For an example, see the </w:t>
      </w:r>
      <w:proofErr w:type="spellStart"/>
      <w:r w:rsidR="00EB2775">
        <w:rPr>
          <w:rFonts w:ascii="Times New Roman" w:eastAsia="Times New Roman" w:hAnsi="Times New Roman" w:cs="Times New Roman"/>
          <w:sz w:val="24"/>
          <w:szCs w:val="24"/>
          <w:highlight w:val="white"/>
        </w:rPr>
        <w:t>Wikidata</w:t>
      </w:r>
      <w:proofErr w:type="spellEnd"/>
      <w:r w:rsidR="00EB2775">
        <w:rPr>
          <w:rFonts w:ascii="Times New Roman" w:eastAsia="Times New Roman" w:hAnsi="Times New Roman" w:cs="Times New Roman"/>
          <w:sz w:val="24"/>
          <w:szCs w:val="24"/>
          <w:highlight w:val="white"/>
        </w:rPr>
        <w:t xml:space="preserve"> entry for William Shakespeare (</w:t>
      </w:r>
      <w:hyperlink r:id="rId7" w:history="1">
        <w:r w:rsidR="00EB2775" w:rsidRPr="00C243FC">
          <w:rPr>
            <w:rStyle w:val="Hyperlink"/>
            <w:rFonts w:ascii="Times New Roman" w:eastAsia="Times New Roman" w:hAnsi="Times New Roman" w:cs="Times New Roman"/>
            <w:sz w:val="24"/>
            <w:szCs w:val="24"/>
            <w:highlight w:val="white"/>
          </w:rPr>
          <w:t>https://www.wikidata.org/wiki/Q692</w:t>
        </w:r>
      </w:hyperlink>
      <w:r w:rsidR="00EB2775">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Adding the unique </w:t>
      </w:r>
      <w:proofErr w:type="spellStart"/>
      <w:r w:rsidRPr="00DB7C91">
        <w:rPr>
          <w:rFonts w:ascii="Times New Roman" w:eastAsia="Times New Roman" w:hAnsi="Times New Roman" w:cs="Times New Roman"/>
          <w:sz w:val="24"/>
          <w:szCs w:val="24"/>
          <w:highlight w:val="white"/>
        </w:rPr>
        <w:t>Wikidata</w:t>
      </w:r>
      <w:proofErr w:type="spellEnd"/>
      <w:r w:rsidR="00EB2775">
        <w:rPr>
          <w:rFonts w:ascii="Times New Roman" w:eastAsia="Times New Roman" w:hAnsi="Times New Roman" w:cs="Times New Roman"/>
          <w:sz w:val="24"/>
          <w:szCs w:val="24"/>
          <w:highlight w:val="white"/>
        </w:rPr>
        <w:t xml:space="preserve"> identifier</w:t>
      </w:r>
      <w:r w:rsidRPr="00DB7C91">
        <w:rPr>
          <w:rFonts w:ascii="Times New Roman" w:eastAsia="Times New Roman" w:hAnsi="Times New Roman" w:cs="Times New Roman"/>
          <w:sz w:val="24"/>
          <w:szCs w:val="24"/>
          <w:highlight w:val="white"/>
        </w:rPr>
        <w:t xml:space="preserve"> to a library authority </w:t>
      </w:r>
      <w:r w:rsidR="00EB2775">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w:t>
      </w:r>
      <w:r w:rsidRPr="00DB7C91">
        <w:rPr>
          <w:rFonts w:ascii="Times New Roman" w:eastAsia="Times New Roman" w:hAnsi="Times New Roman" w:cs="Times New Roman"/>
          <w:sz w:val="24"/>
          <w:szCs w:val="24"/>
          <w:highlight w:val="white"/>
        </w:rPr>
        <w:lastRenderedPageBreak/>
        <w:t>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w:t>
      </w:r>
      <w:r w:rsidR="00EB2775">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’s Linked Data Service</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58E3AE87" w:rsidR="00AD5499" w:rsidRPr="00DB7C91" w:rsidRDefault="00EB27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00AD5499"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00AD5499" w:rsidRPr="00DB7C91">
        <w:rPr>
          <w:rFonts w:ascii="Times New Roman" w:eastAsia="Times New Roman" w:hAnsi="Times New Roman" w:cs="Times New Roman"/>
          <w:sz w:val="24"/>
          <w:szCs w:val="24"/>
          <w:highlight w:val="white"/>
          <w:vertAlign w:val="superscript"/>
        </w:rPr>
        <w:endnoteReference w:id="42"/>
      </w:r>
      <w:r w:rsidR="00AD5499"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00AD5499" w:rsidRPr="00DB7C91">
        <w:rPr>
          <w:rFonts w:ascii="Times New Roman" w:eastAsia="Times New Roman" w:hAnsi="Times New Roman" w:cs="Times New Roman"/>
          <w:sz w:val="24"/>
          <w:szCs w:val="24"/>
          <w:highlight w:val="white"/>
          <w:vertAlign w:val="superscript"/>
        </w:rPr>
        <w:endnoteReference w:id="43"/>
      </w:r>
      <w:r w:rsidR="00AD5499" w:rsidRPr="00DB7C91">
        <w:rPr>
          <w:rFonts w:ascii="Times New Roman" w:eastAsia="Times New Roman" w:hAnsi="Times New Roman" w:cs="Times New Roman"/>
          <w:sz w:val="24"/>
          <w:szCs w:val="24"/>
          <w:highlight w:val="white"/>
        </w:rPr>
        <w:t xml:space="preserve"> is an international standard identifier </w:t>
      </w:r>
      <w:r w:rsidR="0006542E">
        <w:rPr>
          <w:rFonts w:ascii="Times New Roman" w:eastAsia="Times New Roman" w:hAnsi="Times New Roman" w:cs="Times New Roman"/>
          <w:sz w:val="24"/>
          <w:szCs w:val="24"/>
          <w:highlight w:val="white"/>
        </w:rPr>
        <w:t xml:space="preserve">provider </w:t>
      </w:r>
      <w:r w:rsidR="00AD5499" w:rsidRPr="00DB7C91">
        <w:rPr>
          <w:rFonts w:ascii="Times New Roman" w:eastAsia="Times New Roman" w:hAnsi="Times New Roman" w:cs="Times New Roman"/>
          <w:sz w:val="24"/>
          <w:szCs w:val="24"/>
          <w:highlight w:val="white"/>
        </w:rPr>
        <w:t xml:space="preserve">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 xml:space="preserve">and </w:t>
      </w:r>
      <w:r w:rsidR="00AD5499" w:rsidRPr="00DB7C91">
        <w:rPr>
          <w:rFonts w:ascii="Times New Roman" w:eastAsia="Times New Roman" w:hAnsi="Times New Roman" w:cs="Times New Roman"/>
          <w:sz w:val="24"/>
          <w:szCs w:val="24"/>
          <w:highlight w:val="white"/>
        </w:rPr>
        <w:t>provide</w:t>
      </w:r>
      <w:r>
        <w:rPr>
          <w:rFonts w:ascii="Times New Roman" w:eastAsia="Times New Roman" w:hAnsi="Times New Roman" w:cs="Times New Roman"/>
          <w:sz w:val="24"/>
          <w:szCs w:val="24"/>
          <w:highlight w:val="white"/>
        </w:rPr>
        <w:t>s</w:t>
      </w:r>
      <w:r w:rsidR="00AD5499" w:rsidRPr="00DB7C91">
        <w:rPr>
          <w:rFonts w:ascii="Times New Roman" w:eastAsia="Times New Roman" w:hAnsi="Times New Roman" w:cs="Times New Roman"/>
          <w:sz w:val="24"/>
          <w:szCs w:val="24"/>
          <w:highlight w:val="white"/>
        </w:rPr>
        <w:t xml:space="preserve"> a searchable database for identifier lookup. </w:t>
      </w:r>
      <w:r>
        <w:rPr>
          <w:rFonts w:ascii="Times New Roman" w:eastAsia="Times New Roman" w:hAnsi="Times New Roman" w:cs="Times New Roman"/>
          <w:sz w:val="24"/>
          <w:szCs w:val="24"/>
          <w:highlight w:val="white"/>
        </w:rPr>
        <w:t>Federated authority databases assist the cataloger in uniquely identifying entities and connecting resources from an individual library database with the broader library community</w:t>
      </w:r>
      <w:r w:rsidR="00AD5499" w:rsidRPr="00DB7C91">
        <w:rPr>
          <w:rFonts w:ascii="Times New Roman" w:eastAsia="Times New Roman" w:hAnsi="Times New Roman" w:cs="Times New Roman"/>
          <w:sz w:val="24"/>
          <w:szCs w:val="24"/>
          <w:highlight w:val="white"/>
        </w:rPr>
        <w:t xml:space="preserve">. </w:t>
      </w:r>
    </w:p>
    <w:p w14:paraId="00000033" w14:textId="31AB4BC8"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Linked </w:t>
      </w:r>
      <w:r w:rsidR="00BE11B4">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w:t>
      </w:r>
    </w:p>
    <w:p w14:paraId="00000034" w14:textId="1917E7D4"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r w:rsidR="00F74EB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F74EB2">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are technologies and best practices for publishing data on the W</w:t>
      </w:r>
      <w:r w:rsidR="00F74EB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Central to these technologies and best practices is the use of U</w:t>
      </w:r>
      <w:r w:rsidR="00F74EB2">
        <w:rPr>
          <w:rFonts w:ascii="Times New Roman" w:eastAsia="Times New Roman" w:hAnsi="Times New Roman" w:cs="Times New Roman"/>
          <w:sz w:val="24"/>
          <w:szCs w:val="24"/>
          <w:highlight w:val="white"/>
        </w:rPr>
        <w:t xml:space="preserve">niform </w:t>
      </w:r>
      <w:r w:rsidRPr="00DB7C91">
        <w:rPr>
          <w:rFonts w:ascii="Times New Roman" w:eastAsia="Times New Roman" w:hAnsi="Times New Roman" w:cs="Times New Roman"/>
          <w:sz w:val="24"/>
          <w:szCs w:val="24"/>
          <w:highlight w:val="white"/>
        </w:rPr>
        <w:t>R</w:t>
      </w:r>
      <w:r w:rsidR="00F74EB2">
        <w:rPr>
          <w:rFonts w:ascii="Times New Roman" w:eastAsia="Times New Roman" w:hAnsi="Times New Roman" w:cs="Times New Roman"/>
          <w:sz w:val="24"/>
          <w:szCs w:val="24"/>
          <w:highlight w:val="white"/>
        </w:rPr>
        <w:t xml:space="preserve">esource </w:t>
      </w:r>
      <w:r w:rsidRPr="00DB7C91">
        <w:rPr>
          <w:rFonts w:ascii="Times New Roman" w:eastAsia="Times New Roman" w:hAnsi="Times New Roman" w:cs="Times New Roman"/>
          <w:sz w:val="24"/>
          <w:szCs w:val="24"/>
          <w:highlight w:val="white"/>
        </w:rPr>
        <w:t>I</w:t>
      </w:r>
      <w:r w:rsidR="00F74EB2">
        <w:rPr>
          <w:rFonts w:ascii="Times New Roman" w:eastAsia="Times New Roman" w:hAnsi="Times New Roman" w:cs="Times New Roman"/>
          <w:sz w:val="24"/>
          <w:szCs w:val="24"/>
          <w:highlight w:val="white"/>
        </w:rPr>
        <w:t>dentifier</w:t>
      </w:r>
      <w:r w:rsidRPr="00DB7C91">
        <w:rPr>
          <w:rFonts w:ascii="Times New Roman" w:eastAsia="Times New Roman" w:hAnsi="Times New Roman" w:cs="Times New Roman"/>
          <w:sz w:val="24"/>
          <w:szCs w:val="24"/>
          <w:highlight w:val="white"/>
        </w:rPr>
        <w:t>s</w:t>
      </w:r>
      <w:r w:rsidR="00F74EB2">
        <w:rPr>
          <w:rFonts w:ascii="Times New Roman" w:eastAsia="Times New Roman" w:hAnsi="Times New Roman" w:cs="Times New Roman"/>
          <w:sz w:val="24"/>
          <w:szCs w:val="24"/>
          <w:highlight w:val="white"/>
        </w:rPr>
        <w:t xml:space="preserve"> (URIs)</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00F74EB2">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w:t>
      </w:r>
      <w:r w:rsidR="00F74EB2">
        <w:rPr>
          <w:rFonts w:ascii="Times New Roman" w:eastAsia="Times New Roman" w:hAnsi="Times New Roman" w:cs="Times New Roman"/>
          <w:sz w:val="24"/>
          <w:szCs w:val="24"/>
          <w:highlight w:val="white"/>
        </w:rPr>
        <w:t>Building on the URI protocol are International Resource Identifiers (IRIs)</w:t>
      </w:r>
      <w:r w:rsidR="00F74EB2">
        <w:rPr>
          <w:rStyle w:val="EndnoteReference"/>
          <w:rFonts w:ascii="Times New Roman" w:eastAsia="Times New Roman" w:hAnsi="Times New Roman" w:cs="Times New Roman"/>
          <w:sz w:val="24"/>
          <w:szCs w:val="24"/>
          <w:highlight w:val="white"/>
        </w:rPr>
        <w:endnoteReference w:id="47"/>
      </w:r>
      <w:r w:rsidR="00F74EB2">
        <w:rPr>
          <w:rFonts w:ascii="Times New Roman" w:eastAsia="Times New Roman" w:hAnsi="Times New Roman" w:cs="Times New Roman"/>
          <w:sz w:val="24"/>
          <w:szCs w:val="24"/>
          <w:highlight w:val="white"/>
        </w:rPr>
        <w:t xml:space="preserve"> </w:t>
      </w:r>
      <w:r w:rsidR="008515B0">
        <w:rPr>
          <w:rFonts w:ascii="Times New Roman" w:eastAsia="Times New Roman" w:hAnsi="Times New Roman" w:cs="Times New Roman"/>
          <w:sz w:val="24"/>
          <w:szCs w:val="24"/>
          <w:highlight w:val="white"/>
        </w:rPr>
        <w:t xml:space="preserve">that expand the allowable set of characters used in a resource identifier. </w:t>
      </w:r>
      <w:r w:rsidRPr="00DB7C91">
        <w:rPr>
          <w:rFonts w:ascii="Times New Roman" w:eastAsia="Times New Roman" w:hAnsi="Times New Roman" w:cs="Times New Roman"/>
          <w:sz w:val="24"/>
          <w:szCs w:val="24"/>
          <w:highlight w:val="white"/>
        </w:rPr>
        <w:t xml:space="preserve">The use of URIs </w:t>
      </w:r>
      <w:r w:rsidR="008515B0">
        <w:rPr>
          <w:rFonts w:ascii="Times New Roman" w:eastAsia="Times New Roman" w:hAnsi="Times New Roman" w:cs="Times New Roman"/>
          <w:sz w:val="24"/>
          <w:szCs w:val="24"/>
          <w:highlight w:val="white"/>
        </w:rPr>
        <w:t xml:space="preserve">and IRIs </w:t>
      </w:r>
      <w:r w:rsidRPr="00DB7C91">
        <w:rPr>
          <w:rFonts w:ascii="Times New Roman" w:eastAsia="Times New Roman" w:hAnsi="Times New Roman" w:cs="Times New Roman"/>
          <w:sz w:val="24"/>
          <w:szCs w:val="24"/>
          <w:highlight w:val="white"/>
        </w:rPr>
        <w:t xml:space="preserve">in authority work is a </w:t>
      </w:r>
      <w:r w:rsidR="008515B0">
        <w:rPr>
          <w:rFonts w:ascii="Times New Roman" w:eastAsia="Times New Roman" w:hAnsi="Times New Roman" w:cs="Times New Roman"/>
          <w:sz w:val="24"/>
          <w:szCs w:val="24"/>
          <w:highlight w:val="white"/>
        </w:rPr>
        <w:t>growing</w:t>
      </w:r>
      <w:r w:rsidR="008515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trend to facilitate more implicit linking of entities to other datasets, data repositories, and catalogs that exist online. </w:t>
      </w:r>
      <w:r w:rsidR="008515B0">
        <w:rPr>
          <w:rFonts w:ascii="Times New Roman" w:eastAsia="Times New Roman" w:hAnsi="Times New Roman" w:cs="Times New Roman"/>
          <w:sz w:val="24"/>
          <w:szCs w:val="24"/>
          <w:highlight w:val="white"/>
        </w:rPr>
        <w:lastRenderedPageBreak/>
        <w:t xml:space="preserve">For example, recent updates to the RDA Toolkit seek to improve integration with linked data environments by increasing the use of IRIs and adding new entities and elements that are aligned with linked data best practices. </w:t>
      </w:r>
      <w:r w:rsidRPr="00DB7C91">
        <w:rPr>
          <w:rFonts w:ascii="Times New Roman" w:eastAsia="Times New Roman" w:hAnsi="Times New Roman" w:cs="Times New Roman"/>
          <w:sz w:val="24"/>
          <w:szCs w:val="24"/>
          <w:highlight w:val="white"/>
        </w:rPr>
        <w:t>Some authority control vendors include a URI</w:t>
      </w:r>
      <w:r w:rsidR="008515B0">
        <w:rPr>
          <w:rFonts w:ascii="Times New Roman" w:eastAsia="Times New Roman" w:hAnsi="Times New Roman" w:cs="Times New Roman"/>
          <w:sz w:val="24"/>
          <w:szCs w:val="24"/>
          <w:highlight w:val="white"/>
        </w:rPr>
        <w:t>/IRI</w:t>
      </w:r>
      <w:r w:rsidRPr="00DB7C91">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entities that can be related and traversed in ways that reveal new paths of knowledge and understanding that were not present previously. </w:t>
      </w:r>
      <w:r w:rsidR="008515B0">
        <w:rPr>
          <w:rFonts w:ascii="Times New Roman" w:eastAsia="Times New Roman" w:hAnsi="Times New Roman" w:cs="Times New Roman"/>
          <w:sz w:val="24"/>
          <w:szCs w:val="24"/>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differentiation of names. The move towards linked data and the Semantic Web </w:t>
      </w:r>
      <w:r w:rsidRPr="00DB7C91">
        <w:rPr>
          <w:rFonts w:ascii="Times New Roman" w:eastAsia="Times New Roman" w:hAnsi="Times New Roman" w:cs="Times New Roman"/>
          <w:sz w:val="24"/>
          <w:szCs w:val="24"/>
          <w:highlight w:val="white"/>
        </w:rPr>
        <w:t>broaden</w:t>
      </w:r>
      <w:r w:rsidR="008515B0">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and expand</w:t>
      </w:r>
      <w:r w:rsidR="008515B0">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role of authority control from </w:t>
      </w:r>
      <w:r w:rsidR="008515B0">
        <w:rPr>
          <w:rFonts w:ascii="Times New Roman" w:eastAsia="Times New Roman" w:hAnsi="Times New Roman" w:cs="Times New Roman"/>
          <w:sz w:val="24"/>
          <w:szCs w:val="24"/>
          <w:highlight w:val="white"/>
        </w:rPr>
        <w:t>determining</w:t>
      </w:r>
      <w:r w:rsidRPr="00DB7C91">
        <w:rPr>
          <w:rFonts w:ascii="Times New Roman" w:eastAsia="Times New Roman" w:hAnsi="Times New Roman" w:cs="Times New Roman"/>
          <w:sz w:val="24"/>
          <w:szCs w:val="24"/>
          <w:highlight w:val="white"/>
        </w:rPr>
        <w:t xml:space="preserve"> discrete </w:t>
      </w:r>
      <w:r w:rsidR="008515B0">
        <w:rPr>
          <w:rFonts w:ascii="Times New Roman" w:eastAsia="Times New Roman" w:hAnsi="Times New Roman" w:cs="Times New Roman"/>
          <w:sz w:val="24"/>
          <w:szCs w:val="24"/>
          <w:highlight w:val="white"/>
        </w:rPr>
        <w:t>access points</w:t>
      </w:r>
      <w:r w:rsidR="008515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used </w:t>
      </w:r>
      <w:r w:rsidR="008515B0">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bibliographic description </w:t>
      </w:r>
      <w:r w:rsidR="00C24F78">
        <w:rPr>
          <w:rFonts w:ascii="Times New Roman" w:eastAsia="Times New Roman" w:hAnsi="Times New Roman" w:cs="Times New Roman"/>
          <w:sz w:val="24"/>
          <w:szCs w:val="24"/>
          <w:highlight w:val="white"/>
        </w:rPr>
        <w:t>to</w:t>
      </w:r>
      <w:r w:rsidRPr="00DB7C91">
        <w:rPr>
          <w:rFonts w:ascii="Times New Roman" w:eastAsia="Times New Roman" w:hAnsi="Times New Roman" w:cs="Times New Roman"/>
          <w:sz w:val="24"/>
          <w:szCs w:val="24"/>
          <w:highlight w:val="white"/>
        </w:rPr>
        <w:t xml:space="preserve"> a process of creating and managing entities and their </w:t>
      </w:r>
      <w:r w:rsidR="00C24F78">
        <w:rPr>
          <w:rFonts w:ascii="Times New Roman" w:eastAsia="Times New Roman" w:hAnsi="Times New Roman" w:cs="Times New Roman"/>
          <w:sz w:val="24"/>
          <w:szCs w:val="24"/>
          <w:highlight w:val="white"/>
        </w:rPr>
        <w:t>relationships to other entities</w:t>
      </w:r>
      <w:r w:rsidRPr="00DB7C91">
        <w:rPr>
          <w:rFonts w:ascii="Times New Roman" w:eastAsia="Times New Roman" w:hAnsi="Times New Roman" w:cs="Times New Roman"/>
          <w:sz w:val="24"/>
          <w:szCs w:val="24"/>
          <w:highlight w:val="white"/>
        </w:rPr>
        <w:t xml:space="preserve">. </w:t>
      </w:r>
      <w:r w:rsidR="00C24F78">
        <w:rPr>
          <w:rFonts w:ascii="Times New Roman" w:eastAsia="Times New Roman" w:hAnsi="Times New Roman" w:cs="Times New Roman"/>
          <w:sz w:val="24"/>
          <w:szCs w:val="24"/>
          <w:highlight w:val="white"/>
        </w:rPr>
        <w:t>The evolution from authority control to entity and identity management</w:t>
      </w:r>
      <w:r w:rsidRPr="00DB7C91">
        <w:rPr>
          <w:rFonts w:ascii="Times New Roman" w:eastAsia="Times New Roman" w:hAnsi="Times New Roman" w:cs="Times New Roman"/>
          <w:sz w:val="24"/>
          <w:szCs w:val="24"/>
          <w:highlight w:val="white"/>
        </w:rPr>
        <w:t xml:space="preserve"> blurs the lines between </w:t>
      </w:r>
      <w:r w:rsidR="00C24F78">
        <w:rPr>
          <w:rFonts w:ascii="Times New Roman" w:eastAsia="Times New Roman" w:hAnsi="Times New Roman" w:cs="Times New Roman"/>
          <w:sz w:val="24"/>
          <w:szCs w:val="24"/>
          <w:highlight w:val="white"/>
        </w:rPr>
        <w:t>bibliographic description</w:t>
      </w:r>
      <w:r w:rsidR="00C24F78"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and authority work.</w:t>
      </w:r>
    </w:p>
    <w:p w14:paraId="00000035" w14:textId="77777777" w:rsidR="00AD5499" w:rsidRPr="00560170" w:rsidRDefault="00AD5499">
      <w:pPr>
        <w:spacing w:line="480" w:lineRule="auto"/>
        <w:rPr>
          <w:rFonts w:ascii="Times New Roman" w:eastAsia="Times New Roman" w:hAnsi="Times New Roman" w:cs="Times New Roman"/>
          <w:bCs/>
          <w:i/>
          <w:iCs/>
          <w:color w:val="FF0000"/>
          <w:sz w:val="24"/>
          <w:szCs w:val="24"/>
          <w:highlight w:val="white"/>
        </w:rPr>
      </w:pPr>
      <w:r w:rsidRPr="00560170">
        <w:rPr>
          <w:rFonts w:ascii="Times New Roman" w:hAnsi="Times New Roman" w:cs="Times New Roman"/>
          <w:bCs/>
          <w:i/>
          <w:iCs/>
          <w:sz w:val="24"/>
          <w:szCs w:val="24"/>
          <w:highlight w:val="white"/>
        </w:rPr>
        <w:t>Ethical authority control practice</w:t>
      </w:r>
    </w:p>
    <w:p w14:paraId="41D37673" w14:textId="1A96764A" w:rsidR="006062B9" w:rsidRDefault="00AD5499" w:rsidP="008278A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w:t>
      </w:r>
      <w:r w:rsidR="006062B9">
        <w:rPr>
          <w:rFonts w:ascii="Times New Roman" w:eastAsia="Times New Roman" w:hAnsi="Times New Roman" w:cs="Times New Roman"/>
          <w:sz w:val="24"/>
          <w:szCs w:val="24"/>
        </w:rPr>
        <w:t>ethical issues associated with authority control</w:t>
      </w:r>
      <w:r w:rsidRPr="00DB7C91">
        <w:rPr>
          <w:rFonts w:ascii="Times New Roman" w:eastAsia="Times New Roman" w:hAnsi="Times New Roman" w:cs="Times New Roman"/>
          <w:sz w:val="24"/>
          <w:szCs w:val="24"/>
        </w:rPr>
        <w:t xml:space="preserve">. Catalogers are increasingly </w:t>
      </w:r>
      <w:r w:rsidR="006062B9">
        <w:rPr>
          <w:rFonts w:ascii="Times New Roman" w:eastAsia="Times New Roman" w:hAnsi="Times New Roman" w:cs="Times New Roman"/>
          <w:sz w:val="24"/>
          <w:szCs w:val="24"/>
        </w:rPr>
        <w:t>cognizant</w:t>
      </w:r>
      <w:r w:rsidRPr="00DB7C91">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w:t>
      </w:r>
      <w:r w:rsidR="006062B9">
        <w:rPr>
          <w:rFonts w:ascii="Times New Roman" w:eastAsia="Times New Roman" w:hAnsi="Times New Roman" w:cs="Times New Roman"/>
          <w:sz w:val="24"/>
          <w:szCs w:val="24"/>
        </w:rPr>
        <w:t>access point</w:t>
      </w:r>
      <w:r w:rsidR="006062B9"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by which an individual will be known </w:t>
      </w:r>
      <w:r w:rsidR="006062B9">
        <w:rPr>
          <w:rFonts w:ascii="Times New Roman" w:eastAsia="Times New Roman" w:hAnsi="Times New Roman" w:cs="Times New Roman"/>
          <w:sz w:val="24"/>
          <w:szCs w:val="24"/>
        </w:rPr>
        <w:t xml:space="preserve">within the database </w:t>
      </w:r>
      <w:r w:rsidRPr="00DB7C91">
        <w:rPr>
          <w:rFonts w:ascii="Times New Roman" w:eastAsia="Times New Roman" w:hAnsi="Times New Roman" w:cs="Times New Roman"/>
          <w:sz w:val="24"/>
          <w:szCs w:val="24"/>
        </w:rPr>
        <w:t xml:space="preserve">and in selecting the key descriptors to include in authority records. </w:t>
      </w:r>
      <w:r w:rsidR="006062B9">
        <w:rPr>
          <w:rFonts w:ascii="Times New Roman" w:eastAsia="Times New Roman" w:hAnsi="Times New Roman" w:cs="Times New Roman"/>
          <w:sz w:val="24"/>
          <w:szCs w:val="24"/>
        </w:rPr>
        <w:t xml:space="preserve">Two main areas of authority work </w:t>
      </w:r>
      <w:r w:rsidR="006062B9">
        <w:rPr>
          <w:rFonts w:ascii="Times New Roman" w:eastAsia="Times New Roman" w:hAnsi="Times New Roman" w:cs="Times New Roman"/>
          <w:sz w:val="24"/>
          <w:szCs w:val="24"/>
        </w:rPr>
        <w:lastRenderedPageBreak/>
        <w:t>that are impacted by ethical concerns center around the creation of name authorities and the use and selection of subjects.</w:t>
      </w:r>
    </w:p>
    <w:p w14:paraId="6873DFFC" w14:textId="77777777" w:rsidR="006062B9" w:rsidRDefault="006062B9" w:rsidP="006062B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8"/>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its core.</w:t>
      </w:r>
      <w:r>
        <w:rPr>
          <w:rStyle w:val="EndnoteReference"/>
          <w:rFonts w:ascii="Times New Roman" w:eastAsia="Times New Roman" w:hAnsi="Times New Roman" w:cs="Times New Roman"/>
          <w:sz w:val="24"/>
          <w:szCs w:val="24"/>
        </w:rPr>
        <w:endnoteReference w:id="49"/>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50"/>
      </w:r>
      <w:r>
        <w:rPr>
          <w:rFonts w:ascii="Times New Roman" w:eastAsia="Times New Roman" w:hAnsi="Times New Roman" w:cs="Times New Roman"/>
          <w:sz w:val="24"/>
          <w:szCs w:val="24"/>
        </w:rPr>
        <w:t xml:space="preserve"> </w:t>
      </w:r>
    </w:p>
    <w:p w14:paraId="4064A7F4" w14:textId="5D341787" w:rsidR="006062B9" w:rsidRDefault="006062B9" w:rsidP="006062B9">
      <w:pPr>
        <w:spacing w:line="480" w:lineRule="auto"/>
        <w:ind w:firstLine="720"/>
        <w:rPr>
          <w:rFonts w:ascii="Times New Roman" w:eastAsia="Times New Roman" w:hAnsi="Times New Roman" w:cs="Times New Roman"/>
          <w:sz w:val="24"/>
          <w:szCs w:val="24"/>
        </w:rPr>
      </w:pPr>
      <w:r w:rsidRPr="008A5E9F">
        <w:rPr>
          <w:rFonts w:ascii="Times New Roman" w:eastAsia="Times New Roman" w:hAnsi="Times New Roman" w:cs="Times New Roman"/>
          <w:sz w:val="24"/>
          <w:szCs w:val="24"/>
        </w:rPr>
        <w:lastRenderedPageBreak/>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 xml:space="preserve">Subject authority records identify the preferred access point for the topical coverage of the information resource being described. The LCSH is a controlled vocabulary for subject description, based on </w:t>
      </w:r>
      <w:r>
        <w:rPr>
          <w:rFonts w:ascii="Times New Roman" w:eastAsia="Times New Roman" w:hAnsi="Times New Roman" w:cs="Times New Roman"/>
          <w:sz w:val="24"/>
          <w:szCs w:val="24"/>
        </w:rPr>
        <w:t>LC</w:t>
      </w:r>
      <w:r w:rsidRPr="008A5E9F">
        <w:rPr>
          <w:rFonts w:ascii="Times New Roman" w:eastAsia="Times New Roman" w:hAnsi="Times New Roman" w:cs="Times New Roman"/>
          <w:sz w:val="24"/>
          <w:szCs w:val="24"/>
        </w:rPr>
        <w:t xml:space="preserve">’s subject authority records. As the source of subject terms most widely used in American libraries, the LCSH is nevertheless known to contain biases that categorize library resources from an American and Western perspective, </w:t>
      </w:r>
      <w:r>
        <w:rPr>
          <w:rFonts w:ascii="Times New Roman" w:eastAsia="Times New Roman" w:hAnsi="Times New Roman" w:cs="Times New Roman"/>
          <w:sz w:val="24"/>
          <w:szCs w:val="24"/>
        </w:rPr>
        <w:t>assuming that patrons searching the catalog will more likely 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51"/>
      </w:r>
      <w:r w:rsidRPr="001974DD">
        <w:rPr>
          <w:rFonts w:ascii="Times New Roman" w:eastAsia="Times New Roman" w:hAnsi="Times New Roman" w:cs="Times New Roman"/>
          <w:sz w:val="24"/>
          <w:szCs w:val="24"/>
        </w:rPr>
        <w:t xml:space="preserve"> One example of a biased term in the LCSH is the problematic phrase “illegal aliens,” which is used to describe undocumented immigrants.</w:t>
      </w:r>
      <w:r>
        <w:rPr>
          <w:rFonts w:ascii="Times New Roman" w:eastAsia="Times New Roman" w:hAnsi="Times New Roman" w:cs="Times New Roman"/>
          <w:sz w:val="24"/>
          <w:szCs w:val="24"/>
        </w:rPr>
        <w:t xml:space="preserve"> The use of this subject heading in Dartmouth College’s library catalog spurred students and librarians in 2014 to formally request that LC change the subject heading.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t>
      </w:r>
      <w:r w:rsidRPr="003E6E20">
        <w:rPr>
          <w:rFonts w:ascii="Times New Roman" w:eastAsia="Times New Roman" w:hAnsi="Times New Roman" w:cs="Times New Roman"/>
          <w:i/>
          <w:iCs/>
          <w:sz w:val="24"/>
          <w:szCs w:val="24"/>
        </w:rPr>
        <w:t>Change the Subject</w:t>
      </w:r>
      <w:r>
        <w:rPr>
          <w:rFonts w:ascii="Times New Roman" w:eastAsia="Times New Roman" w:hAnsi="Times New Roman" w:cs="Times New Roman"/>
          <w:sz w:val="24"/>
          <w:szCs w:val="24"/>
        </w:rPr>
        <w:t>.</w:t>
      </w:r>
      <w:r>
        <w:rPr>
          <w:rStyle w:val="EndnoteReference"/>
          <w:rFonts w:ascii="Times New Roman" w:eastAsia="Times New Roman" w:hAnsi="Times New Roman" w:cs="Times New Roman"/>
          <w:sz w:val="24"/>
          <w:szCs w:val="24"/>
        </w:rPr>
        <w:endnoteReference w:id="52"/>
      </w:r>
      <w:r>
        <w:rPr>
          <w:rFonts w:ascii="Times New Roman" w:eastAsia="Times New Roman" w:hAnsi="Times New Roman" w:cs="Times New Roman"/>
          <w:sz w:val="24"/>
          <w:szCs w:val="24"/>
        </w:rPr>
        <w:t xml:space="preserve">  While LC</w:t>
      </w:r>
      <w:r w:rsidRPr="000B3FD0">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still </w:t>
      </w:r>
      <w:r w:rsidRPr="000B3FD0">
        <w:rPr>
          <w:rFonts w:ascii="Times New Roman" w:eastAsia="Times New Roman" w:hAnsi="Times New Roman" w:cs="Times New Roman"/>
          <w:sz w:val="24"/>
          <w:szCs w:val="24"/>
        </w:rPr>
        <w:t>not made the change</w:t>
      </w:r>
      <w:r>
        <w:rPr>
          <w:rFonts w:ascii="Times New Roman" w:eastAsia="Times New Roman" w:hAnsi="Times New Roman" w:cs="Times New Roman"/>
          <w:sz w:val="24"/>
          <w:szCs w:val="24"/>
        </w:rPr>
        <w:t xml:space="preserve"> within LCSH</w:t>
      </w:r>
      <w:r w:rsidRPr="000B3FD0">
        <w:rPr>
          <w:rFonts w:ascii="Times New Roman" w:eastAsia="Times New Roman" w:hAnsi="Times New Roman" w:cs="Times New Roman"/>
          <w:sz w:val="24"/>
          <w:szCs w:val="24"/>
        </w:rPr>
        <w:t xml:space="preserve">, many libraries are </w:t>
      </w:r>
      <w:r>
        <w:rPr>
          <w:rFonts w:ascii="Times New Roman" w:eastAsia="Times New Roman" w:hAnsi="Times New Roman" w:cs="Times New Roman"/>
          <w:sz w:val="24"/>
          <w:szCs w:val="24"/>
        </w:rPr>
        <w:t xml:space="preserve">opting to </w:t>
      </w:r>
      <w:r w:rsidRPr="0059766D">
        <w:rPr>
          <w:rFonts w:ascii="Times New Roman" w:eastAsia="Times New Roman" w:hAnsi="Times New Roman" w:cs="Times New Roman"/>
          <w:sz w:val="24"/>
          <w:szCs w:val="24"/>
        </w:rPr>
        <w:t xml:space="preserve">employ more ethical practice in </w:t>
      </w:r>
      <w:r>
        <w:rPr>
          <w:rFonts w:ascii="Times New Roman" w:eastAsia="Times New Roman" w:hAnsi="Times New Roman" w:cs="Times New Roman"/>
          <w:sz w:val="24"/>
          <w:szCs w:val="24"/>
        </w:rPr>
        <w:t xml:space="preserve">their </w:t>
      </w:r>
      <w:r w:rsidRPr="0059766D">
        <w:rPr>
          <w:rFonts w:ascii="Times New Roman" w:eastAsia="Times New Roman" w:hAnsi="Times New Roman" w:cs="Times New Roman"/>
          <w:sz w:val="24"/>
          <w:szCs w:val="24"/>
        </w:rPr>
        <w:t>cataloging</w:t>
      </w:r>
      <w:r>
        <w:rPr>
          <w:rFonts w:ascii="Times New Roman" w:eastAsia="Times New Roman" w:hAnsi="Times New Roman" w:cs="Times New Roman"/>
          <w:sz w:val="24"/>
          <w:szCs w:val="24"/>
        </w:rPr>
        <w:t xml:space="preserve"> through </w:t>
      </w:r>
      <w:r w:rsidRPr="000B3FD0">
        <w:rPr>
          <w:rFonts w:ascii="Times New Roman" w:eastAsia="Times New Roman" w:hAnsi="Times New Roman" w:cs="Times New Roman"/>
          <w:sz w:val="24"/>
          <w:szCs w:val="24"/>
        </w:rPr>
        <w:t>implementing the 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53"/>
      </w:r>
      <w:r w:rsidRPr="000B3FD0">
        <w:rPr>
          <w:rFonts w:ascii="Times New Roman" w:eastAsia="Times New Roman" w:hAnsi="Times New Roman" w:cs="Times New Roman"/>
          <w:sz w:val="24"/>
          <w:szCs w:val="24"/>
        </w:rPr>
        <w:t xml:space="preserve">   </w:t>
      </w:r>
    </w:p>
    <w:p w14:paraId="00000036" w14:textId="7E59199B" w:rsidR="00AD5499" w:rsidRPr="00560170" w:rsidRDefault="006062B9" w:rsidP="005601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Bias in subject headings may sometimes be mitigated through the use of decentralized vocabularies. In the case of the development of the First Nations House of Learning (FNHL) Subject Headings, librarians acknowledged the potential harm to library users in applying LCSH subject terms for Indigenous materials, due to the lack of representation of Indigenous diversity and its misrepresentation of some concepts. The FNHL Subject Headings seeks to incorporate </w:t>
      </w:r>
      <w:r>
        <w:rPr>
          <w:rFonts w:ascii="Times New Roman" w:eastAsia="Times New Roman" w:hAnsi="Times New Roman" w:cs="Times New Roman"/>
          <w:sz w:val="24"/>
          <w:szCs w:val="24"/>
        </w:rPr>
        <w:lastRenderedPageBreak/>
        <w:t>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54"/>
      </w:r>
      <w:r w:rsidR="00AD5499" w:rsidRPr="00DB7C91">
        <w:rPr>
          <w:rFonts w:ascii="Times New Roman" w:eastAsia="Times New Roman" w:hAnsi="Times New Roman" w:cs="Times New Roman"/>
          <w:color w:val="FF0000"/>
          <w:sz w:val="24"/>
          <w:szCs w:val="24"/>
        </w:rPr>
        <w:t xml:space="preserve"> </w:t>
      </w:r>
    </w:p>
    <w:p w14:paraId="00000037" w14:textId="3D2AA6CD"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w:t>
      </w:r>
      <w:r w:rsidR="00927298">
        <w:rPr>
          <w:rFonts w:ascii="Times New Roman" w:eastAsia="Times New Roman" w:hAnsi="Times New Roman" w:cs="Times New Roman"/>
          <w:sz w:val="24"/>
          <w:szCs w:val="24"/>
        </w:rPr>
        <w:t>The Cataloging Ethics Steering Committee is a</w:t>
      </w:r>
      <w:r w:rsidRPr="00DB7C91">
        <w:rPr>
          <w:rFonts w:ascii="Times New Roman" w:eastAsia="Times New Roman" w:hAnsi="Times New Roman" w:cs="Times New Roman"/>
          <w:sz w:val="24"/>
          <w:szCs w:val="24"/>
        </w:rPr>
        <w:t xml:space="preserve"> new international committee </w:t>
      </w:r>
      <w:r w:rsidR="00927298">
        <w:rPr>
          <w:rFonts w:ascii="Times New Roman" w:eastAsia="Times New Roman" w:hAnsi="Times New Roman" w:cs="Times New Roman"/>
          <w:sz w:val="24"/>
          <w:szCs w:val="24"/>
        </w:rPr>
        <w:t xml:space="preserve">that </w:t>
      </w:r>
      <w:r w:rsidRPr="00DB7C91">
        <w:rPr>
          <w:rFonts w:ascii="Times New Roman" w:eastAsia="Times New Roman" w:hAnsi="Times New Roman" w:cs="Times New Roman"/>
          <w:sz w:val="24"/>
          <w:szCs w:val="24"/>
        </w:rPr>
        <w:t>is developing a code of ethics for catalogers which will address key issues</w:t>
      </w:r>
      <w:r w:rsidR="00927298">
        <w:rPr>
          <w:rFonts w:ascii="Times New Roman" w:eastAsia="Times New Roman" w:hAnsi="Times New Roman" w:cs="Times New Roman"/>
          <w:sz w:val="24"/>
          <w:szCs w:val="24"/>
        </w:rPr>
        <w:t xml:space="preserve"> (see </w:t>
      </w:r>
      <w:hyperlink r:id="rId8" w:history="1">
        <w:r w:rsidR="00927298" w:rsidRPr="00C243FC">
          <w:rPr>
            <w:rStyle w:val="Hyperlink"/>
            <w:rFonts w:ascii="Times New Roman" w:eastAsia="Times New Roman" w:hAnsi="Times New Roman" w:cs="Times New Roman"/>
            <w:sz w:val="24"/>
            <w:szCs w:val="24"/>
          </w:rPr>
          <w:t>https://sites.google.com/view/cataloging-ethics/home</w:t>
        </w:r>
      </w:hyperlink>
      <w:r w:rsidR="00927298">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5"/>
      </w:r>
      <w:r w:rsidRPr="00DB7C91">
        <w:rPr>
          <w:rFonts w:ascii="Times New Roman" w:eastAsia="Times New Roman" w:hAnsi="Times New Roman" w:cs="Times New Roman"/>
          <w:sz w:val="24"/>
          <w:szCs w:val="24"/>
        </w:rPr>
        <w:t xml:space="preserve"> Keeping abreast of the evolution of ethical authority control practice through </w:t>
      </w:r>
      <w:r w:rsidR="00927298">
        <w:rPr>
          <w:rFonts w:ascii="Times New Roman" w:eastAsia="Times New Roman" w:hAnsi="Times New Roman" w:cs="Times New Roman"/>
          <w:sz w:val="24"/>
          <w:szCs w:val="24"/>
        </w:rPr>
        <w:t xml:space="preserve">a </w:t>
      </w:r>
      <w:r w:rsidR="00927298" w:rsidRPr="00DB7C91">
        <w:rPr>
          <w:rFonts w:ascii="Times New Roman" w:eastAsia="Times New Roman" w:hAnsi="Times New Roman" w:cs="Times New Roman"/>
          <w:sz w:val="24"/>
          <w:szCs w:val="24"/>
        </w:rPr>
        <w:t>study</w:t>
      </w:r>
      <w:r w:rsidR="00927298">
        <w:rPr>
          <w:rFonts w:ascii="Times New Roman" w:eastAsia="Times New Roman" w:hAnsi="Times New Roman" w:cs="Times New Roman"/>
          <w:sz w:val="24"/>
          <w:szCs w:val="24"/>
        </w:rPr>
        <w:t xml:space="preserve"> of</w:t>
      </w:r>
      <w:r w:rsidR="00927298"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26C46ECE"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w:t>
      </w:r>
      <w:r w:rsidR="00F24769">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represents </w:t>
      </w:r>
      <w:r w:rsidR="00DB46CF">
        <w:rPr>
          <w:rFonts w:ascii="Times New Roman" w:eastAsia="Times New Roman" w:hAnsi="Times New Roman" w:cs="Times New Roman"/>
          <w:sz w:val="24"/>
          <w:szCs w:val="24"/>
          <w:highlight w:val="white"/>
        </w:rPr>
        <w:t>a potential</w:t>
      </w:r>
      <w:r w:rsidR="00DB46CF"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r w:rsidR="00DB46CF">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DB46CF">
        <w:rPr>
          <w:rFonts w:ascii="Times New Roman" w:eastAsia="Times New Roman" w:hAnsi="Times New Roman" w:cs="Times New Roman"/>
          <w:sz w:val="24"/>
          <w:szCs w:val="24"/>
          <w:highlight w:val="white"/>
        </w:rPr>
        <w:t>W</w:t>
      </w:r>
      <w:r w:rsidR="00DB46CF"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and linked data. BIBFRAME is a new encoding standard for bibliographic metadata and description that is aimed at replacing the current MARC 21 format. It promises improved interoperability for cooperative cataloging and sharing as well as connecting to broader non-</w:t>
      </w:r>
      <w:r w:rsidRPr="00DB7C91">
        <w:rPr>
          <w:rFonts w:ascii="Times New Roman" w:eastAsia="Times New Roman" w:hAnsi="Times New Roman" w:cs="Times New Roman"/>
          <w:sz w:val="24"/>
          <w:szCs w:val="24"/>
          <w:highlight w:val="white"/>
        </w:rPr>
        <w:lastRenderedPageBreak/>
        <w:t>library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r w:rsidR="00176A72">
        <w:rPr>
          <w:rFonts w:ascii="Times New Roman" w:eastAsia="Times New Roman" w:hAnsi="Times New Roman" w:cs="Times New Roman"/>
          <w:sz w:val="24"/>
          <w:szCs w:val="24"/>
          <w:highlight w:val="white"/>
        </w:rPr>
        <w:t xml:space="preserve">and other related linked data efforts </w:t>
      </w:r>
      <w:r w:rsidRPr="00DB7C91">
        <w:rPr>
          <w:rFonts w:ascii="Times New Roman" w:eastAsia="Times New Roman" w:hAnsi="Times New Roman" w:cs="Times New Roman"/>
          <w:sz w:val="24"/>
          <w:szCs w:val="24"/>
          <w:highlight w:val="white"/>
        </w:rPr>
        <w:t xml:space="preserve">represents a move away from thinking of bibliographic </w:t>
      </w:r>
      <w:r w:rsidR="00176A72">
        <w:rPr>
          <w:rFonts w:ascii="Times New Roman" w:eastAsia="Times New Roman" w:hAnsi="Times New Roman" w:cs="Times New Roman"/>
          <w:sz w:val="24"/>
          <w:szCs w:val="24"/>
          <w:highlight w:val="white"/>
        </w:rPr>
        <w:t xml:space="preserve">and authority </w:t>
      </w:r>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r w:rsidR="00176A72">
        <w:rPr>
          <w:rFonts w:ascii="Times New Roman" w:eastAsia="Times New Roman" w:hAnsi="Times New Roman" w:cs="Times New Roman"/>
          <w:sz w:val="24"/>
          <w:szCs w:val="24"/>
          <w:highlight w:val="white"/>
        </w:rPr>
        <w:t>library metadata</w:t>
      </w:r>
      <w:r w:rsidRPr="00DB7C91">
        <w:rPr>
          <w:rFonts w:ascii="Times New Roman" w:eastAsia="Times New Roman" w:hAnsi="Times New Roman" w:cs="Times New Roman"/>
          <w:sz w:val="24"/>
          <w:szCs w:val="24"/>
          <w:highlight w:val="white"/>
        </w:rPr>
        <w:t xml:space="preserve">. </w:t>
      </w:r>
      <w:r w:rsidR="00176A72">
        <w:rPr>
          <w:rFonts w:ascii="Times New Roman" w:eastAsia="Times New Roman" w:hAnsi="Times New Roman" w:cs="Times New Roman"/>
          <w:sz w:val="24"/>
          <w:szCs w:val="24"/>
          <w:highlight w:val="white"/>
        </w:rPr>
        <w:t xml:space="preserve">This trend towards </w:t>
      </w:r>
      <w:r w:rsidRPr="00DB7C91">
        <w:rPr>
          <w:rFonts w:ascii="Times New Roman" w:eastAsia="Times New Roman" w:hAnsi="Times New Roman" w:cs="Times New Roman"/>
          <w:sz w:val="24"/>
          <w:szCs w:val="24"/>
          <w:highlight w:val="white"/>
        </w:rPr>
        <w:t xml:space="preserve">atomization of </w:t>
      </w:r>
      <w:r w:rsidR="00176A72">
        <w:rPr>
          <w:rFonts w:ascii="Times New Roman" w:eastAsia="Times New Roman" w:hAnsi="Times New Roman" w:cs="Times New Roman"/>
          <w:sz w:val="24"/>
          <w:szCs w:val="24"/>
          <w:highlight w:val="white"/>
        </w:rPr>
        <w:t>metadata records</w:t>
      </w:r>
      <w:r w:rsidRPr="00DB7C91">
        <w:rPr>
          <w:rFonts w:ascii="Times New Roman" w:eastAsia="Times New Roman" w:hAnsi="Times New Roman" w:cs="Times New Roman"/>
          <w:sz w:val="24"/>
          <w:szCs w:val="24"/>
          <w:highlight w:val="white"/>
        </w:rPr>
        <w:t xml:space="preserve"> requires more reliance on authority control</w:t>
      </w:r>
      <w:r w:rsidR="00176A72">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provide consistent, predictable library metadata. </w:t>
      </w:r>
    </w:p>
    <w:p w14:paraId="0000003A" w14:textId="7DAC615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7"/>
      </w:r>
      <w:r w:rsidRPr="00DB7C91">
        <w:rPr>
          <w:rFonts w:ascii="Times New Roman" w:eastAsia="Times New Roman" w:hAnsi="Times New Roman" w:cs="Times New Roman"/>
          <w:sz w:val="24"/>
          <w:szCs w:val="24"/>
          <w:highlight w:val="white"/>
        </w:rPr>
        <w:t xml:space="preserve"> set of initiatives and grants represent</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sidR="00A8569B">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w:t>
      </w:r>
      <w:r w:rsidR="00484F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8"/>
      </w:r>
    </w:p>
    <w:p w14:paraId="0000003B" w14:textId="464CEECD"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9"/>
      </w:r>
      <w:r w:rsidRPr="00DB7C91">
        <w:rPr>
          <w:rFonts w:ascii="Times New Roman" w:eastAsia="Times New Roman" w:hAnsi="Times New Roman" w:cs="Times New Roman"/>
          <w:sz w:val="24"/>
          <w:szCs w:val="24"/>
          <w:highlight w:val="white"/>
        </w:rPr>
        <w:t xml:space="preserve"> initiated by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 explores applying principles of linked data and the </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to more consistent and pervasive identifier creation and identity maintenance. The use of </w:t>
      </w:r>
      <w:r w:rsidR="00176A72">
        <w:rPr>
          <w:rFonts w:ascii="Times New Roman" w:eastAsia="Times New Roman" w:hAnsi="Times New Roman" w:cs="Times New Roman"/>
          <w:sz w:val="24"/>
          <w:szCs w:val="24"/>
          <w:highlight w:val="white"/>
        </w:rPr>
        <w:t xml:space="preserve">these </w:t>
      </w:r>
      <w:r w:rsidRPr="00DB7C91">
        <w:rPr>
          <w:rFonts w:ascii="Times New Roman" w:eastAsia="Times New Roman" w:hAnsi="Times New Roman" w:cs="Times New Roman"/>
          <w:sz w:val="24"/>
          <w:szCs w:val="24"/>
          <w:highlight w:val="white"/>
        </w:rPr>
        <w:t>identifiers enables connecting library metadata to the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communities. </w:t>
      </w:r>
      <w:r w:rsidR="00176A72">
        <w:rPr>
          <w:rFonts w:ascii="Times New Roman" w:eastAsia="Times New Roman" w:hAnsi="Times New Roman" w:cs="Times New Roman"/>
          <w:sz w:val="24"/>
          <w:szCs w:val="24"/>
          <w:highlight w:val="white"/>
        </w:rPr>
        <w:t xml:space="preserve">For example, the person entity Gottardo </w:t>
      </w:r>
      <w:proofErr w:type="spellStart"/>
      <w:r w:rsidR="00176A72" w:rsidRPr="00005705">
        <w:rPr>
          <w:rFonts w:ascii="Times New Roman" w:eastAsia="Times New Roman" w:hAnsi="Times New Roman" w:cs="Times New Roman"/>
          <w:sz w:val="24"/>
          <w:szCs w:val="24"/>
        </w:rPr>
        <w:t>Aldighieri</w:t>
      </w:r>
      <w:proofErr w:type="spellEnd"/>
      <w:r w:rsidR="00176A72">
        <w:rPr>
          <w:rFonts w:ascii="Times New Roman" w:eastAsia="Times New Roman" w:hAnsi="Times New Roman" w:cs="Times New Roman"/>
          <w:sz w:val="24"/>
          <w:szCs w:val="24"/>
        </w:rPr>
        <w:t xml:space="preserve"> is represented in </w:t>
      </w:r>
      <w:proofErr w:type="spellStart"/>
      <w:r w:rsidR="00176A72">
        <w:rPr>
          <w:rFonts w:ascii="Times New Roman" w:eastAsia="Times New Roman" w:hAnsi="Times New Roman" w:cs="Times New Roman"/>
          <w:sz w:val="24"/>
          <w:szCs w:val="24"/>
        </w:rPr>
        <w:t>Wikidata</w:t>
      </w:r>
      <w:proofErr w:type="spellEnd"/>
      <w:r w:rsidR="00176A72">
        <w:rPr>
          <w:rFonts w:ascii="Times New Roman" w:eastAsia="Times New Roman" w:hAnsi="Times New Roman" w:cs="Times New Roman"/>
          <w:sz w:val="24"/>
          <w:szCs w:val="24"/>
        </w:rPr>
        <w:t xml:space="preserve"> (</w:t>
      </w:r>
      <w:r w:rsidR="00176A72" w:rsidRPr="00005705">
        <w:rPr>
          <w:rFonts w:ascii="Times New Roman" w:eastAsia="Times New Roman" w:hAnsi="Times New Roman" w:cs="Times New Roman"/>
          <w:sz w:val="24"/>
          <w:szCs w:val="24"/>
        </w:rPr>
        <w:t>Q550288</w:t>
      </w:r>
      <w:r w:rsidR="00176A72">
        <w:rPr>
          <w:rStyle w:val="EndnoteReference"/>
          <w:rFonts w:ascii="Times New Roman" w:eastAsia="Times New Roman" w:hAnsi="Times New Roman" w:cs="Times New Roman"/>
          <w:sz w:val="24"/>
          <w:szCs w:val="24"/>
        </w:rPr>
        <w:endnoteReference w:id="60"/>
      </w:r>
      <w:r w:rsidR="00176A72">
        <w:rPr>
          <w:rFonts w:ascii="Times New Roman" w:eastAsia="Times New Roman" w:hAnsi="Times New Roman" w:cs="Times New Roman"/>
          <w:sz w:val="24"/>
          <w:szCs w:val="24"/>
        </w:rPr>
        <w:t>), ISNI (</w:t>
      </w:r>
      <w:r w:rsidR="00176A72" w:rsidRPr="00005705">
        <w:rPr>
          <w:rFonts w:ascii="Times New Roman" w:eastAsia="Times New Roman" w:hAnsi="Times New Roman" w:cs="Times New Roman"/>
          <w:sz w:val="24"/>
          <w:szCs w:val="24"/>
        </w:rPr>
        <w:t>0000000109223014</w:t>
      </w:r>
      <w:r w:rsidR="00176A72">
        <w:rPr>
          <w:rStyle w:val="EndnoteReference"/>
          <w:rFonts w:ascii="Times New Roman" w:eastAsia="Times New Roman" w:hAnsi="Times New Roman" w:cs="Times New Roman"/>
          <w:sz w:val="24"/>
          <w:szCs w:val="24"/>
        </w:rPr>
        <w:endnoteReference w:id="61"/>
      </w:r>
      <w:r w:rsidR="00176A72">
        <w:rPr>
          <w:rFonts w:ascii="Times New Roman" w:eastAsia="Times New Roman" w:hAnsi="Times New Roman" w:cs="Times New Roman"/>
          <w:sz w:val="24"/>
          <w:szCs w:val="24"/>
        </w:rPr>
        <w:t>), and VIAF (</w:t>
      </w:r>
      <w:r w:rsidR="00176A72" w:rsidRPr="00005705">
        <w:rPr>
          <w:rFonts w:ascii="Times New Roman" w:eastAsia="Times New Roman" w:hAnsi="Times New Roman" w:cs="Times New Roman"/>
          <w:sz w:val="24"/>
          <w:szCs w:val="24"/>
        </w:rPr>
        <w:t>87359638</w:t>
      </w:r>
      <w:r w:rsidR="00176A72">
        <w:rPr>
          <w:rStyle w:val="EndnoteReference"/>
          <w:rFonts w:ascii="Times New Roman" w:eastAsia="Times New Roman" w:hAnsi="Times New Roman" w:cs="Times New Roman"/>
          <w:sz w:val="24"/>
          <w:szCs w:val="24"/>
        </w:rPr>
        <w:endnoteReference w:id="62"/>
      </w:r>
      <w:r w:rsidR="00176A72">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an existing cooperative authority database. </w:t>
      </w:r>
      <w:r w:rsidRPr="00DB7C91">
        <w:rPr>
          <w:rFonts w:ascii="Times New Roman" w:eastAsia="Times New Roman" w:hAnsi="Times New Roman" w:cs="Times New Roman"/>
          <w:sz w:val="24"/>
          <w:szCs w:val="24"/>
          <w:highlight w:val="white"/>
        </w:rPr>
        <w:t xml:space="preserve">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63"/>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w:t>
      </w:r>
      <w:r w:rsidRPr="00DB7C91">
        <w:rPr>
          <w:rFonts w:ascii="Times New Roman" w:eastAsia="Times New Roman" w:hAnsi="Times New Roman" w:cs="Times New Roman"/>
          <w:sz w:val="24"/>
          <w:szCs w:val="24"/>
          <w:highlight w:val="white"/>
        </w:rPr>
        <w:lastRenderedPageBreak/>
        <w:t>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64"/>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is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sidR="00176A72">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Just as authority control has evolved and adapted with past technology developments</w:t>
      </w:r>
      <w:r w:rsidR="00176A72">
        <w:rPr>
          <w:rFonts w:ascii="Times New Roman" w:eastAsia="Times New Roman" w:hAnsi="Times New Roman" w:cs="Times New Roman"/>
          <w:sz w:val="24"/>
          <w:szCs w:val="24"/>
          <w:highlight w:val="white"/>
        </w:rPr>
        <w:t>,</w:t>
      </w:r>
      <w:r w:rsidR="0027291D" w:rsidRPr="00DB7C91">
        <w:rPr>
          <w:rFonts w:ascii="Times New Roman" w:eastAsia="Times New Roman" w:hAnsi="Times New Roman" w:cs="Times New Roman"/>
          <w:sz w:val="24"/>
          <w:szCs w:val="24"/>
          <w:highlight w:val="white"/>
        </w:rPr>
        <w:t xml:space="preserve"> these projects and efforts will continue to press forward in improving the creation, maintenance, and discovery of information resources. </w:t>
      </w:r>
    </w:p>
    <w:p w14:paraId="0000003C" w14:textId="1D8F5141" w:rsidR="004C519E"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3B0EA17E" w14:textId="77777777" w:rsidR="00C05B88" w:rsidRDefault="00C05B88" w:rsidP="00C05B8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many changes on the horizon, the future of authority control practice will continue to evolve. The interconnected network of libraries, vendors, databases, and services that make up the authority control landscape of today, however, are supported by a foundation of principles and purposes that remain the same. Through good authority control practice, as uniformity and consistency of name, title, and subject access points is established and cross-references are included, the library database is better equipped to serve as a retrieval tool for materials by, about, or otherwise related to the subject of the patron’s information search.</w:t>
      </w:r>
    </w:p>
    <w:p w14:paraId="3F27F031" w14:textId="05BE0EB9" w:rsidR="00C05B88" w:rsidRDefault="00C05B88" w:rsidP="00C05B8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basic instructions on  authority control in beginning or advanced cataloging courses, but l</w:t>
      </w:r>
      <w:r w:rsidR="00A529F0"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529F0" w:rsidRPr="00DB7C91">
        <w:rPr>
          <w:rFonts w:ascii="Times New Roman" w:eastAsia="Times New Roman" w:hAnsi="Times New Roman" w:cs="Times New Roman"/>
          <w:sz w:val="24"/>
          <w:szCs w:val="24"/>
          <w:highlight w:val="white"/>
          <w:vertAlign w:val="superscript"/>
        </w:rPr>
        <w:endnoteReference w:id="65"/>
      </w:r>
      <w:r w:rsidR="00A529F0" w:rsidRPr="00DB7C91">
        <w:rPr>
          <w:rFonts w:ascii="Times New Roman" w:eastAsia="Times New Roman" w:hAnsi="Times New Roman" w:cs="Times New Roman"/>
          <w:sz w:val="24"/>
          <w:szCs w:val="24"/>
          <w:highlight w:val="white"/>
        </w:rPr>
        <w:t xml:space="preserve"> This </w:t>
      </w:r>
      <w:r>
        <w:rPr>
          <w:rFonts w:ascii="Times New Roman" w:eastAsia="Times New Roman" w:hAnsi="Times New Roman" w:cs="Times New Roman"/>
          <w:sz w:val="24"/>
          <w:szCs w:val="24"/>
          <w:highlight w:val="white"/>
        </w:rPr>
        <w:t xml:space="preserve">expertise </w:t>
      </w:r>
      <w:r w:rsidR="00A529F0" w:rsidRPr="00DB7C91">
        <w:rPr>
          <w:rFonts w:ascii="Times New Roman" w:eastAsia="Times New Roman" w:hAnsi="Times New Roman" w:cs="Times New Roman"/>
          <w:sz w:val="24"/>
          <w:szCs w:val="24"/>
          <w:highlight w:val="white"/>
        </w:rPr>
        <w:t xml:space="preserve">can be achieved through a combination of in-house </w:t>
      </w:r>
      <w:r>
        <w:rPr>
          <w:rFonts w:ascii="Times New Roman" w:eastAsia="Times New Roman" w:hAnsi="Times New Roman" w:cs="Times New Roman"/>
          <w:sz w:val="24"/>
          <w:szCs w:val="24"/>
          <w:highlight w:val="white"/>
        </w:rPr>
        <w:t>instruction</w:t>
      </w:r>
      <w:r w:rsidR="00A529F0" w:rsidRPr="00DB7C91">
        <w:rPr>
          <w:rFonts w:ascii="Times New Roman" w:eastAsia="Times New Roman" w:hAnsi="Times New Roman" w:cs="Times New Roman"/>
          <w:sz w:val="24"/>
          <w:szCs w:val="24"/>
          <w:highlight w:val="white"/>
        </w:rPr>
        <w:t xml:space="preserve">, attendance at workshops or online trainings, staying up to date on library literature related to authority control, and regular, practical application through </w:t>
      </w:r>
      <w:r w:rsidR="00A529F0" w:rsidRPr="00DB7C91">
        <w:rPr>
          <w:rFonts w:ascii="Times New Roman" w:eastAsia="Times New Roman" w:hAnsi="Times New Roman" w:cs="Times New Roman"/>
          <w:sz w:val="24"/>
          <w:szCs w:val="24"/>
          <w:highlight w:val="white"/>
        </w:rPr>
        <w:lastRenderedPageBreak/>
        <w:t>mentored authority work during cataloging activities.</w:t>
      </w:r>
      <w:r w:rsidR="00A529F0" w:rsidRPr="00DB7C91">
        <w:rPr>
          <w:rFonts w:ascii="Times New Roman" w:eastAsia="Times New Roman" w:hAnsi="Times New Roman" w:cs="Times New Roman"/>
          <w:sz w:val="24"/>
          <w:szCs w:val="24"/>
          <w:highlight w:val="white"/>
          <w:vertAlign w:val="superscript"/>
        </w:rPr>
        <w:endnoteReference w:id="66"/>
      </w:r>
      <w:r>
        <w:rPr>
          <w:rFonts w:ascii="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Technical services librarians who are emerging fr</w:t>
      </w:r>
      <w:r w:rsidRPr="004C6243">
        <w:rPr>
          <w:rFonts w:ascii="Times New Roman" w:eastAsia="Times New Roman" w:hAnsi="Times New Roman" w:cs="Times New Roman"/>
          <w:sz w:val="24"/>
          <w:szCs w:val="24"/>
        </w:rPr>
        <w:t xml:space="preserve">om library school and entering the field today and others who want to refresh their knowledge </w:t>
      </w:r>
      <w:r>
        <w:rPr>
          <w:rFonts w:ascii="Times New Roman" w:eastAsia="Times New Roman" w:hAnsi="Times New Roman" w:cs="Times New Roman"/>
          <w:sz w:val="24"/>
          <w:szCs w:val="24"/>
          <w:highlight w:val="white"/>
        </w:rPr>
        <w:t xml:space="preserve">require a practical understanding of the underlying principles of authority control and how their work impacts the library user’s experience with information resource discovery. </w:t>
      </w:r>
    </w:p>
    <w:p w14:paraId="08E85D81" w14:textId="7A3666BB" w:rsidR="00A529F0" w:rsidRPr="00DB7C91" w:rsidRDefault="00C05B88" w:rsidP="00560170">
      <w:pPr>
        <w:spacing w:line="480" w:lineRule="auto"/>
        <w:ind w:firstLine="720"/>
        <w:rPr>
          <w:rFonts w:ascii="Times New Roman" w:hAnsi="Times New Roman" w:cs="Times New Roman"/>
          <w:b/>
          <w:sz w:val="24"/>
          <w:szCs w:val="24"/>
          <w:highlight w:val="white"/>
        </w:rPr>
      </w:pPr>
      <w:r>
        <w:rPr>
          <w:rFonts w:ascii="Times New Roman" w:eastAsia="Times New Roman" w:hAnsi="Times New Roman" w:cs="Times New Roman"/>
          <w:sz w:val="24"/>
          <w:szCs w:val="24"/>
          <w:highlight w:val="white"/>
        </w:rPr>
        <w:t>This article has sought to provide a foundational introduction to authority control, couched in the overall context of cataloging. With a basic knowledge of the history of authority control and a new understanding of the principles of current authority control practice, including both the content and encoding metadata standards that underpin the creation of authority records, readers have an introduction to authority control that can be built upon through a deeper exploration of  the various issues and trends touched on in this paper. All librarians benefit from understanding that the relevance of library databases in meeting patrons’ information needs relies upon authority work well performed and library metadata systems that capitalize on standardized, unique, and connected access points.</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9"/>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1F50A" w14:textId="77777777" w:rsidR="004A2E79" w:rsidRDefault="004A2E79">
      <w:pPr>
        <w:spacing w:line="240" w:lineRule="auto"/>
      </w:pPr>
      <w:r>
        <w:separator/>
      </w:r>
    </w:p>
  </w:endnote>
  <w:endnote w:type="continuationSeparator" w:id="0">
    <w:p w14:paraId="12A58486" w14:textId="77777777" w:rsidR="004A2E79" w:rsidRDefault="004A2E79">
      <w:pPr>
        <w:spacing w:line="240" w:lineRule="auto"/>
      </w:pPr>
      <w:r>
        <w:continuationSeparator/>
      </w:r>
    </w:p>
  </w:endnote>
  <w:endnote w:id="1">
    <w:p w14:paraId="25130750" w14:textId="4D8EC759"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Daniel N. </w:t>
      </w:r>
      <w:proofErr w:type="spellStart"/>
      <w:r w:rsidRPr="00560170">
        <w:rPr>
          <w:rFonts w:ascii="Times New Roman" w:hAnsi="Times New Roman" w:cs="Times New Roman"/>
          <w:sz w:val="24"/>
          <w:szCs w:val="24"/>
          <w:lang w:val="en-US"/>
        </w:rPr>
        <w:t>Joudrey</w:t>
      </w:r>
      <w:proofErr w:type="spellEnd"/>
      <w:r w:rsidRPr="00560170">
        <w:rPr>
          <w:rFonts w:ascii="Times New Roman" w:hAnsi="Times New Roman" w:cs="Times New Roman"/>
          <w:sz w:val="24"/>
          <w:szCs w:val="24"/>
          <w:lang w:val="en-US"/>
        </w:rPr>
        <w:t xml:space="preserve">, Arlene G. Taylor, and David P. Miller, </w:t>
      </w:r>
      <w:r w:rsidRPr="00560170">
        <w:rPr>
          <w:rFonts w:ascii="Times New Roman" w:hAnsi="Times New Roman" w:cs="Times New Roman"/>
          <w:i/>
          <w:iCs/>
          <w:sz w:val="24"/>
          <w:szCs w:val="24"/>
          <w:lang w:val="en-US"/>
        </w:rPr>
        <w:t>Introduction to Cataloging and Classification</w:t>
      </w:r>
      <w:r w:rsidRPr="00560170">
        <w:rPr>
          <w:rFonts w:ascii="Times New Roman" w:hAnsi="Times New Roman" w:cs="Times New Roman"/>
          <w:sz w:val="24"/>
          <w:szCs w:val="24"/>
          <w:lang w:val="en-US"/>
        </w:rPr>
        <w:t>, 11</w:t>
      </w:r>
      <w:r w:rsidRPr="00560170">
        <w:rPr>
          <w:rFonts w:ascii="Times New Roman" w:hAnsi="Times New Roman" w:cs="Times New Roman"/>
          <w:sz w:val="24"/>
          <w:szCs w:val="24"/>
          <w:vertAlign w:val="superscript"/>
          <w:lang w:val="en-US"/>
        </w:rPr>
        <w:t>th</w:t>
      </w:r>
      <w:r w:rsidRPr="00560170">
        <w:rPr>
          <w:rFonts w:ascii="Times New Roman" w:hAnsi="Times New Roman" w:cs="Times New Roman"/>
          <w:sz w:val="24"/>
          <w:szCs w:val="24"/>
          <w:lang w:val="en-US"/>
        </w:rPr>
        <w:t xml:space="preserve"> ed. (Santa Barbara, California: Libraries Unlimited, 2015): 16.</w:t>
      </w:r>
    </w:p>
  </w:endnote>
  <w:endnote w:id="2">
    <w:p w14:paraId="6E285F66" w14:textId="77777777" w:rsidR="007353F6" w:rsidRPr="00C40EBA" w:rsidRDefault="007353F6" w:rsidP="00696E66">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hyperlink r:id="rId1" w:history="1">
        <w:r w:rsidRPr="006F5BEA">
          <w:rPr>
            <w:rStyle w:val="Hyperlink"/>
            <w:rFonts w:ascii="Times New Roman" w:eastAsia="Times New Roman" w:hAnsi="Times New Roman" w:cs="Times New Roman"/>
            <w:sz w:val="24"/>
            <w:szCs w:val="24"/>
          </w:rPr>
          <w:t>http://dx.doi.org/10.1300/J104v09n03_01</w:t>
        </w:r>
      </w:hyperlink>
      <w:r>
        <w:rPr>
          <w:rFonts w:ascii="Times New Roman" w:eastAsia="Times New Roman" w:hAnsi="Times New Roman" w:cs="Times New Roman"/>
          <w:sz w:val="24"/>
          <w:szCs w:val="24"/>
        </w:rPr>
        <w:t>.</w:t>
      </w:r>
    </w:p>
  </w:endnote>
  <w:endnote w:id="3">
    <w:p w14:paraId="162EE6FA" w14:textId="73CB3220"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Doris </w:t>
      </w:r>
      <w:proofErr w:type="spellStart"/>
      <w:r w:rsidRPr="00560170">
        <w:rPr>
          <w:rFonts w:ascii="Times New Roman" w:hAnsi="Times New Roman" w:cs="Times New Roman"/>
          <w:sz w:val="24"/>
          <w:szCs w:val="24"/>
          <w:lang w:val="en-US"/>
        </w:rPr>
        <w:t>Hargrett</w:t>
      </w:r>
      <w:proofErr w:type="spellEnd"/>
      <w:r w:rsidRPr="00560170">
        <w:rPr>
          <w:rFonts w:ascii="Times New Roman" w:hAnsi="Times New Roman" w:cs="Times New Roman"/>
          <w:sz w:val="24"/>
          <w:szCs w:val="24"/>
          <w:lang w:val="en-US"/>
        </w:rPr>
        <w:t xml:space="preserve"> Clack, </w:t>
      </w:r>
      <w:r w:rsidRPr="00560170">
        <w:rPr>
          <w:rFonts w:ascii="Times New Roman" w:hAnsi="Times New Roman" w:cs="Times New Roman"/>
          <w:i/>
          <w:iCs/>
          <w:sz w:val="24"/>
          <w:szCs w:val="24"/>
          <w:lang w:val="en-US"/>
        </w:rPr>
        <w:t>Authority Control: Principles, Applications, and Instructions</w:t>
      </w:r>
      <w:r w:rsidRPr="00560170">
        <w:rPr>
          <w:rFonts w:ascii="Times New Roman" w:hAnsi="Times New Roman" w:cs="Times New Roman"/>
          <w:sz w:val="24"/>
          <w:szCs w:val="24"/>
          <w:lang w:val="en-US"/>
        </w:rPr>
        <w:t xml:space="preserve"> (Chicago: American Library Association, 1990): 1.</w:t>
      </w:r>
    </w:p>
  </w:endnote>
  <w:endnote w:id="4">
    <w:p w14:paraId="1888C3F2" w14:textId="462EB342"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Pr>
          <w:rFonts w:ascii="Times New Roman" w:hAnsi="Times New Roman" w:cs="Times New Roman"/>
          <w:sz w:val="24"/>
          <w:szCs w:val="24"/>
        </w:rPr>
        <w:t xml:space="preserve"> </w:t>
      </w:r>
      <w:r>
        <w:rPr>
          <w:rFonts w:ascii="Times New Roman" w:eastAsia="Times New Roman" w:hAnsi="Times New Roman" w:cs="Times New Roman"/>
          <w:sz w:val="24"/>
          <w:szCs w:val="24"/>
        </w:rPr>
        <w:t>S</w:t>
      </w:r>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5">
    <w:p w14:paraId="5A1807EE" w14:textId="586E20ED"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Robert L. Maxwell, </w:t>
      </w:r>
      <w:r w:rsidRPr="00560170">
        <w:rPr>
          <w:rFonts w:ascii="Times New Roman" w:hAnsi="Times New Roman" w:cs="Times New Roman"/>
          <w:i/>
          <w:iCs/>
          <w:sz w:val="24"/>
          <w:szCs w:val="24"/>
          <w:lang w:val="en-US"/>
        </w:rPr>
        <w:t>Maxwell’s Guide to Authority Work</w:t>
      </w:r>
      <w:r w:rsidRPr="00560170">
        <w:rPr>
          <w:rFonts w:ascii="Times New Roman" w:hAnsi="Times New Roman" w:cs="Times New Roman"/>
          <w:sz w:val="24"/>
          <w:szCs w:val="24"/>
          <w:lang w:val="en-US"/>
        </w:rPr>
        <w:t xml:space="preserve"> (Chicago: American Library Association, 2002), 1.</w:t>
      </w:r>
    </w:p>
  </w:endnote>
  <w:endnote w:id="6">
    <w:p w14:paraId="2588AF1D" w14:textId="7AE5EBD6" w:rsidR="00293723" w:rsidRPr="00560170" w:rsidRDefault="00293723"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Daniel N. </w:t>
      </w:r>
      <w:proofErr w:type="spellStart"/>
      <w:r w:rsidRPr="00560170">
        <w:rPr>
          <w:rFonts w:ascii="Times New Roman" w:hAnsi="Times New Roman" w:cs="Times New Roman"/>
          <w:color w:val="000000"/>
          <w:sz w:val="24"/>
          <w:szCs w:val="24"/>
        </w:rPr>
        <w:t>Joudrey</w:t>
      </w:r>
      <w:proofErr w:type="spellEnd"/>
      <w:r w:rsidRPr="00560170">
        <w:rPr>
          <w:rFonts w:ascii="Times New Roman" w:hAnsi="Times New Roman" w:cs="Times New Roman"/>
          <w:color w:val="000000"/>
          <w:sz w:val="24"/>
          <w:szCs w:val="24"/>
        </w:rPr>
        <w:t xml:space="preserve">, Arlene G. Taylor, and David P. Miller, </w:t>
      </w:r>
      <w:r w:rsidRPr="00560170">
        <w:rPr>
          <w:rFonts w:ascii="Times New Roman" w:hAnsi="Times New Roman" w:cs="Times New Roman"/>
          <w:i/>
          <w:iCs/>
          <w:color w:val="000000"/>
          <w:sz w:val="24"/>
          <w:szCs w:val="24"/>
        </w:rPr>
        <w:t>Introduction to Cataloging and Classification</w:t>
      </w:r>
      <w:r w:rsidRPr="00560170">
        <w:rPr>
          <w:rFonts w:ascii="Times New Roman" w:hAnsi="Times New Roman" w:cs="Times New Roman"/>
          <w:color w:val="000000"/>
          <w:sz w:val="24"/>
          <w:szCs w:val="24"/>
        </w:rPr>
        <w:t>, 11</w:t>
      </w:r>
      <w:r w:rsidRPr="00560170">
        <w:rPr>
          <w:rFonts w:ascii="Times New Roman" w:hAnsi="Times New Roman" w:cs="Times New Roman"/>
          <w:color w:val="000000"/>
          <w:sz w:val="24"/>
          <w:szCs w:val="24"/>
          <w:vertAlign w:val="superscript"/>
        </w:rPr>
        <w:t>th</w:t>
      </w:r>
      <w:r w:rsidRPr="00560170">
        <w:rPr>
          <w:rFonts w:ascii="Times New Roman" w:hAnsi="Times New Roman" w:cs="Times New Roman"/>
          <w:color w:val="000000"/>
          <w:sz w:val="24"/>
          <w:szCs w:val="24"/>
        </w:rPr>
        <w:t xml:space="preserve"> ed. (Santa Barbara, California: Libraries Unlimited, 2015): 7.</w:t>
      </w:r>
    </w:p>
  </w:endnote>
  <w:endnote w:id="7">
    <w:p w14:paraId="0000005C" w14:textId="089FBF6D" w:rsidR="007353F6" w:rsidRPr="00C40EBA" w:rsidRDefault="007353F6" w:rsidP="008011A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w:t>
      </w:r>
      <w:r w:rsidR="00917561">
        <w:rPr>
          <w:rFonts w:ascii="Times New Roman" w:eastAsia="Times New Roman" w:hAnsi="Times New Roman" w:cs="Times New Roman"/>
          <w:sz w:val="24"/>
          <w:szCs w:val="24"/>
          <w:highlight w:val="white"/>
        </w:rPr>
        <w:t>3</w:t>
      </w:r>
      <w:r w:rsidRPr="00C40EBA">
        <w:rPr>
          <w:rFonts w:ascii="Times New Roman" w:eastAsia="Times New Roman" w:hAnsi="Times New Roman" w:cs="Times New Roman"/>
          <w:sz w:val="24"/>
          <w:szCs w:val="24"/>
          <w:highlight w:val="white"/>
        </w:rPr>
        <w:t>.</w:t>
      </w:r>
    </w:p>
  </w:endnote>
  <w:endnote w:id="8">
    <w:p w14:paraId="0000005D" w14:textId="2F0AED87"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9">
    <w:p w14:paraId="19DC88C4" w14:textId="09BC0F13" w:rsidR="009318F7" w:rsidRPr="00560170" w:rsidRDefault="009318F7"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320.</w:t>
      </w:r>
    </w:p>
  </w:endnote>
  <w:endnote w:id="10">
    <w:p w14:paraId="1FD11AD4" w14:textId="186B60A0" w:rsidR="00F520DF" w:rsidRPr="00560170" w:rsidRDefault="00F520DF" w:rsidP="00560170">
      <w:pPr>
        <w:pStyle w:val="EndnoteText"/>
        <w:spacing w:line="480" w:lineRule="auto"/>
        <w:rPr>
          <w:lang w:val="en-US"/>
        </w:rPr>
      </w:pPr>
      <w:r>
        <w:rPr>
          <w:rStyle w:val="EndnoteReference"/>
        </w:rPr>
        <w:endnoteRef/>
      </w:r>
      <w:r>
        <w:t xml:space="preserve"> </w:t>
      </w:r>
      <w:r w:rsidRPr="00560170">
        <w:rPr>
          <w:rFonts w:ascii="Times New Roman" w:eastAsia="Times New Roman" w:hAnsi="Times New Roman" w:cs="Times New Roman"/>
          <w:sz w:val="24"/>
          <w:szCs w:val="24"/>
        </w:rPr>
        <w:t xml:space="preserve">Seymour </w:t>
      </w:r>
      <w:proofErr w:type="spellStart"/>
      <w:r w:rsidRPr="00560170">
        <w:rPr>
          <w:rFonts w:ascii="Times New Roman" w:eastAsia="Times New Roman" w:hAnsi="Times New Roman" w:cs="Times New Roman"/>
          <w:sz w:val="24"/>
          <w:szCs w:val="24"/>
        </w:rPr>
        <w:t>Lubetzky</w:t>
      </w:r>
      <w:proofErr w:type="spellEnd"/>
      <w:r w:rsidRPr="00560170">
        <w:rPr>
          <w:rFonts w:ascii="Times New Roman" w:eastAsia="Times New Roman" w:hAnsi="Times New Roman" w:cs="Times New Roman"/>
          <w:sz w:val="24"/>
          <w:szCs w:val="24"/>
        </w:rPr>
        <w:t xml:space="preserve">, </w:t>
      </w:r>
      <w:r w:rsidRPr="00560170">
        <w:rPr>
          <w:rFonts w:ascii="Times New Roman" w:eastAsia="Times New Roman" w:hAnsi="Times New Roman" w:cs="Times New Roman"/>
          <w:i/>
          <w:sz w:val="24"/>
          <w:szCs w:val="24"/>
        </w:rPr>
        <w:t>Principles of Cataloging. Final Report. Phase I: Descriptive Cataloging</w:t>
      </w:r>
      <w:r w:rsidRPr="00560170">
        <w:rPr>
          <w:rFonts w:ascii="Times New Roman" w:eastAsia="Times New Roman" w:hAnsi="Times New Roman" w:cs="Times New Roman"/>
          <w:sz w:val="24"/>
          <w:szCs w:val="24"/>
        </w:rPr>
        <w:t xml:space="preserve"> (Los Angeles: Institute of Library Research, University of California, 1969), </w:t>
      </w:r>
      <w:hyperlink r:id="rId3" w:history="1">
        <w:r w:rsidRPr="00560170">
          <w:rPr>
            <w:rStyle w:val="Hyperlink"/>
            <w:rFonts w:ascii="Times New Roman" w:eastAsia="Times New Roman" w:hAnsi="Times New Roman" w:cs="Times New Roman"/>
            <w:sz w:val="24"/>
            <w:szCs w:val="24"/>
          </w:rPr>
          <w:t>https://eric.ed.gov/?id=ED031273</w:t>
        </w:r>
      </w:hyperlink>
      <w:r w:rsidRPr="00560170">
        <w:rPr>
          <w:rFonts w:ascii="Times New Roman" w:eastAsia="Times New Roman" w:hAnsi="Times New Roman" w:cs="Times New Roman"/>
          <w:sz w:val="24"/>
          <w:szCs w:val="24"/>
        </w:rPr>
        <w:t>.</w:t>
      </w:r>
    </w:p>
  </w:endnote>
  <w:endnote w:id="11">
    <w:p w14:paraId="3C46F4B6" w14:textId="1D79E7D0" w:rsidR="001827D4" w:rsidRPr="00560170" w:rsidRDefault="001827D4"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Barbara B. </w:t>
      </w:r>
      <w:proofErr w:type="spellStart"/>
      <w:r w:rsidRPr="00560170">
        <w:rPr>
          <w:rFonts w:ascii="Times New Roman" w:hAnsi="Times New Roman" w:cs="Times New Roman"/>
          <w:color w:val="000000"/>
          <w:sz w:val="24"/>
          <w:szCs w:val="24"/>
        </w:rPr>
        <w:t>Tillett</w:t>
      </w:r>
      <w:proofErr w:type="spellEnd"/>
      <w:r w:rsidRPr="00560170">
        <w:rPr>
          <w:rFonts w:ascii="Times New Roman" w:hAnsi="Times New Roman" w:cs="Times New Roman"/>
          <w:color w:val="000000"/>
          <w:sz w:val="24"/>
          <w:szCs w:val="24"/>
        </w:rPr>
        <w:t xml:space="preserve"> "Authority Control: State of the Art and New Perspectives." </w:t>
      </w:r>
      <w:r w:rsidRPr="00560170">
        <w:rPr>
          <w:rFonts w:ascii="Times New Roman" w:hAnsi="Times New Roman" w:cs="Times New Roman"/>
          <w:i/>
          <w:iCs/>
          <w:color w:val="000000"/>
          <w:sz w:val="24"/>
          <w:szCs w:val="24"/>
        </w:rPr>
        <w:t>Cataloging &amp; Classification Quarterly</w:t>
      </w:r>
      <w:r w:rsidRPr="00560170">
        <w:rPr>
          <w:rFonts w:ascii="Times New Roman" w:hAnsi="Times New Roman" w:cs="Times New Roman"/>
          <w:color w:val="000000"/>
          <w:sz w:val="24"/>
          <w:szCs w:val="24"/>
        </w:rPr>
        <w:t xml:space="preserve"> 38, no. 3-4 (2004): 25, </w:t>
      </w:r>
      <w:hyperlink r:id="rId4" w:history="1">
        <w:r w:rsidRPr="00560170">
          <w:rPr>
            <w:rStyle w:val="Hyperlink"/>
            <w:rFonts w:ascii="Times New Roman" w:hAnsi="Times New Roman" w:cs="Times New Roman"/>
            <w:color w:val="1155CC"/>
            <w:sz w:val="24"/>
            <w:szCs w:val="24"/>
          </w:rPr>
          <w:t>https://doi.org/10.1300/J104v38n03_04</w:t>
        </w:r>
      </w:hyperlink>
      <w:r w:rsidRPr="00560170">
        <w:rPr>
          <w:rFonts w:ascii="Times New Roman" w:hAnsi="Times New Roman" w:cs="Times New Roman"/>
          <w:color w:val="000000"/>
          <w:sz w:val="24"/>
          <w:szCs w:val="24"/>
        </w:rPr>
        <w:t>.</w:t>
      </w:r>
    </w:p>
  </w:endnote>
  <w:endnote w:id="12">
    <w:p w14:paraId="0000005E" w14:textId="584B03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Pino</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Buizza</w:t>
      </w:r>
      <w:proofErr w:type="spellEnd"/>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13">
    <w:p w14:paraId="0CD02124" w14:textId="50A0383E" w:rsidR="00FB12A0" w:rsidRPr="00560170" w:rsidRDefault="00FB12A0"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326.</w:t>
      </w:r>
    </w:p>
  </w:endnote>
  <w:endnote w:id="14">
    <w:p w14:paraId="00000060" w14:textId="737F60E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“MARC Standards,” October 2, 2020, </w:t>
      </w:r>
      <w:hyperlink r:id="rId5" w:history="1">
        <w:r w:rsidR="00A1064F" w:rsidRPr="00C243FC">
          <w:rPr>
            <w:rStyle w:val="Hyperlink"/>
            <w:rFonts w:ascii="Times New Roman" w:eastAsia="Times New Roman" w:hAnsi="Times New Roman" w:cs="Times New Roman"/>
            <w:sz w:val="24"/>
            <w:szCs w:val="24"/>
          </w:rPr>
          <w:t>http://www.loc.gov/marc/</w:t>
        </w:r>
      </w:hyperlink>
      <w:r w:rsidR="00A1064F">
        <w:rPr>
          <w:rFonts w:ascii="Times New Roman" w:eastAsia="Times New Roman" w:hAnsi="Times New Roman" w:cs="Times New Roman"/>
          <w:sz w:val="24"/>
          <w:szCs w:val="24"/>
        </w:rPr>
        <w:t>.</w:t>
      </w:r>
    </w:p>
  </w:endnote>
  <w:endnote w:id="15">
    <w:p w14:paraId="00000072" w14:textId="602788E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6">
    <w:p w14:paraId="00000073" w14:textId="2E7D207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7">
    <w:p w14:paraId="6D30BF4B" w14:textId="6CE61568"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RDA Steering Committee, “Welcome to RDA Toolkit,” December 20, 2020, </w:t>
      </w:r>
      <w:hyperlink r:id="rId6" w:history="1">
        <w:r w:rsidRPr="00560170">
          <w:rPr>
            <w:rStyle w:val="Hyperlink"/>
            <w:rFonts w:ascii="Times New Roman" w:hAnsi="Times New Roman" w:cs="Times New Roman"/>
            <w:sz w:val="24"/>
            <w:szCs w:val="24"/>
            <w:lang w:val="en-US"/>
          </w:rPr>
          <w:t>https://access.rdatoolkit.org</w:t>
        </w:r>
      </w:hyperlink>
      <w:r w:rsidRPr="00560170">
        <w:rPr>
          <w:rFonts w:ascii="Times New Roman" w:hAnsi="Times New Roman" w:cs="Times New Roman"/>
          <w:sz w:val="24"/>
          <w:szCs w:val="24"/>
          <w:lang w:val="en-US"/>
        </w:rPr>
        <w:t>.</w:t>
      </w:r>
    </w:p>
  </w:endnote>
  <w:endnote w:id="18">
    <w:p w14:paraId="00000049" w14:textId="6F2FCAB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7">
        <w:r w:rsidRPr="00C40EBA">
          <w:rPr>
            <w:rFonts w:ascii="Times New Roman" w:eastAsia="Times New Roman" w:hAnsi="Times New Roman" w:cs="Times New Roman"/>
            <w:color w:val="1155CC"/>
            <w:sz w:val="24"/>
            <w:szCs w:val="24"/>
            <w:u w:val="single"/>
          </w:rPr>
          <w:t>https://www.loc.gov/marc/uma</w:t>
        </w:r>
      </w:hyperlink>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8" w:history="1">
        <w:r w:rsidRPr="006F5BEA">
          <w:rPr>
            <w:rStyle w:val="Hyperlink"/>
            <w:rFonts w:ascii="Times New Roman" w:eastAsia="Times New Roman" w:hAnsi="Times New Roman" w:cs="Times New Roman"/>
            <w:sz w:val="24"/>
            <w:szCs w:val="24"/>
          </w:rPr>
          <w:t>https://www.loc.gov/marc/authority/</w:t>
        </w:r>
      </w:hyperlink>
      <w:r>
        <w:rPr>
          <w:rFonts w:ascii="Times New Roman" w:eastAsia="Times New Roman" w:hAnsi="Times New Roman" w:cs="Times New Roman"/>
          <w:sz w:val="24"/>
          <w:szCs w:val="24"/>
        </w:rPr>
        <w:t>.</w:t>
      </w:r>
    </w:p>
  </w:endnote>
  <w:endnote w:id="19">
    <w:p w14:paraId="0000004A" w14:textId="50D4854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9" w:anchor="pt12" w:history="1">
        <w:r w:rsidRPr="006F5BEA">
          <w:rPr>
            <w:rStyle w:val="Hyperlink"/>
            <w:rFonts w:ascii="Times New Roman" w:eastAsia="Times New Roman" w:hAnsi="Times New Roman" w:cs="Times New Roman"/>
            <w:sz w:val="24"/>
            <w:szCs w:val="24"/>
          </w:rPr>
          <w:t>https://www.loc.gov/marc/uma/pt12.html#pt12</w:t>
        </w:r>
      </w:hyperlink>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Pr="006F5BEA">
          <w:rPr>
            <w:rStyle w:val="Hyperlink"/>
            <w:rFonts w:ascii="Times New Roman" w:eastAsia="Times New Roman" w:hAnsi="Times New Roman" w:cs="Times New Roman"/>
            <w:sz w:val="24"/>
            <w:szCs w:val="24"/>
          </w:rPr>
          <w:t>https://www.loc.gov/marc/authority/examples.html</w:t>
        </w:r>
      </w:hyperlink>
    </w:p>
  </w:endnote>
  <w:endnote w:id="20">
    <w:p w14:paraId="46C2C3AB"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21">
    <w:p w14:paraId="38D94772"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22">
    <w:p w14:paraId="0296AF78"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13"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3">
    <w:p w14:paraId="69D633E8" w14:textId="77777777" w:rsidR="007353F6" w:rsidRPr="00E70DEB"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24">
    <w:p w14:paraId="599236A8" w14:textId="78B599D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sidR="005C5DE6">
        <w:rPr>
          <w:rFonts w:ascii="Times New Roman" w:eastAsia="Times New Roman" w:hAnsi="Times New Roman" w:cs="Times New Roman"/>
          <w:sz w:val="24"/>
          <w:szCs w:val="24"/>
        </w:rPr>
        <w:t xml:space="preserve"> Vended Authority Control Practices in ARL Libraries</w:t>
      </w:r>
      <w:r>
        <w:rPr>
          <w:rFonts w:ascii="Times New Roman" w:eastAsia="Times New Roman" w:hAnsi="Times New Roman" w:cs="Times New Roman"/>
          <w:sz w:val="24"/>
          <w:szCs w:val="24"/>
        </w:rPr>
        <w:t>,”</w:t>
      </w:r>
      <w:r w:rsidR="005C5DE6">
        <w:rPr>
          <w:rFonts w:ascii="Times New Roman" w:eastAsia="Times New Roman" w:hAnsi="Times New Roman" w:cs="Times New Roman"/>
          <w:sz w:val="24"/>
          <w:szCs w:val="24"/>
        </w:rPr>
        <w:t xml:space="preserve"> </w:t>
      </w:r>
      <w:r w:rsidR="005C5DE6">
        <w:rPr>
          <w:rFonts w:ascii="Times New Roman" w:eastAsia="Times New Roman" w:hAnsi="Times New Roman" w:cs="Times New Roman"/>
          <w:i/>
          <w:iCs/>
          <w:sz w:val="24"/>
          <w:szCs w:val="24"/>
        </w:rPr>
        <w:t>Technical Services Quarterly</w:t>
      </w:r>
      <w:r w:rsidR="005C5DE6">
        <w:rPr>
          <w:rFonts w:ascii="Times New Roman" w:eastAsia="Times New Roman" w:hAnsi="Times New Roman" w:cs="Times New Roman"/>
          <w:sz w:val="24"/>
          <w:szCs w:val="24"/>
        </w:rPr>
        <w:t xml:space="preserve"> 35, no. 4 (2018):</w:t>
      </w:r>
      <w:r w:rsidRPr="00C40EBA">
        <w:rPr>
          <w:rFonts w:ascii="Times New Roman" w:eastAsia="Times New Roman" w:hAnsi="Times New Roman" w:cs="Times New Roman"/>
          <w:sz w:val="24"/>
          <w:szCs w:val="24"/>
        </w:rPr>
        <w:t xml:space="preserve"> 333</w:t>
      </w:r>
      <w:r w:rsidR="005C5DE6">
        <w:rPr>
          <w:rFonts w:ascii="Times New Roman" w:eastAsia="Times New Roman" w:hAnsi="Times New Roman" w:cs="Times New Roman"/>
          <w:sz w:val="24"/>
          <w:szCs w:val="24"/>
        </w:rPr>
        <w:t xml:space="preserve">, </w:t>
      </w:r>
      <w:hyperlink r:id="rId15" w:history="1">
        <w:r w:rsidR="005C5DE6" w:rsidRPr="00C243FC">
          <w:rPr>
            <w:rStyle w:val="Hyperlink"/>
            <w:rFonts w:ascii="Times New Roman" w:eastAsia="Times New Roman" w:hAnsi="Times New Roman" w:cs="Times New Roman"/>
            <w:sz w:val="24"/>
            <w:szCs w:val="24"/>
          </w:rPr>
          <w:t>https://doi.org/10.1080/07317131.2018.1509432</w:t>
        </w:r>
      </w:hyperlink>
      <w:r w:rsidR="005C5DE6">
        <w:rPr>
          <w:rFonts w:ascii="Times New Roman" w:eastAsia="Times New Roman" w:hAnsi="Times New Roman" w:cs="Times New Roman"/>
          <w:sz w:val="24"/>
          <w:szCs w:val="24"/>
        </w:rPr>
        <w:t>.</w:t>
      </w:r>
    </w:p>
  </w:endnote>
  <w:endnote w:id="25">
    <w:p w14:paraId="00000067" w14:textId="4D7A57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Corey A. Harper and 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26">
    <w:p w14:paraId="00000068" w14:textId="2BC0F00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27">
    <w:p w14:paraId="00000061" w14:textId="6121EC5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w:t>
      </w:r>
      <w:proofErr w:type="spellStart"/>
      <w:r w:rsidRPr="00C40EBA">
        <w:rPr>
          <w:rFonts w:ascii="Times New Roman" w:eastAsia="Times New Roman" w:hAnsi="Times New Roman" w:cs="Times New Roman"/>
          <w:sz w:val="24"/>
          <w:szCs w:val="24"/>
        </w:rPr>
        <w:t>Sweetser</w:t>
      </w:r>
      <w:proofErr w:type="spellEnd"/>
      <w:r w:rsidRPr="00C40EBA">
        <w:rPr>
          <w:rFonts w:ascii="Times New Roman" w:eastAsia="Times New Roman" w:hAnsi="Times New Roman" w:cs="Times New Roman"/>
          <w:sz w:val="24"/>
          <w:szCs w:val="24"/>
        </w:rPr>
        <w:t xml:space="preserve">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8"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28">
    <w:p w14:paraId="00000064" w14:textId="6B96C6B4" w:rsidR="007353F6" w:rsidRPr="00C40EBA" w:rsidRDefault="007353F6" w:rsidP="008011AD">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w:t>
      </w:r>
      <w:r w:rsidRPr="00C40EBA">
        <w:rPr>
          <w:rFonts w:ascii="Times New Roman" w:eastAsia="Times New Roman" w:hAnsi="Times New Roman" w:cs="Times New Roman"/>
          <w:i/>
          <w:sz w:val="24"/>
          <w:szCs w:val="24"/>
        </w:rPr>
        <w:t>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29">
    <w:p w14:paraId="00000065" w14:textId="625D5312"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30">
    <w:p w14:paraId="00000063" w14:textId="305A61B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proofErr w:type="spellStart"/>
      <w:r w:rsidR="00A1064F" w:rsidRPr="00560170">
        <w:rPr>
          <w:rFonts w:ascii="Times New Roman" w:eastAsia="Times New Roman" w:hAnsi="Times New Roman" w:cs="Times New Roman"/>
          <w:i/>
          <w:iCs/>
          <w:sz w:val="24"/>
          <w:szCs w:val="24"/>
        </w:rPr>
        <w:t>APEx</w:t>
      </w:r>
      <w:proofErr w:type="spellEnd"/>
      <w:r w:rsidR="00A1064F">
        <w:rPr>
          <w:rFonts w:ascii="Times New Roman" w:eastAsia="Times New Roman" w:hAnsi="Times New Roman" w:cs="Times New Roman"/>
          <w:i/>
          <w:iCs/>
          <w:sz w:val="24"/>
          <w:szCs w:val="24"/>
        </w:rPr>
        <w:t xml:space="preserve">, </w:t>
      </w:r>
      <w:r w:rsidR="00A1064F">
        <w:rPr>
          <w:rFonts w:ascii="Times New Roman" w:eastAsia="Times New Roman" w:hAnsi="Times New Roman" w:cs="Times New Roman"/>
          <w:sz w:val="24"/>
          <w:szCs w:val="24"/>
        </w:rPr>
        <w:t>July 14, 2014</w:t>
      </w:r>
      <w:r>
        <w:rPr>
          <w:rFonts w:ascii="Times New Roman" w:eastAsia="Times New Roman" w:hAnsi="Times New Roman" w:cs="Times New Roman"/>
          <w:sz w:val="24"/>
          <w:szCs w:val="24"/>
        </w:rPr>
        <w:t xml:space="preserve">, </w:t>
      </w:r>
      <w:hyperlink r:id="rId20"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1">
    <w:p w14:paraId="00000066" w14:textId="0449E87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Jeremy </w:t>
      </w:r>
      <w:proofErr w:type="spellStart"/>
      <w:r w:rsidRPr="00C40EBA">
        <w:rPr>
          <w:rFonts w:ascii="Times New Roman" w:eastAsia="Times New Roman" w:hAnsi="Times New Roman" w:cs="Times New Roman"/>
          <w:sz w:val="24"/>
          <w:szCs w:val="24"/>
        </w:rPr>
        <w:t>Myntti</w:t>
      </w:r>
      <w:proofErr w:type="spellEnd"/>
      <w:r w:rsidRPr="00C40EBA">
        <w:rPr>
          <w:rFonts w:ascii="Times New Roman" w:eastAsia="Times New Roman" w:hAnsi="Times New Roman" w:cs="Times New Roman"/>
          <w:sz w:val="24"/>
          <w:szCs w:val="24"/>
        </w:rPr>
        <w:t xml:space="preserve">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32">
    <w:p w14:paraId="0000005B" w14:textId="16631EF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w:t>
      </w:r>
      <w:r w:rsidR="00A1064F">
        <w:rPr>
          <w:rFonts w:ascii="Times New Roman" w:eastAsia="Times New Roman" w:hAnsi="Times New Roman" w:cs="Times New Roman"/>
          <w:sz w:val="24"/>
          <w:szCs w:val="24"/>
          <w:highlight w:val="white"/>
        </w:rPr>
        <w:t>50</w:t>
      </w:r>
      <w:r w:rsidRPr="00C40EBA">
        <w:rPr>
          <w:rFonts w:ascii="Times New Roman" w:eastAsia="Times New Roman" w:hAnsi="Times New Roman" w:cs="Times New Roman"/>
          <w:sz w:val="24"/>
          <w:szCs w:val="24"/>
          <w:highlight w:val="white"/>
        </w:rPr>
        <w:t xml:space="preserve">, </w:t>
      </w:r>
      <w:hyperlink r:id="rId22"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33">
    <w:p w14:paraId="0000006B" w14:textId="0D0BD30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anchor="facet" w:history="1">
        <w:r w:rsidRPr="006F5BEA">
          <w:rPr>
            <w:rStyle w:val="Hyperlink"/>
            <w:rFonts w:ascii="Times New Roman" w:eastAsia="Times New Roman" w:hAnsi="Times New Roman" w:cs="Times New Roman"/>
            <w:sz w:val="24"/>
            <w:szCs w:val="24"/>
          </w:rPr>
          <w:t>https://products.abc-clio.com/ODLIS/odlis_f.aspx#facet</w:t>
        </w:r>
      </w:hyperlink>
      <w:r>
        <w:rPr>
          <w:rFonts w:ascii="Times New Roman" w:eastAsia="Times New Roman" w:hAnsi="Times New Roman" w:cs="Times New Roman"/>
          <w:sz w:val="24"/>
          <w:szCs w:val="24"/>
        </w:rPr>
        <w:t>.</w:t>
      </w:r>
    </w:p>
  </w:endnote>
  <w:endnote w:id="34">
    <w:p w14:paraId="00000058" w14:textId="7C91D18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35">
    <w:p w14:paraId="00000059" w14:textId="792F1D4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36">
    <w:p w14:paraId="0000006C" w14:textId="73A8BFA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w:t>
      </w:r>
      <w:r w:rsidR="00A1064F">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hyperlink r:id="rId26"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37">
    <w:p w14:paraId="00000052" w14:textId="2072757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38">
    <w:p w14:paraId="00000054" w14:textId="41102E6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39">
    <w:p w14:paraId="0000006D" w14:textId="2BCC56A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t>
      </w:r>
      <w:r w:rsidR="00A1064F">
        <w:rPr>
          <w:rFonts w:ascii="Times New Roman" w:eastAsia="Times New Roman" w:hAnsi="Times New Roman" w:cs="Times New Roman"/>
          <w:sz w:val="24"/>
          <w:szCs w:val="24"/>
        </w:rPr>
        <w:t>eb</w:t>
      </w:r>
      <w:r w:rsidRPr="00C40EBA">
        <w:rPr>
          <w:rFonts w:ascii="Times New Roman" w:eastAsia="Times New Roman" w:hAnsi="Times New Roman" w:cs="Times New Roman"/>
          <w:sz w:val="24"/>
          <w:szCs w:val="24"/>
        </w:rPr>
        <w:t xml:space="preserve">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9"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40">
    <w:p w14:paraId="00000070" w14:textId="3AF02EA7"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t>
      </w:r>
      <w:proofErr w:type="spellStart"/>
      <w:r w:rsidRPr="00C40EBA">
        <w:rPr>
          <w:rFonts w:ascii="Times New Roman" w:eastAsia="Times New Roman" w:hAnsi="Times New Roman" w:cs="Times New Roman"/>
          <w:sz w:val="24"/>
          <w:szCs w:val="24"/>
        </w:rPr>
        <w:t>Wikidata</w:t>
      </w:r>
      <w:proofErr w:type="spellEnd"/>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30">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w:t>
      </w:r>
      <w:proofErr w:type="spellStart"/>
      <w:r w:rsidRPr="00C40EBA">
        <w:rPr>
          <w:rFonts w:ascii="Times New Roman" w:eastAsia="Times New Roman" w:hAnsi="Times New Roman" w:cs="Times New Roman"/>
          <w:sz w:val="24"/>
          <w:szCs w:val="24"/>
        </w:rPr>
        <w:t>Cooey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31"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41">
    <w:p w14:paraId="00000051" w14:textId="7CA3E55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42">
    <w:p w14:paraId="0000004B" w14:textId="07A4A9B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43">
    <w:p w14:paraId="00000053" w14:textId="769C195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44">
    <w:p w14:paraId="00000075" w14:textId="3083602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5" w:history="1">
        <w:r w:rsidRPr="006F5BEA">
          <w:rPr>
            <w:rStyle w:val="Hyperlink"/>
            <w:rFonts w:ascii="Times New Roman" w:eastAsia="Times New Roman" w:hAnsi="Times New Roman" w:cs="Times New Roman"/>
            <w:sz w:val="24"/>
            <w:szCs w:val="24"/>
          </w:rPr>
          <w:t>https://www.w3.org/standards/semanticweb/</w:t>
        </w:r>
      </w:hyperlink>
      <w:r>
        <w:rPr>
          <w:rFonts w:ascii="Times New Roman" w:eastAsia="Times New Roman" w:hAnsi="Times New Roman" w:cs="Times New Roman"/>
          <w:sz w:val="24"/>
          <w:szCs w:val="24"/>
        </w:rPr>
        <w:t>.</w:t>
      </w:r>
    </w:p>
  </w:endnote>
  <w:endnote w:id="45">
    <w:p w14:paraId="00000057" w14:textId="27C9730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6" w:history="1">
        <w:r w:rsidRPr="006F5BEA">
          <w:rPr>
            <w:rStyle w:val="Hyperlink"/>
            <w:rFonts w:ascii="Times New Roman" w:eastAsia="Times New Roman" w:hAnsi="Times New Roman" w:cs="Times New Roman"/>
            <w:sz w:val="24"/>
            <w:szCs w:val="24"/>
          </w:rPr>
          <w:t>https://www.w3.org/wiki/URI</w:t>
        </w:r>
      </w:hyperlink>
      <w:r>
        <w:rPr>
          <w:rFonts w:ascii="Times New Roman" w:eastAsia="Times New Roman" w:hAnsi="Times New Roman" w:cs="Times New Roman"/>
          <w:sz w:val="24"/>
          <w:szCs w:val="24"/>
        </w:rPr>
        <w:t>.</w:t>
      </w:r>
    </w:p>
  </w:endnote>
  <w:endnote w:id="46">
    <w:p w14:paraId="00000077" w14:textId="59255CD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 xml:space="preserve">32, no. 1 (2016): </w:t>
      </w:r>
      <w:r w:rsidR="00A1064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hyperlink r:id="rId37">
        <w:r w:rsidRPr="00C40EBA">
          <w:rPr>
            <w:rFonts w:ascii="Times New Roman" w:eastAsia="Times New Roman" w:hAnsi="Times New Roman" w:cs="Times New Roman"/>
            <w:sz w:val="24"/>
            <w:szCs w:val="24"/>
          </w:rPr>
          <w:t xml:space="preserve"> </w:t>
        </w:r>
      </w:hyperlink>
      <w:r w:rsidRPr="005D342F">
        <w:t xml:space="preserve"> </w:t>
      </w:r>
      <w:hyperlink r:id="rId38" w:history="1">
        <w:r w:rsidRPr="006F5BEA">
          <w:rPr>
            <w:rStyle w:val="Hyperlink"/>
            <w:rFonts w:ascii="Times New Roman" w:eastAsia="Times New Roman" w:hAnsi="Times New Roman" w:cs="Times New Roman"/>
            <w:sz w:val="24"/>
            <w:szCs w:val="24"/>
          </w:rPr>
          <w:t>https://doi.org/10.1108/dlp-10-2015-0020</w:t>
        </w:r>
      </w:hyperlink>
      <w:r>
        <w:rPr>
          <w:rFonts w:ascii="Times New Roman" w:eastAsia="Times New Roman" w:hAnsi="Times New Roman" w:cs="Times New Roman"/>
          <w:sz w:val="24"/>
          <w:szCs w:val="24"/>
        </w:rPr>
        <w:t>.</w:t>
      </w:r>
    </w:p>
  </w:endnote>
  <w:endnote w:id="47">
    <w:p w14:paraId="7E2CDD37" w14:textId="7A40BF76" w:rsidR="00F74EB2" w:rsidRPr="00560170" w:rsidRDefault="00F74EB2" w:rsidP="00560170">
      <w:pPr>
        <w:pStyle w:val="EndnoteText"/>
        <w:spacing w:line="480" w:lineRule="auto"/>
        <w:rPr>
          <w:lang w:val="en-US"/>
        </w:rPr>
      </w:pPr>
      <w:r>
        <w:rPr>
          <w:rStyle w:val="EndnoteReference"/>
        </w:rPr>
        <w:endnoteRef/>
      </w:r>
      <w:r>
        <w:t xml:space="preserve"> </w:t>
      </w:r>
      <w:r w:rsidRPr="004E0A01">
        <w:rPr>
          <w:rFonts w:ascii="Times New Roman" w:hAnsi="Times New Roman" w:cs="Times New Roman"/>
          <w:sz w:val="24"/>
          <w:szCs w:val="24"/>
        </w:rPr>
        <w:t xml:space="preserve">W3C, “An Introduction to Multilingual Web Addresses,” December 19, 2020, </w:t>
      </w:r>
      <w:hyperlink r:id="rId39" w:history="1">
        <w:r w:rsidRPr="00C243FC">
          <w:rPr>
            <w:rStyle w:val="Hyperlink"/>
            <w:rFonts w:ascii="Times New Roman" w:hAnsi="Times New Roman" w:cs="Times New Roman"/>
            <w:sz w:val="24"/>
            <w:szCs w:val="24"/>
          </w:rPr>
          <w:t>https://www.w3.org/International/articles/idn-and-iri/</w:t>
        </w:r>
      </w:hyperlink>
      <w:r>
        <w:rPr>
          <w:rFonts w:ascii="Times New Roman" w:hAnsi="Times New Roman" w:cs="Times New Roman"/>
          <w:sz w:val="24"/>
          <w:szCs w:val="24"/>
        </w:rPr>
        <w:t>.</w:t>
      </w:r>
    </w:p>
  </w:endnote>
  <w:endnote w:id="48">
    <w:p w14:paraId="49E45890" w14:textId="77777777" w:rsidR="006062B9" w:rsidRDefault="006062B9" w:rsidP="006062B9">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40"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49">
    <w:p w14:paraId="58265A29" w14:textId="77777777" w:rsidR="006062B9" w:rsidRPr="00943F99" w:rsidRDefault="006062B9" w:rsidP="006062B9">
      <w:pPr>
        <w:pStyle w:val="EndnoteText"/>
        <w:spacing w:line="480" w:lineRule="auto"/>
      </w:pPr>
      <w:r>
        <w:rPr>
          <w:rStyle w:val="EndnoteReference"/>
        </w:rPr>
        <w:endnoteRef/>
      </w:r>
      <w:r>
        <w:t xml:space="preserve"> </w:t>
      </w:r>
      <w:proofErr w:type="spellStart"/>
      <w:r w:rsidRPr="00DF3DD4">
        <w:rPr>
          <w:rFonts w:ascii="Times New Roman" w:eastAsia="Times New Roman" w:hAnsi="Times New Roman" w:cs="Times New Roman"/>
          <w:sz w:val="24"/>
          <w:szCs w:val="24"/>
        </w:rPr>
        <w:t>Kalani</w:t>
      </w:r>
      <w:proofErr w:type="spellEnd"/>
      <w:r w:rsidRPr="00DF3DD4">
        <w:rPr>
          <w:rFonts w:ascii="Times New Roman" w:eastAsia="Times New Roman" w:hAnsi="Times New Roman" w:cs="Times New Roman"/>
          <w:sz w:val="24"/>
          <w:szCs w:val="24"/>
        </w:rPr>
        <w:t xml:space="preserve"> </w:t>
      </w:r>
      <w:proofErr w:type="spellStart"/>
      <w:r w:rsidRPr="00DF3DD4">
        <w:rPr>
          <w:rFonts w:ascii="Times New Roman" w:eastAsia="Times New Roman" w:hAnsi="Times New Roman" w:cs="Times New Roman"/>
          <w:sz w:val="24"/>
          <w:szCs w:val="24"/>
        </w:rPr>
        <w:t>Adolpho</w:t>
      </w:r>
      <w:proofErr w:type="spellEnd"/>
      <w:r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Pr="00DF3DD4">
        <w:rPr>
          <w:rFonts w:ascii="Times New Roman" w:eastAsia="Times New Roman" w:hAnsi="Times New Roman" w:cs="Times New Roman"/>
          <w:i/>
          <w:iCs/>
          <w:sz w:val="24"/>
          <w:szCs w:val="24"/>
        </w:rPr>
        <w:t>Ethical Questions in Name Authority Control</w:t>
      </w:r>
      <w:r w:rsidRPr="00DF3DD4">
        <w:rPr>
          <w:rFonts w:ascii="Times New Roman" w:eastAsia="Times New Roman" w:hAnsi="Times New Roman" w:cs="Times New Roman"/>
          <w:sz w:val="24"/>
          <w:szCs w:val="24"/>
        </w:rPr>
        <w:t xml:space="preserve"> (Sacramento, CA: Library Juice Press, 2019), 11</w:t>
      </w:r>
      <w:r>
        <w:rPr>
          <w:rFonts w:ascii="Times New Roman" w:eastAsia="Times New Roman" w:hAnsi="Times New Roman" w:cs="Times New Roman"/>
          <w:sz w:val="24"/>
          <w:szCs w:val="24"/>
        </w:rPr>
        <w:t>2</w:t>
      </w:r>
      <w:r w:rsidRPr="00DF3DD4">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DF3DD4">
        <w:rPr>
          <w:rFonts w:ascii="Times New Roman" w:eastAsia="Times New Roman" w:hAnsi="Times New Roman" w:cs="Times New Roman"/>
          <w:sz w:val="24"/>
          <w:szCs w:val="24"/>
        </w:rPr>
        <w:t>3.</w:t>
      </w:r>
    </w:p>
  </w:endnote>
  <w:endnote w:id="50">
    <w:p w14:paraId="525DCC88" w14:textId="77777777" w:rsidR="006062B9" w:rsidRDefault="006062B9" w:rsidP="006062B9">
      <w:pPr>
        <w:pStyle w:val="EndnoteText"/>
        <w:spacing w:line="480" w:lineRule="auto"/>
      </w:pPr>
      <w:r>
        <w:rPr>
          <w:rStyle w:val="EndnoteReference"/>
        </w:rPr>
        <w:endnoteRef/>
      </w:r>
      <w:r>
        <w:t xml:space="preserve"> </w:t>
      </w:r>
      <w:r>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51">
    <w:p w14:paraId="737C5DFC" w14:textId="77777777" w:rsidR="006062B9" w:rsidRPr="00DA28C2" w:rsidRDefault="006062B9" w:rsidP="006062B9">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w:t>
      </w:r>
      <w:r w:rsidRPr="00DA28C2">
        <w:rPr>
          <w:rFonts w:ascii="Times New Roman" w:hAnsi="Times New Roman" w:cs="Times New Roman"/>
          <w:sz w:val="24"/>
          <w:szCs w:val="24"/>
        </w:rPr>
        <w:t>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52">
    <w:p w14:paraId="052E91EC" w14:textId="77777777" w:rsidR="006062B9" w:rsidRDefault="006062B9" w:rsidP="006062B9">
      <w:pPr>
        <w:pStyle w:val="EndnoteText"/>
        <w:spacing w:line="480" w:lineRule="auto"/>
      </w:pPr>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hyperlink r:id="rId41" w:history="1">
        <w:r w:rsidRPr="009C761A">
          <w:rPr>
            <w:rStyle w:val="Hyperlink"/>
            <w:rFonts w:ascii="Times New Roman" w:hAnsi="Times New Roman" w:cs="Times New Roman"/>
            <w:color w:val="00693E"/>
            <w:sz w:val="24"/>
            <w:szCs w:val="24"/>
            <w:shd w:val="clear" w:color="auto" w:fill="FFFFFF"/>
          </w:rPr>
          <w:t>https://n2t.net/ark:/83024/d4hq3s42r</w:t>
        </w:r>
      </w:hyperlink>
      <w:r w:rsidRPr="009C761A">
        <w:rPr>
          <w:rFonts w:ascii="Times New Roman" w:hAnsi="Times New Roman" w:cs="Times New Roman"/>
          <w:sz w:val="24"/>
          <w:szCs w:val="24"/>
        </w:rPr>
        <w:t>.</w:t>
      </w:r>
    </w:p>
  </w:endnote>
  <w:endnote w:id="53">
    <w:p w14:paraId="66A0CA7F" w14:textId="77777777" w:rsidR="006062B9" w:rsidRDefault="006062B9" w:rsidP="006062B9">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w:t>
      </w:r>
      <w:r w:rsidRPr="00DA28C2">
        <w:rPr>
          <w:rFonts w:ascii="Times New Roman" w:hAnsi="Times New Roman" w:cs="Times New Roman"/>
          <w:sz w:val="24"/>
          <w:szCs w:val="24"/>
        </w:rPr>
        <w:t>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r>
        <w:rPr>
          <w:rFonts w:ascii="Times New Roman" w:hAnsi="Times New Roman" w:cs="Times New Roman"/>
          <w:sz w:val="24"/>
          <w:szCs w:val="24"/>
        </w:rPr>
        <w:t xml:space="preserve">5, </w:t>
      </w:r>
      <w:hyperlink r:id="rId42" w:history="1">
        <w:r w:rsidRPr="00C243FC">
          <w:rPr>
            <w:rStyle w:val="Hyperlink"/>
            <w:rFonts w:ascii="Times New Roman" w:hAnsi="Times New Roman" w:cs="Times New Roman"/>
            <w:sz w:val="24"/>
            <w:szCs w:val="24"/>
          </w:rPr>
          <w:t>http://hdl.handle.net/11213/14582</w:t>
        </w:r>
      </w:hyperlink>
      <w:r w:rsidRPr="00DA28C2">
        <w:rPr>
          <w:rFonts w:ascii="Times New Roman" w:hAnsi="Times New Roman" w:cs="Times New Roman"/>
          <w:sz w:val="24"/>
          <w:szCs w:val="24"/>
        </w:rPr>
        <w:t>.</w:t>
      </w:r>
    </w:p>
  </w:endnote>
  <w:endnote w:id="54">
    <w:p w14:paraId="41855A14" w14:textId="77777777" w:rsidR="006062B9" w:rsidRPr="0070259D" w:rsidRDefault="006062B9" w:rsidP="006062B9">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w:t>
      </w:r>
      <w:proofErr w:type="spellStart"/>
      <w:r w:rsidRPr="0070259D">
        <w:rPr>
          <w:rFonts w:ascii="Times New Roman" w:hAnsi="Times New Roman" w:cs="Times New Roman"/>
          <w:sz w:val="24"/>
          <w:szCs w:val="24"/>
        </w:rPr>
        <w:t>Dupont</w:t>
      </w:r>
      <w:proofErr w:type="spellEnd"/>
      <w:r w:rsidRPr="0070259D">
        <w:rPr>
          <w:rFonts w:ascii="Times New Roman" w:hAnsi="Times New Roman" w:cs="Times New Roman"/>
          <w:sz w:val="24"/>
          <w:szCs w:val="24"/>
        </w:rPr>
        <w:t xml:space="preserve">,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55">
    <w:p w14:paraId="00000042" w14:textId="0967C74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43">
        <w:r w:rsidRPr="00C40EBA">
          <w:rPr>
            <w:rFonts w:ascii="Times New Roman" w:eastAsia="Times New Roman" w:hAnsi="Times New Roman" w:cs="Times New Roman"/>
            <w:color w:val="1155CC"/>
            <w:sz w:val="24"/>
            <w:szCs w:val="24"/>
            <w:highlight w:val="white"/>
            <w:u w:val="single"/>
          </w:rPr>
          <w:t>https://sites.google.com/view/cataloging-ethics/home</w:t>
        </w:r>
      </w:hyperlink>
      <w:r w:rsidRPr="00C40EBA">
        <w:rPr>
          <w:rFonts w:ascii="Times New Roman" w:eastAsia="Times New Roman" w:hAnsi="Times New Roman" w:cs="Times New Roman"/>
          <w:color w:val="333333"/>
          <w:sz w:val="24"/>
          <w:szCs w:val="24"/>
          <w:highlight w:val="white"/>
        </w:rPr>
        <w:t>.</w:t>
      </w:r>
    </w:p>
  </w:endnote>
  <w:endnote w:id="56">
    <w:p w14:paraId="0000004C" w14:textId="1CA9171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4"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57">
    <w:p w14:paraId="0000004D" w14:textId="0CC3F1E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45"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58">
    <w:p w14:paraId="00000071" w14:textId="6D559FF9"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Lihong</w:t>
      </w:r>
      <w:proofErr w:type="spellEnd"/>
      <w:r w:rsidRPr="00C40EBA">
        <w:rPr>
          <w:rFonts w:ascii="Times New Roman" w:eastAsia="Times New Roman" w:hAnsi="Times New Roman" w:cs="Times New Roman"/>
          <w:sz w:val="24"/>
          <w:szCs w:val="24"/>
        </w:rPr>
        <w:t xml:space="preserve">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w:t>
      </w:r>
      <w:r w:rsidR="00286196">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w:t>
      </w:r>
      <w:hyperlink r:id="rId46" w:history="1">
        <w:r w:rsidRPr="006F5BEA">
          <w:rPr>
            <w:rStyle w:val="Hyperlink"/>
            <w:rFonts w:ascii="Times New Roman" w:eastAsia="Times New Roman" w:hAnsi="Times New Roman" w:cs="Times New Roman"/>
            <w:sz w:val="24"/>
            <w:szCs w:val="24"/>
          </w:rPr>
          <w:t>https://doi.org/10.1080/19386389.2019.1688368</w:t>
        </w:r>
      </w:hyperlink>
      <w:r>
        <w:rPr>
          <w:rFonts w:ascii="Times New Roman" w:eastAsia="Times New Roman" w:hAnsi="Times New Roman" w:cs="Times New Roman"/>
          <w:sz w:val="24"/>
          <w:szCs w:val="24"/>
        </w:rPr>
        <w:t>.</w:t>
      </w:r>
    </w:p>
  </w:endnote>
  <w:endnote w:id="59">
    <w:p w14:paraId="0000004E" w14:textId="1C33C08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7" w:history="1">
        <w:r w:rsidRPr="006F5BEA">
          <w:rPr>
            <w:rStyle w:val="Hyperlink"/>
            <w:rFonts w:ascii="Times New Roman" w:eastAsia="Times New Roman" w:hAnsi="Times New Roman" w:cs="Times New Roman"/>
            <w:sz w:val="24"/>
            <w:szCs w:val="24"/>
          </w:rPr>
          <w:t>https://wiki.lyrasis.org/display/pccidmgt/URIs+in+MARC+Pilot</w:t>
        </w:r>
      </w:hyperlink>
      <w:r>
        <w:rPr>
          <w:rFonts w:ascii="Times New Roman" w:eastAsia="Times New Roman" w:hAnsi="Times New Roman" w:cs="Times New Roman"/>
          <w:sz w:val="24"/>
          <w:szCs w:val="24"/>
        </w:rPr>
        <w:t>.</w:t>
      </w:r>
    </w:p>
  </w:endnote>
  <w:endnote w:id="60">
    <w:p w14:paraId="21D2B99B" w14:textId="77777777" w:rsidR="00176A72" w:rsidRPr="000732F4" w:rsidRDefault="00176A72" w:rsidP="00176A72">
      <w:pPr>
        <w:pStyle w:val="EndnoteText"/>
        <w:spacing w:line="480" w:lineRule="auto"/>
        <w:rPr>
          <w:lang w:val="en-US"/>
        </w:rPr>
      </w:pPr>
      <w:r>
        <w:rPr>
          <w:rStyle w:val="EndnoteReference"/>
        </w:rPr>
        <w:endnoteRef/>
      </w:r>
      <w:r>
        <w:t xml:space="preserve"> </w:t>
      </w:r>
      <w:proofErr w:type="spellStart"/>
      <w:r w:rsidRPr="000732F4">
        <w:rPr>
          <w:rFonts w:ascii="Times New Roman" w:hAnsi="Times New Roman" w:cs="Times New Roman"/>
          <w:color w:val="000000"/>
          <w:sz w:val="24"/>
          <w:szCs w:val="24"/>
        </w:rPr>
        <w:t>Wikidata</w:t>
      </w:r>
      <w:proofErr w:type="spellEnd"/>
      <w:r w:rsidRPr="000732F4">
        <w:rPr>
          <w:rFonts w:ascii="Times New Roman" w:hAnsi="Times New Roman" w:cs="Times New Roman"/>
          <w:color w:val="000000"/>
          <w:sz w:val="24"/>
          <w:szCs w:val="24"/>
        </w:rPr>
        <w:t xml:space="preserve">, “Gottardo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December 29, 2020, </w:t>
      </w:r>
      <w:hyperlink r:id="rId48" w:history="1">
        <w:r w:rsidRPr="00C243FC">
          <w:rPr>
            <w:rStyle w:val="Hyperlink"/>
            <w:rFonts w:ascii="Times New Roman" w:hAnsi="Times New Roman" w:cs="Times New Roman"/>
            <w:sz w:val="24"/>
            <w:szCs w:val="24"/>
          </w:rPr>
          <w:t>https://www.wikidata.org/wiki/Q550288</w:t>
        </w:r>
      </w:hyperlink>
      <w:r>
        <w:rPr>
          <w:rFonts w:ascii="Times New Roman" w:hAnsi="Times New Roman" w:cs="Times New Roman"/>
          <w:color w:val="000000"/>
          <w:sz w:val="24"/>
          <w:szCs w:val="24"/>
        </w:rPr>
        <w:t>.</w:t>
      </w:r>
    </w:p>
  </w:endnote>
  <w:endnote w:id="61">
    <w:p w14:paraId="2C272329"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ISNI-IA,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hyperlink r:id="rId49" w:history="1">
        <w:r w:rsidRPr="000732F4">
          <w:rPr>
            <w:rStyle w:val="Hyperlink"/>
            <w:rFonts w:ascii="Times New Roman" w:hAnsi="Times New Roman" w:cs="Times New Roman"/>
            <w:sz w:val="24"/>
            <w:szCs w:val="24"/>
          </w:rPr>
          <w:t>https://isni.org/isni/0000000109223014</w:t>
        </w:r>
      </w:hyperlink>
      <w:r w:rsidRPr="000732F4">
        <w:rPr>
          <w:rFonts w:ascii="Times New Roman" w:hAnsi="Times New Roman" w:cs="Times New Roman"/>
          <w:color w:val="000000"/>
          <w:sz w:val="24"/>
          <w:szCs w:val="24"/>
        </w:rPr>
        <w:t>.</w:t>
      </w:r>
    </w:p>
  </w:endnote>
  <w:endnote w:id="62">
    <w:p w14:paraId="747CAA0B"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VIAF, “</w:t>
      </w:r>
      <w:proofErr w:type="spellStart"/>
      <w:r w:rsidRPr="000732F4">
        <w:rPr>
          <w:rFonts w:ascii="Times New Roman" w:hAnsi="Times New Roman" w:cs="Times New Roman"/>
          <w:color w:val="000000"/>
          <w:sz w:val="24"/>
          <w:szCs w:val="24"/>
        </w:rPr>
        <w:t>Aldighieri</w:t>
      </w:r>
      <w:proofErr w:type="spellEnd"/>
      <w:r w:rsidRPr="000732F4">
        <w:rPr>
          <w:rFonts w:ascii="Times New Roman" w:hAnsi="Times New Roman" w:cs="Times New Roman"/>
          <w:color w:val="000000"/>
          <w:sz w:val="24"/>
          <w:szCs w:val="24"/>
        </w:rPr>
        <w:t xml:space="preserve">, Gottardo”, December 29, 2020, </w:t>
      </w:r>
      <w:hyperlink r:id="rId50" w:history="1">
        <w:r w:rsidRPr="000732F4">
          <w:rPr>
            <w:rStyle w:val="Hyperlink"/>
            <w:rFonts w:ascii="Times New Roman" w:hAnsi="Times New Roman" w:cs="Times New Roman"/>
            <w:sz w:val="24"/>
            <w:szCs w:val="24"/>
          </w:rPr>
          <w:t>http://viaf.org/viaf/87359638</w:t>
        </w:r>
      </w:hyperlink>
      <w:r w:rsidRPr="000732F4">
        <w:rPr>
          <w:rFonts w:ascii="Times New Roman" w:hAnsi="Times New Roman" w:cs="Times New Roman"/>
          <w:color w:val="000000"/>
          <w:sz w:val="24"/>
          <w:szCs w:val="24"/>
        </w:rPr>
        <w:t>.</w:t>
      </w:r>
    </w:p>
  </w:endnote>
  <w:endnote w:id="63">
    <w:p w14:paraId="0000004F" w14:textId="43FEE066"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51" w:history="1">
        <w:r w:rsidRPr="006F5BEA">
          <w:rPr>
            <w:rStyle w:val="Hyperlink"/>
            <w:rFonts w:ascii="Times New Roman" w:eastAsia="Times New Roman" w:hAnsi="Times New Roman" w:cs="Times New Roman"/>
            <w:sz w:val="24"/>
            <w:szCs w:val="24"/>
          </w:rPr>
          <w:t>https://wiki.lyrasis.org/display/pccidmgt/Wikidata+Pilot</w:t>
        </w:r>
      </w:hyperlink>
      <w:r>
        <w:rPr>
          <w:rFonts w:ascii="Times New Roman" w:eastAsia="Times New Roman" w:hAnsi="Times New Roman" w:cs="Times New Roman"/>
          <w:sz w:val="24"/>
          <w:szCs w:val="24"/>
        </w:rPr>
        <w:t>.</w:t>
      </w:r>
    </w:p>
  </w:endnote>
  <w:endnote w:id="64">
    <w:p w14:paraId="00000050" w14:textId="1BEA121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52" w:history="1">
        <w:r w:rsidRPr="006F5BEA">
          <w:rPr>
            <w:rStyle w:val="Hyperlink"/>
            <w:rFonts w:ascii="Times New Roman" w:eastAsia="Times New Roman" w:hAnsi="Times New Roman" w:cs="Times New Roman"/>
            <w:sz w:val="24"/>
            <w:szCs w:val="24"/>
          </w:rPr>
          <w:t>https://www.oclc.org/en/worldcat/oclc-and-linked-data/shared-entity-management-infrastructure.html</w:t>
        </w:r>
      </w:hyperlink>
      <w:r>
        <w:rPr>
          <w:rFonts w:ascii="Times New Roman" w:eastAsia="Times New Roman" w:hAnsi="Times New Roman" w:cs="Times New Roman"/>
          <w:sz w:val="24"/>
          <w:szCs w:val="24"/>
        </w:rPr>
        <w:t>.</w:t>
      </w:r>
    </w:p>
  </w:endnote>
  <w:endnote w:id="65">
    <w:p w14:paraId="23A0E861" w14:textId="77777777" w:rsidR="00A529F0" w:rsidRPr="00E70DEB"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w:t>
      </w:r>
      <w:proofErr w:type="spellStart"/>
      <w:r w:rsidRPr="00C40EBA">
        <w:rPr>
          <w:rFonts w:ascii="Times New Roman" w:eastAsia="Times New Roman" w:hAnsi="Times New Roman" w:cs="Times New Roman"/>
          <w:sz w:val="24"/>
          <w:szCs w:val="24"/>
        </w:rPr>
        <w:t>Furniss</w:t>
      </w:r>
      <w:proofErr w:type="spellEnd"/>
      <w:r w:rsidRPr="00C40EBA">
        <w:rPr>
          <w:rFonts w:ascii="Times New Roman" w:eastAsia="Times New Roman" w:hAnsi="Times New Roman" w:cs="Times New Roman"/>
          <w:sz w:val="24"/>
          <w:szCs w:val="24"/>
        </w:rPr>
        <w:t xml:space="preserve">,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53"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66">
    <w:p w14:paraId="6EFFA5C1" w14:textId="77777777" w:rsidR="00A529F0" w:rsidRPr="00C40EBA"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A good starting place for those seeking training in authority work is the PCC NACO training site (</w:t>
      </w:r>
      <w:hyperlink r:id="rId54">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55">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2B916" w14:textId="77777777" w:rsidR="004A2E79" w:rsidRDefault="004A2E79">
      <w:pPr>
        <w:spacing w:line="240" w:lineRule="auto"/>
      </w:pPr>
      <w:r>
        <w:separator/>
      </w:r>
    </w:p>
  </w:footnote>
  <w:footnote w:type="continuationSeparator" w:id="0">
    <w:p w14:paraId="656510AC" w14:textId="77777777" w:rsidR="004A2E79" w:rsidRDefault="004A2E7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674795CA" w:rsidR="007353F6" w:rsidRDefault="007353F6">
    <w:r>
      <w:fldChar w:fldCharType="begin"/>
    </w:r>
    <w:r>
      <w:instrText>PAGE</w:instrText>
    </w:r>
    <w:r>
      <w:fldChar w:fldCharType="separate"/>
    </w:r>
    <w:r w:rsidR="0031141F">
      <w:rPr>
        <w:noProof/>
      </w:rPr>
      <w:t>4</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163A5"/>
    <w:rsid w:val="00025A78"/>
    <w:rsid w:val="00031FBD"/>
    <w:rsid w:val="00042CF2"/>
    <w:rsid w:val="00047127"/>
    <w:rsid w:val="00050E74"/>
    <w:rsid w:val="0006542E"/>
    <w:rsid w:val="00070033"/>
    <w:rsid w:val="00085F2D"/>
    <w:rsid w:val="000918D5"/>
    <w:rsid w:val="000C362B"/>
    <w:rsid w:val="000D4FFC"/>
    <w:rsid w:val="00122EF5"/>
    <w:rsid w:val="00176A72"/>
    <w:rsid w:val="001827D4"/>
    <w:rsid w:val="001B6183"/>
    <w:rsid w:val="001C640C"/>
    <w:rsid w:val="001D2AC1"/>
    <w:rsid w:val="001D6BFF"/>
    <w:rsid w:val="001E191B"/>
    <w:rsid w:val="001F4AEB"/>
    <w:rsid w:val="00257FF1"/>
    <w:rsid w:val="002710E7"/>
    <w:rsid w:val="0027291D"/>
    <w:rsid w:val="00286196"/>
    <w:rsid w:val="002903CA"/>
    <w:rsid w:val="002931C7"/>
    <w:rsid w:val="00293723"/>
    <w:rsid w:val="002B351A"/>
    <w:rsid w:val="002D0AF0"/>
    <w:rsid w:val="0031141F"/>
    <w:rsid w:val="003432BC"/>
    <w:rsid w:val="00345F38"/>
    <w:rsid w:val="00375875"/>
    <w:rsid w:val="00377041"/>
    <w:rsid w:val="003917C8"/>
    <w:rsid w:val="003E2ABE"/>
    <w:rsid w:val="00446723"/>
    <w:rsid w:val="00463863"/>
    <w:rsid w:val="00484F37"/>
    <w:rsid w:val="00497FD2"/>
    <w:rsid w:val="004A2E79"/>
    <w:rsid w:val="004B4D8E"/>
    <w:rsid w:val="004C519E"/>
    <w:rsid w:val="004F4B09"/>
    <w:rsid w:val="00524CC1"/>
    <w:rsid w:val="00544A1C"/>
    <w:rsid w:val="00560170"/>
    <w:rsid w:val="005642DD"/>
    <w:rsid w:val="0057573C"/>
    <w:rsid w:val="005C5DE6"/>
    <w:rsid w:val="005D342F"/>
    <w:rsid w:val="005F32B5"/>
    <w:rsid w:val="00605985"/>
    <w:rsid w:val="006062B9"/>
    <w:rsid w:val="00607A31"/>
    <w:rsid w:val="006111B4"/>
    <w:rsid w:val="00627452"/>
    <w:rsid w:val="0063491D"/>
    <w:rsid w:val="00696E66"/>
    <w:rsid w:val="00723065"/>
    <w:rsid w:val="007353F6"/>
    <w:rsid w:val="0074429F"/>
    <w:rsid w:val="00752BB2"/>
    <w:rsid w:val="0076749F"/>
    <w:rsid w:val="007C7634"/>
    <w:rsid w:val="007E7BC1"/>
    <w:rsid w:val="007F34EF"/>
    <w:rsid w:val="008011AD"/>
    <w:rsid w:val="008202C4"/>
    <w:rsid w:val="0082250E"/>
    <w:rsid w:val="008278A0"/>
    <w:rsid w:val="00837D8A"/>
    <w:rsid w:val="008515B0"/>
    <w:rsid w:val="00895CAA"/>
    <w:rsid w:val="008A65FC"/>
    <w:rsid w:val="008B71B5"/>
    <w:rsid w:val="009117B7"/>
    <w:rsid w:val="00917561"/>
    <w:rsid w:val="00927298"/>
    <w:rsid w:val="009318F7"/>
    <w:rsid w:val="00987888"/>
    <w:rsid w:val="009C217D"/>
    <w:rsid w:val="00A1064F"/>
    <w:rsid w:val="00A15B8E"/>
    <w:rsid w:val="00A23335"/>
    <w:rsid w:val="00A330CA"/>
    <w:rsid w:val="00A332AB"/>
    <w:rsid w:val="00A44D64"/>
    <w:rsid w:val="00A4533E"/>
    <w:rsid w:val="00A529F0"/>
    <w:rsid w:val="00A704F6"/>
    <w:rsid w:val="00A73F95"/>
    <w:rsid w:val="00A8569B"/>
    <w:rsid w:val="00A875E7"/>
    <w:rsid w:val="00A87B08"/>
    <w:rsid w:val="00A90908"/>
    <w:rsid w:val="00AA39BA"/>
    <w:rsid w:val="00AB707F"/>
    <w:rsid w:val="00AD5499"/>
    <w:rsid w:val="00AD55D3"/>
    <w:rsid w:val="00B048B1"/>
    <w:rsid w:val="00B10413"/>
    <w:rsid w:val="00B23C0C"/>
    <w:rsid w:val="00B553AA"/>
    <w:rsid w:val="00B57BA6"/>
    <w:rsid w:val="00B72E44"/>
    <w:rsid w:val="00B76337"/>
    <w:rsid w:val="00B95218"/>
    <w:rsid w:val="00BD7B87"/>
    <w:rsid w:val="00BE11B4"/>
    <w:rsid w:val="00BF0A60"/>
    <w:rsid w:val="00BF6429"/>
    <w:rsid w:val="00C05B88"/>
    <w:rsid w:val="00C24F78"/>
    <w:rsid w:val="00C40EBA"/>
    <w:rsid w:val="00C6751A"/>
    <w:rsid w:val="00C97F00"/>
    <w:rsid w:val="00CD74B6"/>
    <w:rsid w:val="00CF0E18"/>
    <w:rsid w:val="00CF1A31"/>
    <w:rsid w:val="00CF3AD1"/>
    <w:rsid w:val="00D2610A"/>
    <w:rsid w:val="00D44CBA"/>
    <w:rsid w:val="00D5008B"/>
    <w:rsid w:val="00D7074F"/>
    <w:rsid w:val="00D746E1"/>
    <w:rsid w:val="00DA2DC8"/>
    <w:rsid w:val="00DB46CF"/>
    <w:rsid w:val="00DB7C91"/>
    <w:rsid w:val="00DD7070"/>
    <w:rsid w:val="00E210EB"/>
    <w:rsid w:val="00E41DD9"/>
    <w:rsid w:val="00E5049F"/>
    <w:rsid w:val="00E70DEB"/>
    <w:rsid w:val="00E71A6A"/>
    <w:rsid w:val="00E76DE5"/>
    <w:rsid w:val="00EB1C16"/>
    <w:rsid w:val="00EB2775"/>
    <w:rsid w:val="00EE5437"/>
    <w:rsid w:val="00F127D5"/>
    <w:rsid w:val="00F24769"/>
    <w:rsid w:val="00F27AD2"/>
    <w:rsid w:val="00F34320"/>
    <w:rsid w:val="00F42946"/>
    <w:rsid w:val="00F520DF"/>
    <w:rsid w:val="00F74EB2"/>
    <w:rsid w:val="00FB12A0"/>
    <w:rsid w:val="00FB14E0"/>
    <w:rsid w:val="00FB1EB0"/>
    <w:rsid w:val="00FB60EE"/>
    <w:rsid w:val="00FC725B"/>
    <w:rsid w:val="00FD3A31"/>
    <w:rsid w:val="00FE79A5"/>
    <w:rsid w:val="00FF3196"/>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723065"/>
    <w:pPr>
      <w:tabs>
        <w:tab w:val="center" w:pos="4680"/>
        <w:tab w:val="right" w:pos="9360"/>
      </w:tabs>
      <w:spacing w:line="240" w:lineRule="auto"/>
    </w:pPr>
  </w:style>
  <w:style w:type="character" w:customStyle="1" w:styleId="HeaderChar">
    <w:name w:val="Header Char"/>
    <w:basedOn w:val="DefaultParagraphFont"/>
    <w:link w:val="Header"/>
    <w:uiPriority w:val="99"/>
    <w:rsid w:val="00723065"/>
  </w:style>
  <w:style w:type="paragraph" w:styleId="Footer">
    <w:name w:val="footer"/>
    <w:basedOn w:val="Normal"/>
    <w:link w:val="FooterChar"/>
    <w:uiPriority w:val="99"/>
    <w:unhideWhenUsed/>
    <w:rsid w:val="00723065"/>
    <w:pPr>
      <w:tabs>
        <w:tab w:val="center" w:pos="4680"/>
        <w:tab w:val="right" w:pos="9360"/>
      </w:tabs>
      <w:spacing w:line="240" w:lineRule="auto"/>
    </w:pPr>
  </w:style>
  <w:style w:type="character" w:customStyle="1" w:styleId="FooterChar">
    <w:name w:val="Footer Char"/>
    <w:basedOn w:val="DefaultParagraphFont"/>
    <w:link w:val="Footer"/>
    <w:uiPriority w:val="99"/>
    <w:rsid w:val="00723065"/>
  </w:style>
  <w:style w:type="character" w:customStyle="1" w:styleId="UnresolvedMention">
    <w:name w:val="Unresolved Mention"/>
    <w:basedOn w:val="DefaultParagraphFont"/>
    <w:uiPriority w:val="99"/>
    <w:rsid w:val="00CF3AD1"/>
    <w:rPr>
      <w:color w:val="605E5C"/>
      <w:shd w:val="clear" w:color="auto" w:fill="E1DFDD"/>
    </w:rPr>
  </w:style>
  <w:style w:type="paragraph" w:styleId="NormalWeb">
    <w:name w:val="Normal (Web)"/>
    <w:basedOn w:val="Normal"/>
    <w:uiPriority w:val="99"/>
    <w:unhideWhenUsed/>
    <w:rsid w:val="00F429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3627">
      <w:bodyDiv w:val="1"/>
      <w:marLeft w:val="0"/>
      <w:marRight w:val="0"/>
      <w:marTop w:val="0"/>
      <w:marBottom w:val="0"/>
      <w:divBdr>
        <w:top w:val="none" w:sz="0" w:space="0" w:color="auto"/>
        <w:left w:val="none" w:sz="0" w:space="0" w:color="auto"/>
        <w:bottom w:val="none" w:sz="0" w:space="0" w:color="auto"/>
        <w:right w:val="none" w:sz="0" w:space="0" w:color="auto"/>
      </w:divBdr>
    </w:div>
    <w:div w:id="596444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ikidata.org/wiki/Q692" TargetMode="External"/><Relationship Id="rId8" Type="http://schemas.openxmlformats.org/officeDocument/2006/relationships/hyperlink" Target="https://sites.google.com/view/cataloging-ethics/home" TargetMode="Externa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s://ac.bslw.com/community/wiki/index.php/Profile_Guide" TargetMode="External"/><Relationship Id="rId14" Type="http://schemas.openxmlformats.org/officeDocument/2006/relationships/hyperlink" Target="https://doi.org/10.1080/19386389.2019.1703497" TargetMode="External"/><Relationship Id="rId15" Type="http://schemas.openxmlformats.org/officeDocument/2006/relationships/hyperlink" Target="https://doi.org/10.1080/07317131.2018.1509432" TargetMode="External"/><Relationship Id="rId16" Type="http://schemas.openxmlformats.org/officeDocument/2006/relationships/hyperlink" Target="http://dx.doi.org/10.1300/J104v43n03_03" TargetMode="External"/><Relationship Id="rId17" Type="http://schemas.openxmlformats.org/officeDocument/2006/relationships/hyperlink" Target="http://dx.doi.org/10.1300/J104v26n04_04" TargetMode="External"/><Relationship Id="rId18" Type="http://schemas.openxmlformats.org/officeDocument/2006/relationships/hyperlink" Target="https://doi.org/10.17723/aarc-82-02-18" TargetMode="External"/><Relationship Id="rId19" Type="http://schemas.openxmlformats.org/officeDocument/2006/relationships/hyperlink" Target="https://doi.org/10.1300/j201v05n01_01" TargetMode="External"/><Relationship Id="rId50" Type="http://schemas.openxmlformats.org/officeDocument/2006/relationships/hyperlink" Target="http://viaf.org/viaf/87359638" TargetMode="External"/><Relationship Id="rId51" Type="http://schemas.openxmlformats.org/officeDocument/2006/relationships/hyperlink" Target="https://wiki.lyrasis.org/display/pccidmgt/Wikidata+Pilot" TargetMode="External"/><Relationship Id="rId52" Type="http://schemas.openxmlformats.org/officeDocument/2006/relationships/hyperlink" Target="https://www.oclc.org/en/worldcat/oclc-and-linked-data/shared-entity-management-infrastructure.html" TargetMode="External"/><Relationship Id="rId53" Type="http://schemas.openxmlformats.org/officeDocument/2006/relationships/hyperlink" Target="https://dx.doi.org/10.1300/j104v34n01_14" TargetMode="External"/><Relationship Id="rId54" Type="http://schemas.openxmlformats.org/officeDocument/2006/relationships/hyperlink" Target="https://www.loc.gov/aba/pcc/naco/training/" TargetMode="External"/><Relationship Id="rId55" Type="http://schemas.openxmlformats.org/officeDocument/2006/relationships/hyperlink" Target="https://www.loc.gov/catdir/cpso/dcmz1.pdf" TargetMode="External"/><Relationship Id="rId40" Type="http://schemas.openxmlformats.org/officeDocument/2006/relationships/hyperlink" Target="http://zinelibraries.info/2016/05/30/code-of-ethics-1115-web-version/" TargetMode="External"/><Relationship Id="rId41" Type="http://schemas.openxmlformats.org/officeDocument/2006/relationships/hyperlink" Target="https://n2t.net/ark:/83024/d4hq3s42r" TargetMode="External"/><Relationship Id="rId42" Type="http://schemas.openxmlformats.org/officeDocument/2006/relationships/hyperlink" Target="http://hdl.handle.net/11213/14582" TargetMode="External"/><Relationship Id="rId43" Type="http://schemas.openxmlformats.org/officeDocument/2006/relationships/hyperlink" Target="https://sites.google.com/view/cataloging-ethics/home?authuser=0" TargetMode="External"/><Relationship Id="rId44" Type="http://schemas.openxmlformats.org/officeDocument/2006/relationships/hyperlink" Target="https://www.loc.gov/bibframe/" TargetMode="External"/><Relationship Id="rId45" Type="http://schemas.openxmlformats.org/officeDocument/2006/relationships/hyperlink" Target="https://wiki.lyrasis.org/display/ld4lGW" TargetMode="External"/><Relationship Id="rId46" Type="http://schemas.openxmlformats.org/officeDocument/2006/relationships/hyperlink" Target="https://doi.org/10.1080/19386389.2019.1688368" TargetMode="External"/><Relationship Id="rId47" Type="http://schemas.openxmlformats.org/officeDocument/2006/relationships/hyperlink" Target="https://wiki.lyrasis.org/display/pccidmgt/URIs+in+MARC+Pilot" TargetMode="External"/><Relationship Id="rId48" Type="http://schemas.openxmlformats.org/officeDocument/2006/relationships/hyperlink" Target="https://www.wikidata.org/wiki/Q550288" TargetMode="External"/><Relationship Id="rId49" Type="http://schemas.openxmlformats.org/officeDocument/2006/relationships/hyperlink" Target="https://isni.org/isni/0000000109223014" TargetMode="External"/><Relationship Id="rId1" Type="http://schemas.openxmlformats.org/officeDocument/2006/relationships/hyperlink" Target="http://dx.doi.org/10.1300/J104v09n03_01" TargetMode="External"/><Relationship Id="rId2" Type="http://schemas.openxmlformats.org/officeDocument/2006/relationships/hyperlink" Target="https://products.abc-clio.com/ODLIS/odlis_m.aspx" TargetMode="External"/><Relationship Id="rId3" Type="http://schemas.openxmlformats.org/officeDocument/2006/relationships/hyperlink" Target="https://eric.ed.gov/?id=ED031273" TargetMode="External"/><Relationship Id="rId4" Type="http://schemas.openxmlformats.org/officeDocument/2006/relationships/hyperlink" Target="https://doi.org/10.1300/J104v38n03_04" TargetMode="External"/><Relationship Id="rId5" Type="http://schemas.openxmlformats.org/officeDocument/2006/relationships/hyperlink" Target="http://www.loc.gov/marc/" TargetMode="External"/><Relationship Id="rId6" Type="http://schemas.openxmlformats.org/officeDocument/2006/relationships/hyperlink" Target="https://access.rdatoolkit.org" TargetMode="External"/><Relationship Id="rId7" Type="http://schemas.openxmlformats.org/officeDocument/2006/relationships/hyperlink" Target="https://www.loc.gov/marc/uma" TargetMode="External"/><Relationship Id="rId8" Type="http://schemas.openxmlformats.org/officeDocument/2006/relationships/hyperlink" Target="https://www.loc.gov/marc/authority/" TargetMode="External"/><Relationship Id="rId9" Type="http://schemas.openxmlformats.org/officeDocument/2006/relationships/hyperlink" Target="https://www.loc.gov/marc/uma/pt12.html" TargetMode="External"/><Relationship Id="rId30" Type="http://schemas.openxmlformats.org/officeDocument/2006/relationships/hyperlink" Target="https://doi.org/10.6017/ital.v38i2.10886" TargetMode="External"/><Relationship Id="rId31" Type="http://schemas.openxmlformats.org/officeDocument/2006/relationships/hyperlink" Target="https://doi.org/10.1080/19386389.2019.1589700" TargetMode="External"/><Relationship Id="rId32" Type="http://schemas.openxmlformats.org/officeDocument/2006/relationships/hyperlink" Target="https://id.loc.gov" TargetMode="External"/><Relationship Id="rId33" Type="http://schemas.openxmlformats.org/officeDocument/2006/relationships/hyperlink" Target="https://orcid.org" TargetMode="External"/><Relationship Id="rId34" Type="http://schemas.openxmlformats.org/officeDocument/2006/relationships/hyperlink" Target="https://isni.org" TargetMode="External"/><Relationship Id="rId35" Type="http://schemas.openxmlformats.org/officeDocument/2006/relationships/hyperlink" Target="https://www.w3.org/standards/semanticweb/" TargetMode="External"/><Relationship Id="rId36" Type="http://schemas.openxmlformats.org/officeDocument/2006/relationships/hyperlink" Target="https://www.w3.org/wiki/URI" TargetMode="External"/><Relationship Id="rId37" Type="http://schemas.openxmlformats.org/officeDocument/2006/relationships/hyperlink" Target="https://doi.org/10.1108/DLP-10-2015-0020." TargetMode="External"/><Relationship Id="rId38" Type="http://schemas.openxmlformats.org/officeDocument/2006/relationships/hyperlink" Target="https://doi.org/10.1108/dlp-10-2015-0020" TargetMode="External"/><Relationship Id="rId39" Type="http://schemas.openxmlformats.org/officeDocument/2006/relationships/hyperlink" Target="https://www.w3.org/International/articles/idn-and-iri/" TargetMode="External"/><Relationship Id="rId20" Type="http://schemas.openxmlformats.org/officeDocument/2006/relationships/hyperlink" Target="http://www.apex-project.eu/index.php/en/articles/184-archival-authority-control-an-introduction-to-encoded-archival-context-corporate-bodies-persons-and-families" TargetMode="External"/><Relationship Id="rId21" Type="http://schemas.openxmlformats.org/officeDocument/2006/relationships/hyperlink" Target="https://doi.org/10.1080/19386389.2013.826061" TargetMode="External"/><Relationship Id="rId22" Type="http://schemas.openxmlformats.org/officeDocument/2006/relationships/hyperlink" Target="https://doi.org/10.1080/01639370902737232" TargetMode="External"/><Relationship Id="rId23" Type="http://schemas.openxmlformats.org/officeDocument/2006/relationships/hyperlink" Target="https://products.abc-clio.com/ODLIS/odlis_f.aspx" TargetMode="External"/><Relationship Id="rId24" Type="http://schemas.openxmlformats.org/officeDocument/2006/relationships/hyperlink" Target="http://fast.oclc.org" TargetMode="External"/><Relationship Id="rId25" Type="http://schemas.openxmlformats.org/officeDocument/2006/relationships/hyperlink" Target="https://id.loc.gov/authorities/subjects.html" TargetMode="External"/><Relationship Id="rId26" Type="http://schemas.openxmlformats.org/officeDocument/2006/relationships/hyperlink" Target="https://doi.org/10.1300/j104v39n01_03" TargetMode="External"/><Relationship Id="rId27" Type="http://schemas.openxmlformats.org/officeDocument/2006/relationships/hyperlink" Target="https://viaf.org" TargetMode="External"/><Relationship Id="rId28" Type="http://schemas.openxmlformats.org/officeDocument/2006/relationships/hyperlink" Target="https://www.wikidata.org" TargetMode="External"/><Relationship Id="rId29" Type="http://schemas.openxmlformats.org/officeDocument/2006/relationships/hyperlink" Target="https://www.w3.org/2013/data/" TargetMode="External"/><Relationship Id="rId10" Type="http://schemas.openxmlformats.org/officeDocument/2006/relationships/hyperlink" Target="https://www.loc.gov/marc/authority/examples.html" TargetMode="External"/><Relationship Id="rId11" Type="http://schemas.openxmlformats.org/officeDocument/2006/relationships/hyperlink" Target="https://doi.org/10.1300/j104v39n01_12" TargetMode="External"/><Relationship Id="rId12" Type="http://schemas.openxmlformats.org/officeDocument/2006/relationships/hyperlink" Target="https://doi.org/10.1080/07317131.2018.1509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376-BDF3-4848-8A6A-B2AD9D1E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37</Pages>
  <Words>8910</Words>
  <Characters>50787</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9</cp:revision>
  <dcterms:created xsi:type="dcterms:W3CDTF">2021-01-11T19:59:00Z</dcterms:created>
  <dcterms:modified xsi:type="dcterms:W3CDTF">2021-01-12T08:14:00Z</dcterms:modified>
</cp:coreProperties>
</file>