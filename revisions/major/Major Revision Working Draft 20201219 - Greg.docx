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D1AA07E" w14:textId="77777777" w:rsidR="007C3FAA" w:rsidRDefault="007C3FAA" w:rsidP="007C3FAA">
      <w:pPr>
        <w:pStyle w:val="Articletitle"/>
      </w:pPr>
      <w:r>
        <w:t>Authority Control Today: Principles, Practices, and Trends</w:t>
      </w:r>
    </w:p>
    <w:p w14:paraId="418BCF53" w14:textId="77777777" w:rsidR="007C3FAA" w:rsidRPr="00DB7C91" w:rsidRDefault="007C3FAA" w:rsidP="007C3FAA">
      <w:pPr>
        <w:spacing w:line="480" w:lineRule="auto"/>
        <w:ind w:left="720"/>
        <w:rPr>
          <w:rFonts w:ascii="Times New Roman" w:eastAsia="Times New Roman" w:hAnsi="Times New Roman" w:cs="Times New Roman"/>
          <w:sz w:val="24"/>
          <w:szCs w:val="24"/>
          <w:highlight w:val="white"/>
        </w:rPr>
      </w:pPr>
      <w:r w:rsidRPr="00DB7C91">
        <w:rPr>
          <w:rFonts w:ascii="Times New Roman" w:eastAsia="Times New Roman" w:hAnsi="Times New Roman" w:cs="Times New Roman"/>
          <w:sz w:val="24"/>
          <w:szCs w:val="24"/>
          <w:highlight w:val="white"/>
        </w:rPr>
        <w:t>Authority control enhances the accessibility of library resources</w:t>
      </w:r>
      <w:r>
        <w:rPr>
          <w:rFonts w:ascii="Times New Roman" w:eastAsia="Times New Roman" w:hAnsi="Times New Roman" w:cs="Times New Roman"/>
          <w:sz w:val="24"/>
          <w:szCs w:val="24"/>
          <w:highlight w:val="white"/>
        </w:rPr>
        <w:t xml:space="preserve"> by controlling the choice and form of access points</w:t>
      </w:r>
      <w:r w:rsidRPr="00DB7C91">
        <w:rPr>
          <w:rFonts w:ascii="Times New Roman" w:eastAsia="Times New Roman" w:hAnsi="Times New Roman" w:cs="Times New Roman"/>
          <w:sz w:val="24"/>
          <w:szCs w:val="24"/>
          <w:highlight w:val="white"/>
        </w:rPr>
        <w:t>, improving users’ ability to efficiently find the works relevant to their information search.</w:t>
      </w:r>
      <w:r w:rsidRPr="00DB7C91">
        <w:rPr>
          <w:rFonts w:ascii="Times New Roman" w:eastAsia="Times New Roman" w:hAnsi="Times New Roman" w:cs="Times New Roman"/>
          <w:color w:val="FF0000"/>
          <w:sz w:val="24"/>
          <w:szCs w:val="24"/>
          <w:highlight w:val="white"/>
        </w:rPr>
        <w:t xml:space="preserve"> </w:t>
      </w:r>
      <w:r w:rsidRPr="00DB7C91">
        <w:rPr>
          <w:rFonts w:ascii="Times New Roman" w:eastAsia="Times New Roman" w:hAnsi="Times New Roman" w:cs="Times New Roman"/>
          <w:sz w:val="24"/>
          <w:szCs w:val="24"/>
          <w:highlight w:val="white"/>
        </w:rPr>
        <w:t>While authority control and the technologies that support its implementation continue to evolve, the underlying principles and purposes remain the same. Written primarily for a new generation of technical services librarians, this paper illuminates the importance of authority control in cataloging and library database management, discusses its history, describes current practices, and introduces readers to trends and issues in the field, including future applications beyond the library catalog.</w:t>
      </w:r>
    </w:p>
    <w:p w14:paraId="2B9D7CEB" w14:textId="77777777" w:rsidR="007C3FAA" w:rsidRPr="00DB7C91" w:rsidRDefault="007C3FAA" w:rsidP="007C3FAA">
      <w:pPr>
        <w:spacing w:line="480" w:lineRule="auto"/>
        <w:rPr>
          <w:rFonts w:ascii="Times New Roman" w:hAnsi="Times New Roman" w:cs="Times New Roman"/>
          <w:b/>
        </w:rPr>
      </w:pPr>
      <w:commentRangeStart w:id="0"/>
      <w:r>
        <w:rPr>
          <w:rFonts w:ascii="Times New Roman" w:hAnsi="Times New Roman" w:cs="Times New Roman"/>
          <w:b/>
          <w:sz w:val="24"/>
          <w:szCs w:val="24"/>
        </w:rPr>
        <w:t>Introduction</w:t>
      </w:r>
      <w:commentRangeEnd w:id="0"/>
      <w:r w:rsidR="008B6D98">
        <w:rPr>
          <w:rStyle w:val="CommentReference"/>
        </w:rPr>
        <w:commentReference w:id="0"/>
      </w:r>
    </w:p>
    <w:p w14:paraId="774C3BBF" w14:textId="429CF796" w:rsidR="00E048F1" w:rsidRPr="00BF0F37" w:rsidRDefault="00E048F1" w:rsidP="00BF0F37">
      <w:pPr>
        <w:spacing w:line="480" w:lineRule="auto"/>
        <w:rPr>
          <w:rFonts w:ascii="Times New Roman" w:eastAsia="Times New Roman" w:hAnsi="Times New Roman" w:cs="Times New Roman"/>
          <w:sz w:val="24"/>
          <w:szCs w:val="24"/>
          <w:highlight w:val="white"/>
        </w:rPr>
      </w:pPr>
      <w:r w:rsidRPr="00BF0F37">
        <w:rPr>
          <w:rFonts w:ascii="Times New Roman" w:eastAsia="Times New Roman" w:hAnsi="Times New Roman" w:cs="Times New Roman"/>
          <w:sz w:val="24"/>
          <w:szCs w:val="24"/>
          <w:highlight w:val="white"/>
        </w:rPr>
        <w:t>Barbara Tillett explained the essential nature of authority control within libraries over three decades ago, stating, “In order to accomplish the finding and gathering functions, the catalog must have authority control. Authority control is inherent to a catalog and without it, a file cannot be considered a catalog.”</w:t>
      </w:r>
      <w:r w:rsidRPr="00BF0F37">
        <w:rPr>
          <w:rFonts w:ascii="Times New Roman" w:eastAsia="Times New Roman" w:hAnsi="Times New Roman" w:cs="Times New Roman"/>
          <w:sz w:val="24"/>
          <w:szCs w:val="24"/>
          <w:highlight w:val="white"/>
          <w:vertAlign w:val="superscript"/>
        </w:rPr>
        <w:endnoteReference w:id="1"/>
      </w:r>
      <w:r w:rsidRPr="00BF0F37">
        <w:rPr>
          <w:rFonts w:ascii="Times New Roman" w:eastAsia="Times New Roman" w:hAnsi="Times New Roman" w:cs="Times New Roman"/>
          <w:sz w:val="24"/>
          <w:szCs w:val="24"/>
          <w:highlight w:val="white"/>
        </w:rPr>
        <w:t xml:space="preserve"> Technical services librarians today must be just as passionate about this essential function of their jobs</w:t>
      </w:r>
      <w:r w:rsidRPr="00BF0F37">
        <w:rPr>
          <w:rFonts w:ascii="Times New Roman" w:eastAsia="Times New Roman" w:hAnsi="Times New Roman" w:cs="Times New Roman"/>
          <w:sz w:val="24"/>
          <w:szCs w:val="24"/>
        </w:rPr>
        <w:t xml:space="preserve">. In a foundational </w:t>
      </w:r>
      <w:r w:rsidRPr="00BF0F37">
        <w:rPr>
          <w:rFonts w:ascii="Times New Roman" w:eastAsia="Times New Roman" w:hAnsi="Times New Roman" w:cs="Times New Roman"/>
          <w:sz w:val="24"/>
          <w:szCs w:val="24"/>
          <w:highlight w:val="white"/>
        </w:rPr>
        <w:t>text on the topic, Clack states, “What is authority control? It is a technical process executed on a library catalog to provide structure. Uniqueness, standardization, and linkages are the foundation of authority control.”</w:t>
      </w:r>
      <w:r w:rsidRPr="00BF0F37">
        <w:rPr>
          <w:rStyle w:val="EndnoteReference"/>
          <w:rFonts w:ascii="Times New Roman" w:eastAsia="Times New Roman" w:hAnsi="Times New Roman" w:cs="Times New Roman"/>
          <w:sz w:val="24"/>
          <w:szCs w:val="24"/>
          <w:highlight w:val="white"/>
        </w:rPr>
        <w:endnoteReference w:id="2"/>
      </w:r>
    </w:p>
    <w:p w14:paraId="22FECC6A" w14:textId="23F2267A" w:rsidR="007C3FAA" w:rsidRPr="00BF0F37" w:rsidRDefault="00E048F1" w:rsidP="00BF0F37">
      <w:pPr>
        <w:spacing w:line="480" w:lineRule="auto"/>
        <w:ind w:firstLine="720"/>
        <w:rPr>
          <w:rFonts w:ascii="Times New Roman" w:eastAsia="Times New Roman" w:hAnsi="Times New Roman" w:cs="Times New Roman"/>
          <w:sz w:val="24"/>
          <w:szCs w:val="24"/>
        </w:rPr>
      </w:pPr>
      <w:r w:rsidRPr="00BF0F37">
        <w:rPr>
          <w:rFonts w:ascii="Times New Roman" w:eastAsia="Times New Roman" w:hAnsi="Times New Roman" w:cs="Times New Roman"/>
          <w:sz w:val="24"/>
          <w:szCs w:val="24"/>
        </w:rPr>
        <w:t>In the process of identifying and describing information resources, catalogers create descriptive (or bibliographic) records that are gathered into a library catalog, which serves as a tool for library users to find resources that meet their information needs. The information resource is described within a structured bibliographic record with various types of information keyed into data fields. Within this context, a</w:t>
      </w:r>
      <w:r w:rsidRPr="00BF0F37">
        <w:rPr>
          <w:rFonts w:ascii="Times New Roman" w:eastAsia="Times New Roman" w:hAnsi="Times New Roman" w:cs="Times New Roman"/>
          <w:sz w:val="24"/>
          <w:szCs w:val="24"/>
          <w:highlight w:val="white"/>
        </w:rPr>
        <w:t>uthority control is a key aspect of the cataloger’s work.</w:t>
      </w:r>
      <w:r w:rsidRPr="00BF0F37">
        <w:rPr>
          <w:rFonts w:ascii="Times New Roman" w:eastAsia="Times New Roman" w:hAnsi="Times New Roman" w:cs="Times New Roman"/>
          <w:sz w:val="24"/>
          <w:szCs w:val="24"/>
        </w:rPr>
        <w:t xml:space="preserve"> The cataloger must select the names, subjects, and titles that are associated with the </w:t>
      </w:r>
      <w:r w:rsidRPr="00BF0F37">
        <w:rPr>
          <w:rFonts w:ascii="Times New Roman" w:eastAsia="Times New Roman" w:hAnsi="Times New Roman" w:cs="Times New Roman"/>
          <w:sz w:val="24"/>
          <w:szCs w:val="24"/>
        </w:rPr>
        <w:lastRenderedPageBreak/>
        <w:t>information resource and enter these in searchable fields within the record. These become the access points by which the resource may be found through the searching functions of the catalog. Authority work is the process by which the cataloger ensures</w:t>
      </w:r>
      <w:r w:rsidR="001C5BC6">
        <w:rPr>
          <w:rFonts w:ascii="Times New Roman" w:eastAsia="Times New Roman" w:hAnsi="Times New Roman" w:cs="Times New Roman"/>
          <w:sz w:val="24"/>
          <w:szCs w:val="24"/>
        </w:rPr>
        <w:t xml:space="preserve"> that the catalog links related resources</w:t>
      </w:r>
      <w:r w:rsidRPr="00BF0F37">
        <w:rPr>
          <w:rFonts w:ascii="Times New Roman" w:eastAsia="Times New Roman" w:hAnsi="Times New Roman" w:cs="Times New Roman"/>
          <w:sz w:val="24"/>
          <w:szCs w:val="24"/>
        </w:rPr>
        <w:t xml:space="preserve"> </w:t>
      </w:r>
      <w:r w:rsidR="001C5BC6">
        <w:rPr>
          <w:rFonts w:ascii="Times New Roman" w:eastAsia="Times New Roman" w:hAnsi="Times New Roman" w:cs="Times New Roman"/>
          <w:sz w:val="24"/>
          <w:szCs w:val="24"/>
        </w:rPr>
        <w:t xml:space="preserve">through the foundational concepts outlined by Clack: </w:t>
      </w:r>
      <w:r w:rsidR="00DA0B88">
        <w:rPr>
          <w:rFonts w:ascii="Times New Roman" w:eastAsia="Times New Roman" w:hAnsi="Times New Roman" w:cs="Times New Roman"/>
          <w:sz w:val="24"/>
          <w:szCs w:val="24"/>
        </w:rPr>
        <w:t xml:space="preserve"> </w:t>
      </w:r>
      <w:r w:rsidR="001C5BC6">
        <w:rPr>
          <w:rFonts w:ascii="Times New Roman" w:eastAsia="Times New Roman" w:hAnsi="Times New Roman" w:cs="Times New Roman"/>
          <w:sz w:val="24"/>
          <w:szCs w:val="24"/>
        </w:rPr>
        <w:t xml:space="preserve">uniqueness, standardization, and linkages. By ensuring </w:t>
      </w:r>
      <w:r w:rsidRPr="00BF0F37">
        <w:rPr>
          <w:rFonts w:ascii="Times New Roman" w:eastAsia="Times New Roman" w:hAnsi="Times New Roman" w:cs="Times New Roman"/>
          <w:sz w:val="24"/>
          <w:szCs w:val="24"/>
        </w:rPr>
        <w:t>an access point’s uniqueness</w:t>
      </w:r>
      <w:r w:rsidR="001C5BC6">
        <w:rPr>
          <w:rFonts w:ascii="Times New Roman" w:eastAsia="Times New Roman" w:hAnsi="Times New Roman" w:cs="Times New Roman"/>
          <w:sz w:val="24"/>
          <w:szCs w:val="24"/>
        </w:rPr>
        <w:t xml:space="preserve">, catalogers </w:t>
      </w:r>
      <w:r w:rsidR="003F3EA3">
        <w:rPr>
          <w:rFonts w:ascii="Times New Roman" w:eastAsia="Times New Roman" w:hAnsi="Times New Roman" w:cs="Times New Roman"/>
          <w:sz w:val="24"/>
          <w:szCs w:val="24"/>
        </w:rPr>
        <w:t xml:space="preserve">allow for differentiation between similar names or terms. Standardization helps catalogers to select an authorized access point which will allow related resources to be collocated. </w:t>
      </w:r>
      <w:r w:rsidR="00DA0B88">
        <w:rPr>
          <w:rFonts w:ascii="Times New Roman" w:eastAsia="Times New Roman" w:hAnsi="Times New Roman" w:cs="Times New Roman"/>
          <w:sz w:val="24"/>
          <w:szCs w:val="24"/>
        </w:rPr>
        <w:t>Catalogers adhere to guidelines for creating authority records for names and titles utilizing s</w:t>
      </w:r>
      <w:r w:rsidR="003F3EA3">
        <w:rPr>
          <w:rFonts w:ascii="Times New Roman" w:eastAsia="Times New Roman" w:hAnsi="Times New Roman" w:cs="Times New Roman"/>
          <w:sz w:val="24"/>
          <w:szCs w:val="24"/>
        </w:rPr>
        <w:t xml:space="preserve">tandards such as </w:t>
      </w:r>
      <w:r w:rsidR="003F3EA3">
        <w:rPr>
          <w:rFonts w:ascii="Times New Roman" w:eastAsia="Times New Roman" w:hAnsi="Times New Roman" w:cs="Times New Roman"/>
          <w:i/>
          <w:iCs/>
          <w:sz w:val="24"/>
          <w:szCs w:val="24"/>
        </w:rPr>
        <w:t>Resource Description and Access</w:t>
      </w:r>
      <w:r w:rsidR="003F3EA3">
        <w:rPr>
          <w:rFonts w:ascii="Times New Roman" w:eastAsia="Times New Roman" w:hAnsi="Times New Roman" w:cs="Times New Roman"/>
          <w:sz w:val="24"/>
          <w:szCs w:val="24"/>
        </w:rPr>
        <w:t xml:space="preserve"> (RDA)</w:t>
      </w:r>
      <w:r w:rsidR="00DA0B88">
        <w:rPr>
          <w:rFonts w:ascii="Times New Roman" w:eastAsia="Times New Roman" w:hAnsi="Times New Roman" w:cs="Times New Roman"/>
          <w:sz w:val="24"/>
          <w:szCs w:val="24"/>
        </w:rPr>
        <w:t xml:space="preserve">. The </w:t>
      </w:r>
      <w:r w:rsidR="003F3EA3">
        <w:rPr>
          <w:rFonts w:ascii="Times New Roman" w:eastAsia="Times New Roman" w:hAnsi="Times New Roman" w:cs="Times New Roman"/>
          <w:sz w:val="24"/>
          <w:szCs w:val="24"/>
        </w:rPr>
        <w:t>use of common thesauri such as Library of Congress Subject Headings (LCSH) for selecting subject terms</w:t>
      </w:r>
      <w:r w:rsidR="00DA0B88">
        <w:rPr>
          <w:rFonts w:ascii="Times New Roman" w:eastAsia="Times New Roman" w:hAnsi="Times New Roman" w:cs="Times New Roman"/>
          <w:sz w:val="24"/>
          <w:szCs w:val="24"/>
        </w:rPr>
        <w:t xml:space="preserve"> also makes use of standardization to support the access points.</w:t>
      </w:r>
      <w:r w:rsidR="00C66619">
        <w:rPr>
          <w:rFonts w:ascii="Times New Roman" w:eastAsia="Times New Roman" w:hAnsi="Times New Roman" w:cs="Times New Roman"/>
          <w:sz w:val="24"/>
          <w:szCs w:val="24"/>
        </w:rPr>
        <w:t xml:space="preserve"> L</w:t>
      </w:r>
      <w:r w:rsidR="003F3EA3">
        <w:rPr>
          <w:rFonts w:ascii="Times New Roman" w:eastAsia="Times New Roman" w:hAnsi="Times New Roman" w:cs="Times New Roman"/>
          <w:sz w:val="24"/>
          <w:szCs w:val="24"/>
        </w:rPr>
        <w:t xml:space="preserve">inkages are made possible through </w:t>
      </w:r>
      <w:r w:rsidR="00DA0B88">
        <w:rPr>
          <w:rFonts w:ascii="Times New Roman" w:eastAsia="Times New Roman" w:hAnsi="Times New Roman" w:cs="Times New Roman"/>
          <w:sz w:val="24"/>
          <w:szCs w:val="24"/>
        </w:rPr>
        <w:t xml:space="preserve">the encoding standards that </w:t>
      </w:r>
      <w:r w:rsidR="00C66619">
        <w:rPr>
          <w:rFonts w:ascii="Times New Roman" w:eastAsia="Times New Roman" w:hAnsi="Times New Roman" w:cs="Times New Roman"/>
          <w:sz w:val="24"/>
          <w:szCs w:val="24"/>
        </w:rPr>
        <w:t>underpin the data elements.</w:t>
      </w:r>
    </w:p>
    <w:p w14:paraId="656C28A0" w14:textId="6469D707" w:rsidR="00E048F1" w:rsidRPr="00BF0F37" w:rsidRDefault="00E048F1" w:rsidP="001C5BC6">
      <w:pPr>
        <w:spacing w:line="480" w:lineRule="auto"/>
        <w:ind w:firstLine="720"/>
        <w:rPr>
          <w:rFonts w:ascii="Times New Roman" w:eastAsia="Times New Roman" w:hAnsi="Times New Roman" w:cs="Times New Roman"/>
          <w:sz w:val="24"/>
          <w:szCs w:val="24"/>
        </w:rPr>
      </w:pPr>
      <w:r w:rsidRPr="00BF0F37">
        <w:rPr>
          <w:rFonts w:ascii="Times New Roman" w:eastAsia="Times New Roman" w:hAnsi="Times New Roman" w:cs="Times New Roman"/>
          <w:sz w:val="24"/>
          <w:szCs w:val="24"/>
        </w:rPr>
        <w:t>In the days of the card catalog, authority maintenance was a very time-consuming and manual process, with each change requiring the original term to be crossed out and replaced by the updated term handwritten on every affected card from the catalog or the typing or printing of entirely new cards to incorporate the changed terms into the card catalog. Although authority control is no longer such a manual process due to technology developments and the evolution of cooperative practices across libraries, considerable effort is still required</w:t>
      </w:r>
      <w:r w:rsidR="001C5BC6">
        <w:rPr>
          <w:rFonts w:ascii="Times New Roman" w:eastAsia="Times New Roman" w:hAnsi="Times New Roman" w:cs="Times New Roman"/>
          <w:sz w:val="24"/>
          <w:szCs w:val="24"/>
        </w:rPr>
        <w:t>. Catalogers must</w:t>
      </w:r>
      <w:r w:rsidRPr="00BF0F37">
        <w:rPr>
          <w:rFonts w:ascii="Times New Roman" w:eastAsia="Times New Roman" w:hAnsi="Times New Roman" w:cs="Times New Roman"/>
          <w:sz w:val="24"/>
          <w:szCs w:val="24"/>
        </w:rPr>
        <w:t xml:space="preserve"> </w:t>
      </w:r>
      <w:r w:rsidR="001C5BC6">
        <w:rPr>
          <w:rFonts w:ascii="Times New Roman" w:eastAsia="Times New Roman" w:hAnsi="Times New Roman" w:cs="Times New Roman"/>
          <w:sz w:val="24"/>
          <w:szCs w:val="24"/>
        </w:rPr>
        <w:t>perform</w:t>
      </w:r>
      <w:r w:rsidR="001C5BC6" w:rsidRPr="00CD6334">
        <w:rPr>
          <w:rFonts w:ascii="Times New Roman" w:eastAsia="Times New Roman" w:hAnsi="Times New Roman" w:cs="Times New Roman"/>
          <w:color w:val="4472C4" w:themeColor="accent1"/>
          <w:sz w:val="24"/>
          <w:szCs w:val="24"/>
          <w:highlight w:val="white"/>
        </w:rPr>
        <w:t xml:space="preserve"> </w:t>
      </w:r>
      <w:r w:rsidR="001C5BC6" w:rsidRPr="001C5BC6">
        <w:rPr>
          <w:rFonts w:ascii="Times New Roman" w:eastAsia="Times New Roman" w:hAnsi="Times New Roman" w:cs="Times New Roman"/>
          <w:sz w:val="24"/>
          <w:szCs w:val="24"/>
          <w:highlight w:val="white"/>
        </w:rPr>
        <w:t xml:space="preserve">the work to identify </w:t>
      </w:r>
      <w:del w:id="8" w:author="Greg Reeve" w:date="2020-12-21T17:13:00Z">
        <w:r w:rsidR="001C5BC6" w:rsidRPr="001C5BC6" w:rsidDel="00527B6F">
          <w:rPr>
            <w:rFonts w:ascii="Times New Roman" w:eastAsia="Times New Roman" w:hAnsi="Times New Roman" w:cs="Times New Roman"/>
            <w:sz w:val="24"/>
            <w:szCs w:val="24"/>
            <w:highlight w:val="white"/>
          </w:rPr>
          <w:delText>preferred terms</w:delText>
        </w:r>
      </w:del>
      <w:ins w:id="9" w:author="Greg Reeve" w:date="2020-12-21T17:13:00Z">
        <w:r w:rsidR="00527B6F">
          <w:rPr>
            <w:rFonts w:ascii="Times New Roman" w:eastAsia="Times New Roman" w:hAnsi="Times New Roman" w:cs="Times New Roman"/>
            <w:sz w:val="24"/>
            <w:szCs w:val="24"/>
            <w:highlight w:val="white"/>
          </w:rPr>
          <w:t>access points</w:t>
        </w:r>
      </w:ins>
      <w:r w:rsidR="001C5BC6" w:rsidRPr="001C5BC6">
        <w:rPr>
          <w:rFonts w:ascii="Times New Roman" w:eastAsia="Times New Roman" w:hAnsi="Times New Roman" w:cs="Times New Roman"/>
          <w:sz w:val="24"/>
          <w:szCs w:val="24"/>
          <w:highlight w:val="white"/>
        </w:rPr>
        <w:t xml:space="preserve"> for new names and subjects to add to the catalog in such a way that similar terms are differentiated and variant forms are linked together, thus ensuring the library’s patrons will receive more accurate and complete results in their information search. </w:t>
      </w:r>
      <w:r w:rsidR="001C5BC6" w:rsidRPr="001C5BC6">
        <w:rPr>
          <w:rFonts w:ascii="Times New Roman" w:eastAsia="Times New Roman" w:hAnsi="Times New Roman" w:cs="Times New Roman"/>
          <w:sz w:val="24"/>
          <w:szCs w:val="24"/>
        </w:rPr>
        <w:t xml:space="preserve"> </w:t>
      </w:r>
      <w:r w:rsidR="00BF0F37" w:rsidRPr="00BF0F37">
        <w:rPr>
          <w:rFonts w:ascii="Times New Roman" w:eastAsia="Times New Roman" w:hAnsi="Times New Roman" w:cs="Times New Roman"/>
          <w:sz w:val="24"/>
          <w:szCs w:val="24"/>
        </w:rPr>
        <w:t xml:space="preserve">With the upcoming generation of technical services librarians in mind, this paper seeks to provide a foundational introduction on the topic including a history of the </w:t>
      </w:r>
      <w:r w:rsidR="00BF0F37" w:rsidRPr="00BF0F37">
        <w:rPr>
          <w:rFonts w:ascii="Times New Roman" w:eastAsia="Times New Roman" w:hAnsi="Times New Roman" w:cs="Times New Roman"/>
          <w:sz w:val="24"/>
          <w:szCs w:val="24"/>
        </w:rPr>
        <w:lastRenderedPageBreak/>
        <w:t xml:space="preserve">development of authority control practice, definitions of key terms, discussion of the content and encoding metadata standards that govern how authority records are created, and a description of current authority control practice within libraries. The use of local and cooperative authority files are discussed, along with an introduction to the automation of authority control through library vendor services. This paper also elucidates the importance of authority control in cataloging and library database management and how authority control benefits users of the library catalog in helping them find the information resources they need. An introduction to current issues and trends within the field includes discussion of authorized </w:t>
      </w:r>
      <w:del w:id="10" w:author="Greg Reeve" w:date="2020-12-21T12:55:00Z">
        <w:r w:rsidR="00BF0F37" w:rsidRPr="00BF0F37" w:rsidDel="007B4665">
          <w:rPr>
            <w:rFonts w:ascii="Times New Roman" w:eastAsia="Times New Roman" w:hAnsi="Times New Roman" w:cs="Times New Roman"/>
            <w:sz w:val="24"/>
            <w:szCs w:val="24"/>
          </w:rPr>
          <w:delText xml:space="preserve">headings </w:delText>
        </w:r>
      </w:del>
      <w:ins w:id="11" w:author="Greg Reeve" w:date="2020-12-21T12:55:00Z">
        <w:r w:rsidR="007B4665">
          <w:rPr>
            <w:rFonts w:ascii="Times New Roman" w:eastAsia="Times New Roman" w:hAnsi="Times New Roman" w:cs="Times New Roman"/>
            <w:sz w:val="24"/>
            <w:szCs w:val="24"/>
          </w:rPr>
          <w:t>access points</w:t>
        </w:r>
        <w:r w:rsidR="007B4665" w:rsidRPr="00BF0F37">
          <w:rPr>
            <w:rFonts w:ascii="Times New Roman" w:eastAsia="Times New Roman" w:hAnsi="Times New Roman" w:cs="Times New Roman"/>
            <w:sz w:val="24"/>
            <w:szCs w:val="24"/>
          </w:rPr>
          <w:t xml:space="preserve"> </w:t>
        </w:r>
      </w:ins>
      <w:r w:rsidR="00BF0F37" w:rsidRPr="00BF0F37">
        <w:rPr>
          <w:rFonts w:ascii="Times New Roman" w:eastAsia="Times New Roman" w:hAnsi="Times New Roman" w:cs="Times New Roman"/>
          <w:sz w:val="24"/>
          <w:szCs w:val="24"/>
        </w:rPr>
        <w:t>as facets, federated authority databases, linked data, and ethical authority control practice. Finally, the future of authority control is explored.</w:t>
      </w:r>
    </w:p>
    <w:p w14:paraId="2423D1D5" w14:textId="77777777" w:rsidR="00CA679D" w:rsidRPr="00DB7C91" w:rsidRDefault="00CA679D" w:rsidP="00CA679D">
      <w:pPr>
        <w:spacing w:line="480" w:lineRule="auto"/>
        <w:rPr>
          <w:rFonts w:ascii="Times New Roman" w:hAnsi="Times New Roman" w:cs="Times New Roman"/>
          <w:b/>
        </w:rPr>
      </w:pPr>
      <w:commentRangeStart w:id="12"/>
      <w:commentRangeStart w:id="13"/>
      <w:r w:rsidRPr="00DB7C91">
        <w:rPr>
          <w:rFonts w:ascii="Times New Roman" w:hAnsi="Times New Roman" w:cs="Times New Roman"/>
          <w:b/>
          <w:sz w:val="24"/>
          <w:szCs w:val="24"/>
          <w:highlight w:val="white"/>
        </w:rPr>
        <w:t>History</w:t>
      </w:r>
      <w:commentRangeEnd w:id="12"/>
      <w:r>
        <w:rPr>
          <w:rStyle w:val="CommentReference"/>
        </w:rPr>
        <w:commentReference w:id="12"/>
      </w:r>
      <w:r w:rsidRPr="00DB7C91">
        <w:rPr>
          <w:rFonts w:ascii="Times New Roman" w:hAnsi="Times New Roman" w:cs="Times New Roman"/>
          <w:b/>
          <w:sz w:val="24"/>
          <w:szCs w:val="24"/>
          <w:highlight w:val="white"/>
        </w:rPr>
        <w:t xml:space="preserve"> of authority control</w:t>
      </w:r>
      <w:commentRangeEnd w:id="13"/>
      <w:r>
        <w:rPr>
          <w:rStyle w:val="CommentReference"/>
        </w:rPr>
        <w:commentReference w:id="13"/>
      </w:r>
    </w:p>
    <w:p w14:paraId="0D359ED1" w14:textId="77777777" w:rsidR="00CA679D" w:rsidRPr="00DB7C91" w:rsidRDefault="00CA679D" w:rsidP="00CA679D">
      <w:pPr>
        <w:spacing w:line="480" w:lineRule="auto"/>
        <w:rPr>
          <w:rFonts w:ascii="Times New Roman" w:eastAsia="Times New Roman" w:hAnsi="Times New Roman" w:cs="Times New Roman"/>
          <w:sz w:val="24"/>
          <w:szCs w:val="24"/>
          <w:highlight w:val="white"/>
        </w:rPr>
      </w:pPr>
      <w:r w:rsidRPr="00DB7C91">
        <w:rPr>
          <w:rFonts w:ascii="Times New Roman" w:eastAsia="Times New Roman" w:hAnsi="Times New Roman" w:cs="Times New Roman"/>
          <w:sz w:val="24"/>
          <w:szCs w:val="24"/>
          <w:highlight w:val="white"/>
        </w:rPr>
        <w:t xml:space="preserve">The history of authority control is intertwined with the history of library cataloging, including the development of theory, principles, and practices for creating, maintaining, and sharing a library catalog. The library catalog is the register of all bibliographic items (i.e. information objects) available in a library. This register records various kinds of information about each information object in the library’s collection and has taken on varying forms and styles over the years as cataloging principles and practices were developed. </w:t>
      </w:r>
    </w:p>
    <w:p w14:paraId="5D1A6182" w14:textId="77777777" w:rsidR="00CA679D" w:rsidRPr="00DB7C91" w:rsidRDefault="00CA679D" w:rsidP="00CA679D">
      <w:pPr>
        <w:spacing w:line="480" w:lineRule="auto"/>
        <w:ind w:firstLine="720"/>
        <w:rPr>
          <w:rFonts w:ascii="Times New Roman" w:eastAsia="Times New Roman" w:hAnsi="Times New Roman" w:cs="Times New Roman"/>
          <w:sz w:val="24"/>
          <w:szCs w:val="24"/>
          <w:highlight w:val="white"/>
        </w:rPr>
      </w:pPr>
      <w:r w:rsidRPr="00DB7C91">
        <w:rPr>
          <w:rFonts w:ascii="Times New Roman" w:eastAsia="Times New Roman" w:hAnsi="Times New Roman" w:cs="Times New Roman"/>
          <w:sz w:val="24"/>
          <w:szCs w:val="24"/>
          <w:highlight w:val="white"/>
        </w:rPr>
        <w:t>In the mid-19th century, Anthony Panizzi, a key figure in the development of the library catalog, established a 91-rule plan to "systematize the operation of cataloging."</w:t>
      </w:r>
      <w:r w:rsidRPr="00DB7C91">
        <w:rPr>
          <w:rFonts w:ascii="Times New Roman" w:eastAsia="Times New Roman" w:hAnsi="Times New Roman" w:cs="Times New Roman"/>
          <w:sz w:val="24"/>
          <w:szCs w:val="24"/>
          <w:highlight w:val="white"/>
          <w:vertAlign w:val="superscript"/>
        </w:rPr>
        <w:endnoteReference w:id="3"/>
      </w:r>
      <w:r w:rsidRPr="00DB7C91">
        <w:rPr>
          <w:rFonts w:ascii="Times New Roman" w:eastAsia="Times New Roman" w:hAnsi="Times New Roman" w:cs="Times New Roman"/>
          <w:sz w:val="24"/>
          <w:szCs w:val="24"/>
          <w:highlight w:val="white"/>
        </w:rPr>
        <w:t xml:space="preserve"> These rules created a prototype of modern day catalogs with entry headings, descriptions, references, and notes recorded for each item in the catalog. Panizzi’s 91 rules demonstrated the value of creating uniform headings for recording information about library materials in the library catalog. This </w:t>
      </w:r>
      <w:r w:rsidRPr="00DB7C91">
        <w:rPr>
          <w:rFonts w:ascii="Times New Roman" w:eastAsia="Times New Roman" w:hAnsi="Times New Roman" w:cs="Times New Roman"/>
          <w:sz w:val="24"/>
          <w:szCs w:val="24"/>
          <w:highlight w:val="white"/>
        </w:rPr>
        <w:lastRenderedPageBreak/>
        <w:t xml:space="preserve">creates bibliographic entries with consistent access points used to find and collocate library materials. </w:t>
      </w:r>
    </w:p>
    <w:p w14:paraId="581BB129" w14:textId="77777777" w:rsidR="00CA679D" w:rsidRPr="00DB7C91" w:rsidRDefault="00CA679D" w:rsidP="00CA679D">
      <w:pPr>
        <w:spacing w:line="480" w:lineRule="auto"/>
        <w:ind w:firstLine="720"/>
        <w:rPr>
          <w:rFonts w:ascii="Times New Roman" w:eastAsia="Times New Roman" w:hAnsi="Times New Roman" w:cs="Times New Roman"/>
          <w:sz w:val="24"/>
          <w:szCs w:val="24"/>
          <w:highlight w:val="white"/>
        </w:rPr>
      </w:pPr>
      <w:r w:rsidRPr="00DB7C91">
        <w:rPr>
          <w:rFonts w:ascii="Times New Roman" w:eastAsia="Times New Roman" w:hAnsi="Times New Roman" w:cs="Times New Roman"/>
          <w:sz w:val="24"/>
          <w:szCs w:val="24"/>
          <w:highlight w:val="white"/>
        </w:rPr>
        <w:t xml:space="preserve">Charles A. Cutter's </w:t>
      </w:r>
      <w:r>
        <w:rPr>
          <w:rFonts w:ascii="Times New Roman" w:eastAsia="Times New Roman" w:hAnsi="Times New Roman" w:cs="Times New Roman"/>
          <w:sz w:val="24"/>
          <w:szCs w:val="24"/>
          <w:highlight w:val="white"/>
        </w:rPr>
        <w:t xml:space="preserve">1904 </w:t>
      </w:r>
      <w:r w:rsidRPr="00DB7C91">
        <w:rPr>
          <w:rFonts w:ascii="Times New Roman" w:eastAsia="Times New Roman" w:hAnsi="Times New Roman" w:cs="Times New Roman"/>
          <w:sz w:val="24"/>
          <w:szCs w:val="24"/>
          <w:highlight w:val="white"/>
        </w:rPr>
        <w:t>“</w:t>
      </w:r>
      <w:r>
        <w:rPr>
          <w:rFonts w:ascii="Times New Roman" w:eastAsia="Times New Roman" w:hAnsi="Times New Roman" w:cs="Times New Roman"/>
          <w:sz w:val="24"/>
          <w:szCs w:val="24"/>
          <w:highlight w:val="white"/>
        </w:rPr>
        <w:t>O</w:t>
      </w:r>
      <w:r w:rsidRPr="00DB7C91">
        <w:rPr>
          <w:rFonts w:ascii="Times New Roman" w:eastAsia="Times New Roman" w:hAnsi="Times New Roman" w:cs="Times New Roman"/>
          <w:sz w:val="24"/>
          <w:szCs w:val="24"/>
          <w:highlight w:val="white"/>
        </w:rPr>
        <w:t xml:space="preserve">bjects and </w:t>
      </w:r>
      <w:r>
        <w:rPr>
          <w:rFonts w:ascii="Times New Roman" w:eastAsia="Times New Roman" w:hAnsi="Times New Roman" w:cs="Times New Roman"/>
          <w:sz w:val="24"/>
          <w:szCs w:val="24"/>
          <w:highlight w:val="white"/>
        </w:rPr>
        <w:t>M</w:t>
      </w:r>
      <w:r w:rsidRPr="00DB7C91">
        <w:rPr>
          <w:rFonts w:ascii="Times New Roman" w:eastAsia="Times New Roman" w:hAnsi="Times New Roman" w:cs="Times New Roman"/>
          <w:sz w:val="24"/>
          <w:szCs w:val="24"/>
          <w:highlight w:val="white"/>
        </w:rPr>
        <w:t>eans” for the catalog</w:t>
      </w:r>
      <w:r w:rsidRPr="00DB7C91">
        <w:rPr>
          <w:rFonts w:ascii="Times New Roman" w:eastAsia="Times New Roman" w:hAnsi="Times New Roman" w:cs="Times New Roman"/>
          <w:sz w:val="24"/>
          <w:szCs w:val="24"/>
          <w:highlight w:val="white"/>
          <w:vertAlign w:val="superscript"/>
        </w:rPr>
        <w:endnoteReference w:id="4"/>
      </w:r>
      <w:r w:rsidRPr="00DB7C91">
        <w:rPr>
          <w:rFonts w:ascii="Times New Roman" w:eastAsia="Times New Roman" w:hAnsi="Times New Roman" w:cs="Times New Roman"/>
          <w:sz w:val="24"/>
          <w:szCs w:val="24"/>
          <w:highlight w:val="white"/>
        </w:rPr>
        <w:t xml:space="preserve"> codified the catalog’s purpose of connecting patrons to library materials and defined the kind of information required to achieve this end. The Statement of Principles adopted by the International Conference on Cataloguing Principles (ICCP) organized in Paris, France (also known as the "Paris Principles"</w:t>
      </w:r>
      <w:r>
        <w:rPr>
          <w:rFonts w:ascii="Times New Roman" w:eastAsia="Times New Roman" w:hAnsi="Times New Roman" w:cs="Times New Roman"/>
          <w:sz w:val="24"/>
          <w:szCs w:val="24"/>
          <w:highlight w:val="white"/>
        </w:rPr>
        <w:t xml:space="preserve"> 1961</w:t>
      </w:r>
      <w:r w:rsidRPr="00DB7C91">
        <w:rPr>
          <w:rFonts w:ascii="Times New Roman" w:eastAsia="Times New Roman" w:hAnsi="Times New Roman" w:cs="Times New Roman"/>
          <w:sz w:val="24"/>
          <w:szCs w:val="24"/>
          <w:highlight w:val="white"/>
        </w:rPr>
        <w:t>)</w:t>
      </w:r>
      <w:r w:rsidRPr="00DB7C91">
        <w:rPr>
          <w:rFonts w:ascii="Times New Roman" w:eastAsia="Times New Roman" w:hAnsi="Times New Roman" w:cs="Times New Roman"/>
          <w:sz w:val="24"/>
          <w:szCs w:val="24"/>
          <w:highlight w:val="white"/>
          <w:vertAlign w:val="superscript"/>
        </w:rPr>
        <w:endnoteReference w:id="5"/>
      </w:r>
      <w:r w:rsidRPr="00DB7C91">
        <w:rPr>
          <w:rFonts w:ascii="Times New Roman" w:eastAsia="Times New Roman" w:hAnsi="Times New Roman" w:cs="Times New Roman"/>
          <w:sz w:val="24"/>
          <w:szCs w:val="24"/>
          <w:highlight w:val="white"/>
        </w:rPr>
        <w:t xml:space="preserve"> and Seymour Lubetzky</w:t>
      </w:r>
      <w:r w:rsidRPr="00DB7C91">
        <w:rPr>
          <w:rFonts w:ascii="Times New Roman" w:eastAsia="Times New Roman" w:hAnsi="Times New Roman" w:cs="Times New Roman"/>
          <w:sz w:val="24"/>
          <w:szCs w:val="24"/>
          <w:highlight w:val="white"/>
          <w:vertAlign w:val="superscript"/>
        </w:rPr>
        <w:endnoteReference w:id="6"/>
      </w:r>
      <w:r w:rsidRPr="00DB7C91">
        <w:rPr>
          <w:rFonts w:ascii="Times New Roman" w:eastAsia="Times New Roman" w:hAnsi="Times New Roman" w:cs="Times New Roman"/>
          <w:sz w:val="24"/>
          <w:szCs w:val="24"/>
          <w:highlight w:val="white"/>
        </w:rPr>
        <w:t xml:space="preserve"> showed the value of simplifying and standardizing cataloging rules to create a universal standard allowing interoperability between library catalogs. Authority control as practiced presently is rooted in these and other key figures and developments that </w:t>
      </w:r>
      <w:r>
        <w:rPr>
          <w:rFonts w:ascii="Times New Roman" w:eastAsia="Times New Roman" w:hAnsi="Times New Roman" w:cs="Times New Roman"/>
          <w:sz w:val="24"/>
          <w:szCs w:val="24"/>
          <w:highlight w:val="white"/>
        </w:rPr>
        <w:t xml:space="preserve">have </w:t>
      </w:r>
      <w:r w:rsidRPr="00DB7C91">
        <w:rPr>
          <w:rFonts w:ascii="Times New Roman" w:eastAsia="Times New Roman" w:hAnsi="Times New Roman" w:cs="Times New Roman"/>
          <w:sz w:val="24"/>
          <w:szCs w:val="24"/>
          <w:highlight w:val="white"/>
        </w:rPr>
        <w:t xml:space="preserve">pursued efficiency through consistency in the construction and use of the library catalog. </w:t>
      </w:r>
    </w:p>
    <w:p w14:paraId="3968522E" w14:textId="77777777" w:rsidR="00CA679D" w:rsidRPr="00DB7C91" w:rsidRDefault="00CA679D" w:rsidP="00CA679D">
      <w:pPr>
        <w:spacing w:line="480" w:lineRule="auto"/>
        <w:ind w:firstLine="720"/>
        <w:rPr>
          <w:rFonts w:ascii="Times New Roman" w:eastAsia="Times New Roman" w:hAnsi="Times New Roman" w:cs="Times New Roman"/>
          <w:sz w:val="24"/>
          <w:szCs w:val="24"/>
          <w:highlight w:val="white"/>
        </w:rPr>
      </w:pPr>
      <w:r w:rsidRPr="00DB7C91">
        <w:rPr>
          <w:rFonts w:ascii="Times New Roman" w:eastAsia="Times New Roman" w:hAnsi="Times New Roman" w:cs="Times New Roman"/>
          <w:sz w:val="24"/>
          <w:szCs w:val="24"/>
          <w:highlight w:val="white"/>
        </w:rPr>
        <w:t>Up until the late 20th century library catalogs were analog in form. These forms ranged from handwritten tablets, indexes</w:t>
      </w:r>
      <w:r>
        <w:rPr>
          <w:rFonts w:ascii="Times New Roman" w:eastAsia="Times New Roman" w:hAnsi="Times New Roman" w:cs="Times New Roman"/>
          <w:sz w:val="24"/>
          <w:szCs w:val="24"/>
          <w:highlight w:val="white"/>
        </w:rPr>
        <w:t>,</w:t>
      </w:r>
      <w:r w:rsidRPr="00DB7C91">
        <w:rPr>
          <w:rFonts w:ascii="Times New Roman" w:eastAsia="Times New Roman" w:hAnsi="Times New Roman" w:cs="Times New Roman"/>
          <w:sz w:val="24"/>
          <w:szCs w:val="24"/>
          <w:highlight w:val="white"/>
        </w:rPr>
        <w:t xml:space="preserve"> and manuscripts to published books and files of index cards. Each form of the catalog listed library materials alphabetically by the author’s name, title, subject, or call number. These same analog forms for recording library materials stored the approved terms for names, titles, and subjects that were used as headings in the creation of catalog entries. For example, each card in a card catalog contained at the top the primary way the item could be found (i.e. the main entry heading) followed by other descriptive detail and physical location details to help patrons find the item they needed</w:t>
      </w:r>
      <w:r>
        <w:rPr>
          <w:rFonts w:ascii="Times New Roman" w:eastAsia="Times New Roman" w:hAnsi="Times New Roman" w:cs="Times New Roman"/>
          <w:sz w:val="24"/>
          <w:szCs w:val="24"/>
          <w:highlight w:val="white"/>
        </w:rPr>
        <w:t>. A typical catalog card is shown in Figure 1.</w:t>
      </w:r>
      <w:r w:rsidRPr="00DB7C91">
        <w:rPr>
          <w:rFonts w:ascii="Times New Roman" w:eastAsia="Times New Roman" w:hAnsi="Times New Roman" w:cs="Times New Roman"/>
          <w:sz w:val="24"/>
          <w:szCs w:val="24"/>
          <w:highlight w:val="white"/>
        </w:rPr>
        <w:t xml:space="preserve"> In these formats, items in the library catalog authored by the same person would be collocated together in the list or index card file because the form of the person’s name was consistently recorded and filed. Entries (either in a list or on a card) also contained references to other related headings and items, helping guide the patron to their desired item. </w:t>
      </w:r>
    </w:p>
    <w:p w14:paraId="722571D8" w14:textId="77777777" w:rsidR="00CA679D" w:rsidRPr="00DB7C91" w:rsidRDefault="00CA679D" w:rsidP="00CA679D">
      <w:pPr>
        <w:spacing w:line="480" w:lineRule="auto"/>
        <w:ind w:firstLine="720"/>
        <w:rPr>
          <w:rFonts w:ascii="Times New Roman" w:eastAsia="Times New Roman" w:hAnsi="Times New Roman" w:cs="Times New Roman"/>
          <w:sz w:val="24"/>
          <w:szCs w:val="24"/>
          <w:highlight w:val="white"/>
        </w:rPr>
      </w:pPr>
      <w:r w:rsidRPr="00DB7C91">
        <w:rPr>
          <w:rFonts w:ascii="Times New Roman" w:eastAsia="Times New Roman" w:hAnsi="Times New Roman" w:cs="Times New Roman"/>
          <w:sz w:val="24"/>
          <w:szCs w:val="24"/>
          <w:highlight w:val="white"/>
        </w:rPr>
        <w:lastRenderedPageBreak/>
        <w:t xml:space="preserve">The development of computer technology enabled printing the analog catalog, making the production and maintenance of the catalog more efficient. These technological advances also led to the development of </w:t>
      </w:r>
      <w:r>
        <w:rPr>
          <w:rFonts w:ascii="Times New Roman" w:eastAsia="Times New Roman" w:hAnsi="Times New Roman" w:cs="Times New Roman"/>
          <w:sz w:val="24"/>
          <w:szCs w:val="24"/>
          <w:highlight w:val="white"/>
        </w:rPr>
        <w:t>MAchine Readable Cataloging (</w:t>
      </w:r>
      <w:r w:rsidRPr="00DB7C91">
        <w:rPr>
          <w:rFonts w:ascii="Times New Roman" w:eastAsia="Times New Roman" w:hAnsi="Times New Roman" w:cs="Times New Roman"/>
          <w:sz w:val="24"/>
          <w:szCs w:val="24"/>
          <w:highlight w:val="white"/>
        </w:rPr>
        <w:t>MARC</w:t>
      </w:r>
      <w:r>
        <w:rPr>
          <w:rFonts w:ascii="Times New Roman" w:eastAsia="Times New Roman" w:hAnsi="Times New Roman" w:cs="Times New Roman"/>
          <w:sz w:val="24"/>
          <w:szCs w:val="24"/>
          <w:highlight w:val="white"/>
        </w:rPr>
        <w:t>)</w:t>
      </w:r>
      <w:r w:rsidRPr="00DB7C91">
        <w:rPr>
          <w:rFonts w:ascii="Times New Roman" w:eastAsia="Times New Roman" w:hAnsi="Times New Roman" w:cs="Times New Roman"/>
          <w:sz w:val="24"/>
          <w:szCs w:val="24"/>
          <w:highlight w:val="white"/>
          <w:vertAlign w:val="superscript"/>
        </w:rPr>
        <w:endnoteReference w:id="7"/>
      </w:r>
      <w:r w:rsidRPr="00DB7C91">
        <w:rPr>
          <w:rFonts w:ascii="Times New Roman" w:eastAsia="Times New Roman" w:hAnsi="Times New Roman" w:cs="Times New Roman"/>
          <w:sz w:val="24"/>
          <w:szCs w:val="24"/>
          <w:highlight w:val="white"/>
        </w:rPr>
        <w:t xml:space="preserve"> as an encoding standard for both bibliographic and authority metadata</w:t>
      </w:r>
      <w:r w:rsidRPr="00DB7C91">
        <w:rPr>
          <w:rFonts w:ascii="Times New Roman" w:eastAsia="Times New Roman" w:hAnsi="Times New Roman" w:cs="Times New Roman"/>
          <w:sz w:val="24"/>
          <w:szCs w:val="24"/>
          <w:highlight w:val="white"/>
          <w:vertAlign w:val="superscript"/>
        </w:rPr>
        <w:endnoteReference w:id="8"/>
      </w:r>
      <w:r w:rsidRPr="00DB7C91">
        <w:rPr>
          <w:rFonts w:ascii="Times New Roman" w:eastAsia="Times New Roman" w:hAnsi="Times New Roman" w:cs="Times New Roman"/>
          <w:sz w:val="24"/>
          <w:szCs w:val="24"/>
          <w:highlight w:val="white"/>
        </w:rPr>
        <w:t>. Developed by Henriette D. Avram in the 1960s while working for the Library of Congress, MARC “attempted to both convert and manipulate the data stored on a catalog card.”</w:t>
      </w:r>
      <w:r w:rsidRPr="00DB7C91">
        <w:rPr>
          <w:rFonts w:ascii="Times New Roman" w:eastAsia="Times New Roman" w:hAnsi="Times New Roman" w:cs="Times New Roman"/>
          <w:sz w:val="24"/>
          <w:szCs w:val="24"/>
          <w:highlight w:val="white"/>
          <w:vertAlign w:val="superscript"/>
        </w:rPr>
        <w:endnoteReference w:id="9"/>
      </w:r>
      <w:r w:rsidRPr="00DB7C91">
        <w:rPr>
          <w:rFonts w:ascii="Times New Roman" w:eastAsia="Times New Roman" w:hAnsi="Times New Roman" w:cs="Times New Roman"/>
          <w:sz w:val="24"/>
          <w:szCs w:val="24"/>
          <w:highlight w:val="white"/>
        </w:rPr>
        <w:t xml:space="preserve"> In 1974 the Library of Congress began issuing lists of newly created and updated name headings for use in other libraries. The first MARC-based authority records were created by the Library of Congress in 1977, and the first edition of </w:t>
      </w:r>
      <w:r w:rsidRPr="00DB7C91">
        <w:rPr>
          <w:rFonts w:ascii="Times New Roman" w:eastAsia="Times New Roman" w:hAnsi="Times New Roman" w:cs="Times New Roman"/>
          <w:i/>
          <w:sz w:val="24"/>
          <w:szCs w:val="24"/>
          <w:highlight w:val="white"/>
        </w:rPr>
        <w:t>Authorities: A MARC Format</w:t>
      </w:r>
      <w:r w:rsidRPr="00DB7C91">
        <w:rPr>
          <w:rFonts w:ascii="Times New Roman" w:eastAsia="Times New Roman" w:hAnsi="Times New Roman" w:cs="Times New Roman"/>
          <w:sz w:val="24"/>
          <w:szCs w:val="24"/>
          <w:highlight w:val="white"/>
        </w:rPr>
        <w:t xml:space="preserve"> was published a few years later in 1981, making available a national standard for recording, storing, and sharing electronic authority records. In a relatively short amount of time, MARC developed into an international standard that increased sharing and interoperability between libraries and their catalogs.</w:t>
      </w:r>
      <w:r w:rsidRPr="00DB7C91">
        <w:rPr>
          <w:rFonts w:ascii="Times New Roman" w:eastAsia="Times New Roman" w:hAnsi="Times New Roman" w:cs="Times New Roman"/>
          <w:sz w:val="24"/>
          <w:szCs w:val="24"/>
          <w:highlight w:val="white"/>
          <w:vertAlign w:val="superscript"/>
        </w:rPr>
        <w:endnoteReference w:id="10"/>
      </w:r>
    </w:p>
    <w:p w14:paraId="3CBC700F" w14:textId="4FC0A47A" w:rsidR="00CA679D" w:rsidRPr="00CA679D" w:rsidRDefault="00CA679D" w:rsidP="00CA679D">
      <w:pPr>
        <w:spacing w:line="480" w:lineRule="auto"/>
        <w:ind w:firstLine="720"/>
        <w:rPr>
          <w:rFonts w:ascii="Times New Roman" w:eastAsia="Times New Roman" w:hAnsi="Times New Roman" w:cs="Times New Roman"/>
          <w:sz w:val="24"/>
          <w:szCs w:val="24"/>
          <w:highlight w:val="white"/>
        </w:rPr>
      </w:pPr>
      <w:r w:rsidRPr="00DB7C91">
        <w:rPr>
          <w:rFonts w:ascii="Times New Roman" w:eastAsia="Times New Roman" w:hAnsi="Times New Roman" w:cs="Times New Roman"/>
          <w:sz w:val="24"/>
          <w:szCs w:val="24"/>
          <w:highlight w:val="white"/>
        </w:rPr>
        <w:t>As computer technology improved and computer networking technology developed, the library catalog was converted to an electronic environment, removing the need to publish an analog catalog list or card file. Files of authorized headings were also converted into this new digital environment. In a computer environment that involves various networks, creating, updating, and sharing catalog metadata became much more consistent and efficient. Libraries adopted integrated library systems developed by 3rd-party software companies that connected the library’s many functions (e.g. acquisitions, circulation, and discovery)</w:t>
      </w:r>
      <w:r>
        <w:rPr>
          <w:rFonts w:ascii="Times New Roman" w:eastAsia="Times New Roman" w:hAnsi="Times New Roman" w:cs="Times New Roman"/>
          <w:sz w:val="24"/>
          <w:szCs w:val="24"/>
          <w:highlight w:val="white"/>
        </w:rPr>
        <w:t xml:space="preserve"> </w:t>
      </w:r>
      <w:r w:rsidRPr="00DB7C91">
        <w:rPr>
          <w:rFonts w:ascii="Times New Roman" w:eastAsia="Times New Roman" w:hAnsi="Times New Roman" w:cs="Times New Roman"/>
          <w:sz w:val="24"/>
          <w:szCs w:val="24"/>
          <w:highlight w:val="white"/>
        </w:rPr>
        <w:t xml:space="preserve">to the metadata in the catalog. These systems provide patrons a digital (or online) interface for searching and browsing the catalog. Authority metadata is utilized in these search interfaces to guide patrons to the preferred form of terms and headings that are used in catalog records so that patrons know how and what to search to meet their information needs. While enabling access to vast quantities of </w:t>
      </w:r>
      <w:r w:rsidRPr="00DB7C91">
        <w:rPr>
          <w:rFonts w:ascii="Times New Roman" w:eastAsia="Times New Roman" w:hAnsi="Times New Roman" w:cs="Times New Roman"/>
          <w:sz w:val="24"/>
          <w:szCs w:val="24"/>
          <w:highlight w:val="white"/>
        </w:rPr>
        <w:lastRenderedPageBreak/>
        <w:t xml:space="preserve">information, the creation and growth of the WWW and online search engines are recent developments in the history of the library catalog, posing unique challenges and opportunities that continue to shape authority control today. </w:t>
      </w:r>
    </w:p>
    <w:p w14:paraId="23F4CC5C" w14:textId="77777777" w:rsidR="007C3FAA" w:rsidRPr="00DB7C91" w:rsidRDefault="007C3FAA" w:rsidP="007C3FAA">
      <w:pPr>
        <w:spacing w:line="480" w:lineRule="auto"/>
        <w:rPr>
          <w:rFonts w:ascii="Times New Roman" w:hAnsi="Times New Roman" w:cs="Times New Roman"/>
          <w:b/>
        </w:rPr>
      </w:pPr>
      <w:commentRangeStart w:id="20"/>
      <w:r w:rsidRPr="00DB7C91">
        <w:rPr>
          <w:rFonts w:ascii="Times New Roman" w:hAnsi="Times New Roman" w:cs="Times New Roman"/>
          <w:b/>
          <w:sz w:val="24"/>
          <w:szCs w:val="24"/>
          <w:highlight w:val="white"/>
        </w:rPr>
        <w:t>Authority control defined</w:t>
      </w:r>
      <w:commentRangeEnd w:id="20"/>
      <w:r w:rsidR="008B6D98">
        <w:rPr>
          <w:rStyle w:val="CommentReference"/>
        </w:rPr>
        <w:commentReference w:id="20"/>
      </w:r>
    </w:p>
    <w:p w14:paraId="0150B4B3" w14:textId="30AE7ABE" w:rsidR="007C3FAA" w:rsidRPr="00DB7C91" w:rsidRDefault="007C3FAA" w:rsidP="007C3FAA">
      <w:pPr>
        <w:spacing w:line="480" w:lineRule="auto"/>
        <w:rPr>
          <w:rFonts w:ascii="Times New Roman" w:eastAsia="Times New Roman" w:hAnsi="Times New Roman" w:cs="Times New Roman"/>
          <w:sz w:val="24"/>
          <w:szCs w:val="24"/>
          <w:highlight w:val="white"/>
        </w:rPr>
      </w:pPr>
      <w:r w:rsidRPr="00DB7C91">
        <w:rPr>
          <w:rFonts w:ascii="Times New Roman" w:eastAsia="Times New Roman" w:hAnsi="Times New Roman" w:cs="Times New Roman"/>
          <w:sz w:val="24"/>
          <w:szCs w:val="24"/>
          <w:highlight w:val="white"/>
        </w:rPr>
        <w:t xml:space="preserve">Authority control must be understood within the context of the library catalog and its essential functions. The library and its staff </w:t>
      </w:r>
      <w:r w:rsidR="007D370A">
        <w:rPr>
          <w:rFonts w:ascii="Times New Roman" w:eastAsia="Times New Roman" w:hAnsi="Times New Roman" w:cs="Times New Roman"/>
          <w:sz w:val="24"/>
          <w:szCs w:val="24"/>
          <w:highlight w:val="white"/>
        </w:rPr>
        <w:t>meet the information needs of library patrons by</w:t>
      </w:r>
      <w:r w:rsidRPr="00DB7C91">
        <w:rPr>
          <w:rFonts w:ascii="Times New Roman" w:eastAsia="Times New Roman" w:hAnsi="Times New Roman" w:cs="Times New Roman"/>
          <w:sz w:val="24"/>
          <w:szCs w:val="24"/>
          <w:highlight w:val="white"/>
        </w:rPr>
        <w:t xml:space="preserve"> acquiring, processing, </w:t>
      </w:r>
      <w:r w:rsidR="007D370A">
        <w:rPr>
          <w:rFonts w:ascii="Times New Roman" w:eastAsia="Times New Roman" w:hAnsi="Times New Roman" w:cs="Times New Roman"/>
          <w:sz w:val="24"/>
          <w:szCs w:val="24"/>
          <w:highlight w:val="white"/>
        </w:rPr>
        <w:t xml:space="preserve">cataloging, </w:t>
      </w:r>
      <w:r w:rsidRPr="00DB7C91">
        <w:rPr>
          <w:rFonts w:ascii="Times New Roman" w:eastAsia="Times New Roman" w:hAnsi="Times New Roman" w:cs="Times New Roman"/>
          <w:sz w:val="24"/>
          <w:szCs w:val="24"/>
          <w:highlight w:val="white"/>
        </w:rPr>
        <w:t>maintaining, and circulating physical and digital information resources (</w:t>
      </w:r>
      <w:ins w:id="21" w:author="Greg Reeve" w:date="2020-12-19T15:53:00Z">
        <w:r w:rsidR="00C32AF1">
          <w:rPr>
            <w:rFonts w:ascii="Times New Roman" w:eastAsia="Times New Roman" w:hAnsi="Times New Roman" w:cs="Times New Roman"/>
            <w:sz w:val="24"/>
            <w:szCs w:val="24"/>
            <w:highlight w:val="white"/>
          </w:rPr>
          <w:t>e.g</w:t>
        </w:r>
      </w:ins>
      <w:del w:id="22" w:author="Greg Reeve" w:date="2020-12-19T15:53:00Z">
        <w:r w:rsidRPr="00DB7C91" w:rsidDel="00C32AF1">
          <w:rPr>
            <w:rFonts w:ascii="Times New Roman" w:eastAsia="Times New Roman" w:hAnsi="Times New Roman" w:cs="Times New Roman"/>
            <w:sz w:val="24"/>
            <w:szCs w:val="24"/>
            <w:highlight w:val="white"/>
          </w:rPr>
          <w:delText>i.e</w:delText>
        </w:r>
      </w:del>
      <w:r w:rsidRPr="00DB7C91">
        <w:rPr>
          <w:rFonts w:ascii="Times New Roman" w:eastAsia="Times New Roman" w:hAnsi="Times New Roman" w:cs="Times New Roman"/>
          <w:sz w:val="24"/>
          <w:szCs w:val="24"/>
          <w:highlight w:val="white"/>
        </w:rPr>
        <w:t>.</w:t>
      </w:r>
      <w:r>
        <w:rPr>
          <w:rFonts w:ascii="Times New Roman" w:eastAsia="Times New Roman" w:hAnsi="Times New Roman" w:cs="Times New Roman"/>
          <w:sz w:val="24"/>
          <w:szCs w:val="24"/>
          <w:highlight w:val="white"/>
        </w:rPr>
        <w:t>,</w:t>
      </w:r>
      <w:r w:rsidRPr="00DB7C91">
        <w:rPr>
          <w:rFonts w:ascii="Times New Roman" w:eastAsia="Times New Roman" w:hAnsi="Times New Roman" w:cs="Times New Roman"/>
          <w:sz w:val="24"/>
          <w:szCs w:val="24"/>
          <w:highlight w:val="white"/>
        </w:rPr>
        <w:t xml:space="preserve"> monographs, e-books, journals, reference materials, scholarly articles, archival collections, audiovisual items, databases, maps, etc.). </w:t>
      </w:r>
      <w:r w:rsidR="007D370A">
        <w:rPr>
          <w:rFonts w:ascii="Times New Roman" w:eastAsia="Times New Roman" w:hAnsi="Times New Roman" w:cs="Times New Roman"/>
          <w:sz w:val="24"/>
          <w:szCs w:val="24"/>
          <w:highlight w:val="white"/>
        </w:rPr>
        <w:t>Cataloging is the process whereby</w:t>
      </w:r>
      <w:r w:rsidRPr="00DB7C91">
        <w:rPr>
          <w:rFonts w:ascii="Times New Roman" w:eastAsia="Times New Roman" w:hAnsi="Times New Roman" w:cs="Times New Roman"/>
          <w:sz w:val="24"/>
          <w:szCs w:val="24"/>
          <w:highlight w:val="white"/>
        </w:rPr>
        <w:t xml:space="preserve"> catalog librarians create, update, and maintain metadata through careful description and structured information display to assist users in discovering library resources that best serve their needs. </w:t>
      </w:r>
      <w:r w:rsidRPr="00C40EBA">
        <w:rPr>
          <w:rFonts w:ascii="Times New Roman" w:eastAsia="Times New Roman" w:hAnsi="Times New Roman" w:cs="Times New Roman"/>
          <w:sz w:val="24"/>
          <w:szCs w:val="24"/>
        </w:rPr>
        <w:t>Commonly referred to as “data about data</w:t>
      </w:r>
      <w:r>
        <w:rPr>
          <w:rFonts w:ascii="Times New Roman" w:eastAsia="Times New Roman" w:hAnsi="Times New Roman" w:cs="Times New Roman"/>
          <w:sz w:val="24"/>
          <w:szCs w:val="24"/>
        </w:rPr>
        <w:t>,</w:t>
      </w:r>
      <w:r w:rsidRPr="00C40EB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m</w:t>
      </w:r>
      <w:r w:rsidRPr="00C40EBA">
        <w:rPr>
          <w:rFonts w:ascii="Times New Roman" w:eastAsia="Times New Roman" w:hAnsi="Times New Roman" w:cs="Times New Roman"/>
          <w:sz w:val="24"/>
          <w:szCs w:val="24"/>
        </w:rPr>
        <w:t>etadata is the sum total of what one can say about a given information object at any level of aggregation recorded in a structured form</w:t>
      </w:r>
      <w:r>
        <w:rPr>
          <w:rFonts w:ascii="Times New Roman" w:eastAsia="Times New Roman" w:hAnsi="Times New Roman" w:cs="Times New Roman"/>
          <w:sz w:val="24"/>
          <w:szCs w:val="24"/>
        </w:rPr>
        <w:t>.</w:t>
      </w:r>
      <w:r w:rsidRPr="00DB7C91">
        <w:rPr>
          <w:rFonts w:ascii="Times New Roman" w:eastAsia="Times New Roman" w:hAnsi="Times New Roman" w:cs="Times New Roman"/>
          <w:sz w:val="24"/>
          <w:szCs w:val="24"/>
          <w:highlight w:val="white"/>
          <w:vertAlign w:val="superscript"/>
        </w:rPr>
        <w:endnoteReference w:id="11"/>
      </w:r>
      <w:r w:rsidRPr="00DB7C91">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highlight w:val="white"/>
        </w:rPr>
        <w:t xml:space="preserve">Metadata </w:t>
      </w:r>
      <w:r w:rsidRPr="00DB7C91">
        <w:rPr>
          <w:rFonts w:ascii="Times New Roman" w:eastAsia="Times New Roman" w:hAnsi="Times New Roman" w:cs="Times New Roman"/>
          <w:sz w:val="24"/>
          <w:szCs w:val="24"/>
          <w:highlight w:val="white"/>
        </w:rPr>
        <w:t xml:space="preserve">for an information resource is organized in a bibliographic record. Bibliographic records are collected together into a database </w:t>
      </w:r>
      <w:r w:rsidR="007D370A">
        <w:rPr>
          <w:rFonts w:ascii="Times New Roman" w:eastAsia="Times New Roman" w:hAnsi="Times New Roman" w:cs="Times New Roman"/>
          <w:sz w:val="24"/>
          <w:szCs w:val="24"/>
          <w:highlight w:val="white"/>
        </w:rPr>
        <w:t>that is part of</w:t>
      </w:r>
      <w:r w:rsidRPr="00DB7C91">
        <w:rPr>
          <w:rFonts w:ascii="Times New Roman" w:eastAsia="Times New Roman" w:hAnsi="Times New Roman" w:cs="Times New Roman"/>
          <w:sz w:val="24"/>
          <w:szCs w:val="24"/>
          <w:highlight w:val="white"/>
        </w:rPr>
        <w:t xml:space="preserve"> the library catalog. </w:t>
      </w:r>
      <w:r w:rsidR="007D370A">
        <w:rPr>
          <w:rFonts w:ascii="Times New Roman" w:eastAsia="Times New Roman" w:hAnsi="Times New Roman" w:cs="Times New Roman"/>
          <w:sz w:val="24"/>
          <w:szCs w:val="24"/>
          <w:highlight w:val="white"/>
        </w:rPr>
        <w:t>B</w:t>
      </w:r>
      <w:r w:rsidRPr="00DB7C91">
        <w:rPr>
          <w:rFonts w:ascii="Times New Roman" w:eastAsia="Times New Roman" w:hAnsi="Times New Roman" w:cs="Times New Roman"/>
          <w:sz w:val="24"/>
          <w:szCs w:val="24"/>
          <w:highlight w:val="white"/>
        </w:rPr>
        <w:t>ibliographic record</w:t>
      </w:r>
      <w:r w:rsidR="007D370A">
        <w:rPr>
          <w:rFonts w:ascii="Times New Roman" w:eastAsia="Times New Roman" w:hAnsi="Times New Roman" w:cs="Times New Roman"/>
          <w:sz w:val="24"/>
          <w:szCs w:val="24"/>
          <w:highlight w:val="white"/>
        </w:rPr>
        <w:t>s</w:t>
      </w:r>
      <w:r w:rsidRPr="00DB7C91">
        <w:rPr>
          <w:rFonts w:ascii="Times New Roman" w:eastAsia="Times New Roman" w:hAnsi="Times New Roman" w:cs="Times New Roman"/>
          <w:sz w:val="24"/>
          <w:szCs w:val="24"/>
          <w:highlight w:val="white"/>
        </w:rPr>
        <w:t xml:space="preserve"> contain the metadata to describe, differentiate, relate, and locate information resource</w:t>
      </w:r>
      <w:r w:rsidR="007D370A">
        <w:rPr>
          <w:rFonts w:ascii="Times New Roman" w:eastAsia="Times New Roman" w:hAnsi="Times New Roman" w:cs="Times New Roman"/>
          <w:sz w:val="24"/>
          <w:szCs w:val="24"/>
          <w:highlight w:val="white"/>
        </w:rPr>
        <w:t>s</w:t>
      </w:r>
      <w:r w:rsidRPr="00DB7C91">
        <w:rPr>
          <w:rFonts w:ascii="Times New Roman" w:eastAsia="Times New Roman" w:hAnsi="Times New Roman" w:cs="Times New Roman"/>
          <w:sz w:val="24"/>
          <w:szCs w:val="24"/>
          <w:highlight w:val="white"/>
        </w:rPr>
        <w:t>. In this way, the bibliographic record acts as a surrogate for the information resource, allowing the library patron to learn about a particular item and decide whether it will meet their need without having to examine each potential resource</w:t>
      </w:r>
      <w:del w:id="27" w:author="Greg Reeve" w:date="2020-12-19T15:55:00Z">
        <w:r w:rsidRPr="00DB7C91" w:rsidDel="00C32AF1">
          <w:rPr>
            <w:rFonts w:ascii="Times New Roman" w:eastAsia="Times New Roman" w:hAnsi="Times New Roman" w:cs="Times New Roman"/>
            <w:sz w:val="24"/>
            <w:szCs w:val="24"/>
            <w:highlight w:val="white"/>
          </w:rPr>
          <w:delText xml:space="preserve"> on the shelf</w:delText>
        </w:r>
      </w:del>
      <w:r w:rsidRPr="00DB7C91">
        <w:rPr>
          <w:rFonts w:ascii="Times New Roman" w:eastAsia="Times New Roman" w:hAnsi="Times New Roman" w:cs="Times New Roman"/>
          <w:sz w:val="24"/>
          <w:szCs w:val="24"/>
          <w:highlight w:val="white"/>
        </w:rPr>
        <w:t xml:space="preserve">. </w:t>
      </w:r>
    </w:p>
    <w:p w14:paraId="1030F140" w14:textId="6820998C" w:rsidR="007C3FAA" w:rsidRDefault="007D370A" w:rsidP="007C3FAA">
      <w:pPr>
        <w:spacing w:line="480" w:lineRule="auto"/>
        <w:ind w:firstLine="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Authority control is the set of processes and procedures to formulate and record “</w:t>
      </w:r>
      <w:r w:rsidRPr="007D370A">
        <w:rPr>
          <w:rFonts w:ascii="Times New Roman" w:eastAsia="Times New Roman" w:hAnsi="Times New Roman" w:cs="Times New Roman"/>
          <w:i/>
          <w:iCs/>
          <w:sz w:val="24"/>
          <w:szCs w:val="24"/>
          <w:highlight w:val="white"/>
        </w:rPr>
        <w:t>authorized</w:t>
      </w:r>
      <w:r>
        <w:rPr>
          <w:rFonts w:ascii="Times New Roman" w:eastAsia="Times New Roman" w:hAnsi="Times New Roman" w:cs="Times New Roman"/>
          <w:sz w:val="24"/>
          <w:szCs w:val="24"/>
          <w:highlight w:val="white"/>
        </w:rPr>
        <w:t xml:space="preserve"> heading forms in [bibliographic] records” so that “access points to [bibliographic] records are given one and only one conventional form.”</w:t>
      </w:r>
      <w:r>
        <w:rPr>
          <w:rStyle w:val="EndnoteReference"/>
          <w:rFonts w:ascii="Times New Roman" w:eastAsia="Times New Roman" w:hAnsi="Times New Roman" w:cs="Times New Roman"/>
          <w:sz w:val="24"/>
          <w:szCs w:val="24"/>
          <w:highlight w:val="white"/>
        </w:rPr>
        <w:endnoteReference w:id="12"/>
      </w:r>
      <w:r>
        <w:rPr>
          <w:rFonts w:ascii="Times New Roman" w:eastAsia="Times New Roman" w:hAnsi="Times New Roman" w:cs="Times New Roman"/>
          <w:sz w:val="24"/>
          <w:szCs w:val="24"/>
          <w:highlight w:val="white"/>
        </w:rPr>
        <w:t xml:space="preserve"> </w:t>
      </w:r>
      <w:r w:rsidR="007C3FAA" w:rsidRPr="007D370A">
        <w:rPr>
          <w:rFonts w:ascii="Times New Roman" w:eastAsia="Times New Roman" w:hAnsi="Times New Roman" w:cs="Times New Roman"/>
          <w:sz w:val="24"/>
          <w:szCs w:val="24"/>
          <w:highlight w:val="white"/>
        </w:rPr>
        <w:t>When</w:t>
      </w:r>
      <w:r w:rsidR="007C3FAA" w:rsidRPr="00DB7C91">
        <w:rPr>
          <w:rFonts w:ascii="Times New Roman" w:eastAsia="Times New Roman" w:hAnsi="Times New Roman" w:cs="Times New Roman"/>
          <w:sz w:val="24"/>
          <w:szCs w:val="24"/>
          <w:highlight w:val="white"/>
        </w:rPr>
        <w:t xml:space="preserve"> catalogers perform authority work they establish, through verification and validation, controlled headings or </w:t>
      </w:r>
      <w:r w:rsidR="004A3BFA">
        <w:rPr>
          <w:rFonts w:ascii="Times New Roman" w:eastAsia="Times New Roman" w:hAnsi="Times New Roman" w:cs="Times New Roman"/>
          <w:sz w:val="24"/>
          <w:szCs w:val="24"/>
          <w:highlight w:val="white"/>
        </w:rPr>
        <w:t xml:space="preserve">authorized access </w:t>
      </w:r>
      <w:r w:rsidR="004A3BFA" w:rsidRPr="004A3BFA">
        <w:rPr>
          <w:rFonts w:ascii="Times New Roman" w:eastAsia="Times New Roman" w:hAnsi="Times New Roman" w:cs="Times New Roman"/>
          <w:sz w:val="24"/>
          <w:szCs w:val="24"/>
          <w:highlight w:val="white"/>
        </w:rPr>
        <w:lastRenderedPageBreak/>
        <w:t>points</w:t>
      </w:r>
      <w:r w:rsidR="007C3FAA" w:rsidRPr="004A3BFA">
        <w:rPr>
          <w:rFonts w:ascii="Times New Roman" w:eastAsia="Times New Roman" w:hAnsi="Times New Roman" w:cs="Times New Roman"/>
          <w:sz w:val="24"/>
          <w:szCs w:val="24"/>
          <w:highlight w:val="white"/>
        </w:rPr>
        <w:t xml:space="preserve"> for various entity types (e.</w:t>
      </w:r>
      <w:r w:rsidR="004A3BFA" w:rsidRPr="004A3BFA">
        <w:rPr>
          <w:rFonts w:ascii="Times New Roman" w:eastAsia="Times New Roman" w:hAnsi="Times New Roman" w:cs="Times New Roman"/>
          <w:sz w:val="24"/>
          <w:szCs w:val="24"/>
          <w:highlight w:val="white"/>
        </w:rPr>
        <w:t>g.,</w:t>
      </w:r>
      <w:r w:rsidR="007C3FAA" w:rsidRPr="004A3BFA">
        <w:rPr>
          <w:rFonts w:ascii="Times New Roman" w:eastAsia="Times New Roman" w:hAnsi="Times New Roman" w:cs="Times New Roman"/>
          <w:sz w:val="24"/>
          <w:szCs w:val="24"/>
          <w:highlight w:val="white"/>
        </w:rPr>
        <w:t xml:space="preserve"> people, places, corporate bodies, families, </w:t>
      </w:r>
      <w:r w:rsidR="004A3BFA" w:rsidRPr="004A3BFA">
        <w:rPr>
          <w:rFonts w:ascii="Times New Roman" w:eastAsia="Times New Roman" w:hAnsi="Times New Roman" w:cs="Times New Roman"/>
          <w:sz w:val="24"/>
          <w:szCs w:val="24"/>
          <w:highlight w:val="white"/>
        </w:rPr>
        <w:t>titles</w:t>
      </w:r>
      <w:r w:rsidR="007C3FAA" w:rsidRPr="004A3BFA">
        <w:rPr>
          <w:rFonts w:ascii="Times New Roman" w:eastAsia="Times New Roman" w:hAnsi="Times New Roman" w:cs="Times New Roman"/>
          <w:sz w:val="24"/>
          <w:szCs w:val="24"/>
          <w:highlight w:val="white"/>
        </w:rPr>
        <w:t xml:space="preserve">, subjects, and genres) used in information resource description. </w:t>
      </w:r>
      <w:r w:rsidR="004A3BFA" w:rsidRPr="004A3BFA">
        <w:rPr>
          <w:rFonts w:ascii="Times New Roman" w:hAnsi="Times New Roman" w:cs="Times New Roman"/>
          <w:color w:val="000000"/>
          <w:sz w:val="24"/>
          <w:szCs w:val="24"/>
          <w:shd w:val="clear" w:color="auto" w:fill="FFFFFF"/>
        </w:rPr>
        <w:t xml:space="preserve">These authorized access points create a consistent, predictable form to uniquely identify information resources (e.g. by choosing the item’s author, series title, subject, additional contributors, etc.) and collocate related resources (e.g. bring together all items by a given author or about a specific subject). Additional metadata is also recorded to differentiate similar entities and document decisions made by the cataloger. </w:t>
      </w:r>
      <w:r w:rsidR="004A3BFA">
        <w:rPr>
          <w:rFonts w:ascii="Times New Roman" w:eastAsia="Times New Roman" w:hAnsi="Times New Roman" w:cs="Times New Roman"/>
          <w:sz w:val="24"/>
          <w:szCs w:val="24"/>
          <w:highlight w:val="white"/>
        </w:rPr>
        <w:t>All metadata associated with an authorized access point is organized into an authority record. To maintain consistent and unique access points within a library catalog the recording of metadata in an authority record is governed by metadata content standards.</w:t>
      </w:r>
    </w:p>
    <w:p w14:paraId="45AF746A" w14:textId="39196BD8" w:rsidR="004A3BFA" w:rsidRDefault="004A3BFA" w:rsidP="004A3BFA">
      <w:pPr>
        <w:spacing w:line="480" w:lineRule="auto"/>
        <w:rPr>
          <w:rFonts w:ascii="Times New Roman" w:eastAsia="Times New Roman" w:hAnsi="Times New Roman" w:cs="Times New Roman"/>
          <w:b/>
          <w:bCs/>
          <w:sz w:val="24"/>
          <w:szCs w:val="24"/>
          <w:highlight w:val="white"/>
        </w:rPr>
      </w:pPr>
      <w:r>
        <w:rPr>
          <w:rFonts w:ascii="Times New Roman" w:eastAsia="Times New Roman" w:hAnsi="Times New Roman" w:cs="Times New Roman"/>
          <w:b/>
          <w:bCs/>
          <w:sz w:val="24"/>
          <w:szCs w:val="24"/>
          <w:highlight w:val="white"/>
        </w:rPr>
        <w:t>Metadata Content Standards for Authority Records</w:t>
      </w:r>
    </w:p>
    <w:p w14:paraId="1F4B02EE" w14:textId="31220280" w:rsidR="004A3BFA" w:rsidRDefault="004A3BFA" w:rsidP="00927F90">
      <w:pPr>
        <w:spacing w:line="480" w:lineRule="auto"/>
        <w:rPr>
          <w:rFonts w:ascii="Times New Roman" w:hAnsi="Times New Roman" w:cs="Times New Roman"/>
          <w:color w:val="000000"/>
          <w:sz w:val="24"/>
          <w:szCs w:val="24"/>
          <w:shd w:val="clear" w:color="auto" w:fill="FFFFFF"/>
        </w:rPr>
      </w:pPr>
      <w:r w:rsidRPr="004A3BFA">
        <w:rPr>
          <w:rFonts w:ascii="Times New Roman" w:hAnsi="Times New Roman" w:cs="Times New Roman"/>
          <w:color w:val="000000"/>
          <w:sz w:val="24"/>
          <w:szCs w:val="24"/>
          <w:shd w:val="clear" w:color="auto" w:fill="FFFFFF"/>
        </w:rPr>
        <w:t xml:space="preserve">Metadata content standards </w:t>
      </w:r>
      <w:del w:id="31" w:author="Greg Reeve" w:date="2020-12-19T15:57:00Z">
        <w:r w:rsidRPr="004A3BFA" w:rsidDel="0050387F">
          <w:rPr>
            <w:rFonts w:ascii="Times New Roman" w:hAnsi="Times New Roman" w:cs="Times New Roman"/>
            <w:color w:val="000000"/>
            <w:sz w:val="24"/>
            <w:szCs w:val="24"/>
            <w:shd w:val="clear" w:color="auto" w:fill="FFFFFF"/>
          </w:rPr>
          <w:delText xml:space="preserve">are rules that </w:delText>
        </w:r>
      </w:del>
      <w:r w:rsidRPr="004A3BFA">
        <w:rPr>
          <w:rFonts w:ascii="Times New Roman" w:hAnsi="Times New Roman" w:cs="Times New Roman"/>
          <w:color w:val="000000"/>
          <w:sz w:val="24"/>
          <w:szCs w:val="24"/>
          <w:shd w:val="clear" w:color="auto" w:fill="FFFFFF"/>
        </w:rPr>
        <w:t xml:space="preserve">govern what to record in a metadata element or record. Resource Description and Access (RDA) is an international metadata content standard providing guidelines and instructions to create and maintain well-formed bibliographic and authority metadata. </w:t>
      </w:r>
      <w:del w:id="32" w:author="Greg Reeve" w:date="2020-12-19T15:55:00Z">
        <w:r w:rsidRPr="004A3BFA" w:rsidDel="004728FC">
          <w:rPr>
            <w:rFonts w:ascii="Times New Roman" w:hAnsi="Times New Roman" w:cs="Times New Roman"/>
            <w:color w:val="000000"/>
            <w:sz w:val="24"/>
            <w:szCs w:val="24"/>
            <w:shd w:val="clear" w:color="auto" w:fill="FFFFFF"/>
          </w:rPr>
          <w:delText xml:space="preserve">RDA is owned by </w:delText>
        </w:r>
        <w:r w:rsidRPr="004A3BFA" w:rsidDel="004728FC">
          <w:rPr>
            <w:rFonts w:ascii="Times New Roman" w:hAnsi="Times New Roman" w:cs="Times New Roman"/>
            <w:color w:val="000000"/>
            <w:sz w:val="24"/>
            <w:szCs w:val="24"/>
          </w:rPr>
          <w:delText>the American Library Association (ALA), the Canadian Federation of Library Associations/La Fédération canadienne des associations de bibliothéques (CFLA) and the Chartered Institute of Library and Information Professionals (CILIP) and the</w:delText>
        </w:r>
      </w:del>
      <w:ins w:id="33" w:author="Greg Reeve" w:date="2020-12-19T15:55:00Z">
        <w:r w:rsidR="004728FC">
          <w:rPr>
            <w:rFonts w:ascii="Times New Roman" w:hAnsi="Times New Roman" w:cs="Times New Roman"/>
            <w:color w:val="000000"/>
            <w:sz w:val="24"/>
            <w:szCs w:val="24"/>
            <w:shd w:val="clear" w:color="auto" w:fill="FFFFFF"/>
          </w:rPr>
          <w:t>The development of</w:t>
        </w:r>
      </w:ins>
      <w:r w:rsidRPr="004A3BFA">
        <w:rPr>
          <w:rFonts w:ascii="Times New Roman" w:hAnsi="Times New Roman" w:cs="Times New Roman"/>
          <w:color w:val="000000"/>
          <w:sz w:val="24"/>
          <w:szCs w:val="24"/>
        </w:rPr>
        <w:t xml:space="preserve"> RDA </w:t>
      </w:r>
      <w:ins w:id="34" w:author="Greg Reeve" w:date="2020-12-19T15:55:00Z">
        <w:r w:rsidR="004728FC">
          <w:rPr>
            <w:rFonts w:ascii="Times New Roman" w:hAnsi="Times New Roman" w:cs="Times New Roman"/>
            <w:color w:val="000000"/>
            <w:sz w:val="24"/>
            <w:szCs w:val="24"/>
          </w:rPr>
          <w:t xml:space="preserve">is controlled by the </w:t>
        </w:r>
      </w:ins>
      <w:ins w:id="35" w:author="Greg Reeve" w:date="2020-12-19T15:56:00Z">
        <w:r w:rsidR="004728FC">
          <w:rPr>
            <w:rFonts w:ascii="Times New Roman" w:hAnsi="Times New Roman" w:cs="Times New Roman"/>
            <w:color w:val="000000"/>
            <w:sz w:val="24"/>
            <w:szCs w:val="24"/>
          </w:rPr>
          <w:t xml:space="preserve">RDA </w:t>
        </w:r>
      </w:ins>
      <w:r w:rsidRPr="004A3BFA">
        <w:rPr>
          <w:rFonts w:ascii="Times New Roman" w:hAnsi="Times New Roman" w:cs="Times New Roman"/>
          <w:color w:val="000000"/>
          <w:sz w:val="24"/>
          <w:szCs w:val="24"/>
        </w:rPr>
        <w:t>Steering Committee (RSC)</w:t>
      </w:r>
      <w:ins w:id="36" w:author="Greg Reeve" w:date="2020-12-19T15:56:00Z">
        <w:r w:rsidR="004728FC">
          <w:rPr>
            <w:rFonts w:ascii="Times New Roman" w:hAnsi="Times New Roman" w:cs="Times New Roman"/>
            <w:color w:val="000000"/>
            <w:sz w:val="24"/>
            <w:szCs w:val="24"/>
          </w:rPr>
          <w:t>.</w:t>
        </w:r>
      </w:ins>
      <w:r w:rsidRPr="004A3BFA">
        <w:rPr>
          <w:rFonts w:ascii="Times New Roman" w:hAnsi="Times New Roman" w:cs="Times New Roman"/>
          <w:color w:val="000000"/>
          <w:sz w:val="24"/>
          <w:szCs w:val="24"/>
        </w:rPr>
        <w:t xml:space="preserve"> </w:t>
      </w:r>
      <w:del w:id="37" w:author="Greg Reeve" w:date="2020-12-19T15:56:00Z">
        <w:r w:rsidRPr="004A3BFA" w:rsidDel="004728FC">
          <w:rPr>
            <w:rFonts w:ascii="Times New Roman" w:hAnsi="Times New Roman" w:cs="Times New Roman"/>
            <w:color w:val="000000"/>
            <w:sz w:val="24"/>
            <w:szCs w:val="24"/>
          </w:rPr>
          <w:delText xml:space="preserve">develops and maintains the RDA standard. </w:delText>
        </w:r>
      </w:del>
      <w:r w:rsidRPr="004A3BFA">
        <w:rPr>
          <w:rFonts w:ascii="Times New Roman" w:hAnsi="Times New Roman" w:cs="Times New Roman"/>
          <w:color w:val="000000"/>
          <w:sz w:val="24"/>
          <w:szCs w:val="24"/>
        </w:rPr>
        <w:t xml:space="preserve">The </w:t>
      </w:r>
      <w:del w:id="38" w:author="Greg Reeve" w:date="2020-12-19T15:56:00Z">
        <w:r w:rsidRPr="004A3BFA" w:rsidDel="004728FC">
          <w:rPr>
            <w:rFonts w:ascii="Times New Roman" w:hAnsi="Times New Roman" w:cs="Times New Roman"/>
            <w:color w:val="000000"/>
            <w:sz w:val="24"/>
            <w:szCs w:val="24"/>
          </w:rPr>
          <w:delText xml:space="preserve">rules and </w:delText>
        </w:r>
      </w:del>
      <w:r w:rsidRPr="004A3BFA">
        <w:rPr>
          <w:rFonts w:ascii="Times New Roman" w:hAnsi="Times New Roman" w:cs="Times New Roman"/>
          <w:color w:val="000000"/>
          <w:sz w:val="24"/>
          <w:szCs w:val="24"/>
        </w:rPr>
        <w:t xml:space="preserve">guidelines in RDA are based on the International Federation of Library Associations and Institutions (IFLA) Library Reference Model (LRM) which provides an entity-relationship framework for describing information resources. </w:t>
      </w:r>
      <w:ins w:id="39" w:author="Greg Reeve" w:date="2020-12-20T00:15:00Z">
        <w:r w:rsidR="004164FF">
          <w:rPr>
            <w:rFonts w:ascii="Times New Roman" w:hAnsi="Times New Roman" w:cs="Times New Roman"/>
            <w:color w:val="000000"/>
            <w:sz w:val="24"/>
            <w:szCs w:val="24"/>
          </w:rPr>
          <w:t>The RDA Toolkit</w:t>
        </w:r>
      </w:ins>
      <w:ins w:id="40" w:author="Greg Reeve" w:date="2020-12-20T01:10:00Z">
        <w:r w:rsidR="00A2194C">
          <w:rPr>
            <w:rStyle w:val="EndnoteReference"/>
            <w:rFonts w:ascii="Times New Roman" w:hAnsi="Times New Roman" w:cs="Times New Roman"/>
            <w:color w:val="000000"/>
            <w:sz w:val="24"/>
            <w:szCs w:val="24"/>
          </w:rPr>
          <w:endnoteReference w:id="13"/>
        </w:r>
      </w:ins>
      <w:ins w:id="50" w:author="Greg Reeve" w:date="2020-12-20T00:15:00Z">
        <w:r w:rsidR="004164FF">
          <w:rPr>
            <w:rFonts w:ascii="Times New Roman" w:hAnsi="Times New Roman" w:cs="Times New Roman"/>
            <w:color w:val="000000"/>
            <w:sz w:val="24"/>
            <w:szCs w:val="24"/>
          </w:rPr>
          <w:t xml:space="preserve"> is </w:t>
        </w:r>
      </w:ins>
      <w:ins w:id="51" w:author="Greg Reeve" w:date="2020-12-20T00:16:00Z">
        <w:r w:rsidR="004164FF">
          <w:rPr>
            <w:rFonts w:ascii="Times New Roman" w:hAnsi="Times New Roman" w:cs="Times New Roman"/>
            <w:color w:val="000000"/>
            <w:sz w:val="24"/>
            <w:szCs w:val="24"/>
          </w:rPr>
          <w:t>a</w:t>
        </w:r>
      </w:ins>
      <w:ins w:id="52" w:author="Greg Reeve" w:date="2020-12-20T00:15:00Z">
        <w:r w:rsidR="004164FF">
          <w:rPr>
            <w:rFonts w:ascii="Times New Roman" w:hAnsi="Times New Roman" w:cs="Times New Roman"/>
            <w:color w:val="000000"/>
            <w:sz w:val="24"/>
            <w:szCs w:val="24"/>
          </w:rPr>
          <w:t xml:space="preserve"> web-based </w:t>
        </w:r>
      </w:ins>
      <w:ins w:id="53" w:author="Greg Reeve" w:date="2020-12-20T00:17:00Z">
        <w:r w:rsidR="004164FF">
          <w:rPr>
            <w:rFonts w:ascii="Times New Roman" w:hAnsi="Times New Roman" w:cs="Times New Roman"/>
            <w:color w:val="000000"/>
            <w:sz w:val="24"/>
            <w:szCs w:val="24"/>
          </w:rPr>
          <w:t>resource</w:t>
        </w:r>
      </w:ins>
      <w:ins w:id="54" w:author="Greg Reeve" w:date="2020-12-20T00:16:00Z">
        <w:r w:rsidR="004164FF">
          <w:rPr>
            <w:rFonts w:ascii="Times New Roman" w:hAnsi="Times New Roman" w:cs="Times New Roman"/>
            <w:color w:val="000000"/>
            <w:sz w:val="24"/>
            <w:szCs w:val="24"/>
          </w:rPr>
          <w:t xml:space="preserve"> </w:t>
        </w:r>
      </w:ins>
      <w:ins w:id="55" w:author="Greg Reeve" w:date="2020-12-20T00:17:00Z">
        <w:r w:rsidR="004164FF">
          <w:rPr>
            <w:rFonts w:ascii="Times New Roman" w:hAnsi="Times New Roman" w:cs="Times New Roman"/>
            <w:color w:val="000000"/>
            <w:sz w:val="24"/>
            <w:szCs w:val="24"/>
          </w:rPr>
          <w:t xml:space="preserve">catalogers can use to view and reference </w:t>
        </w:r>
      </w:ins>
      <w:ins w:id="56" w:author="Greg Reeve" w:date="2020-12-20T00:16:00Z">
        <w:r w:rsidR="004164FF">
          <w:rPr>
            <w:rFonts w:ascii="Times New Roman" w:hAnsi="Times New Roman" w:cs="Times New Roman"/>
            <w:color w:val="000000"/>
            <w:sz w:val="24"/>
            <w:szCs w:val="24"/>
          </w:rPr>
          <w:t xml:space="preserve">RDA documentation and </w:t>
        </w:r>
      </w:ins>
      <w:ins w:id="57" w:author="Greg Reeve" w:date="2020-12-20T00:17:00Z">
        <w:r w:rsidR="004164FF">
          <w:rPr>
            <w:rFonts w:ascii="Times New Roman" w:hAnsi="Times New Roman" w:cs="Times New Roman"/>
            <w:color w:val="000000"/>
            <w:sz w:val="24"/>
            <w:szCs w:val="24"/>
          </w:rPr>
          <w:t xml:space="preserve">guidelines. </w:t>
        </w:r>
      </w:ins>
      <w:r w:rsidRPr="004A3BFA">
        <w:rPr>
          <w:rFonts w:ascii="Times New Roman" w:hAnsi="Times New Roman" w:cs="Times New Roman"/>
          <w:color w:val="000000"/>
          <w:sz w:val="24"/>
          <w:szCs w:val="24"/>
        </w:rPr>
        <w:t xml:space="preserve">The Descriptive Cataloging Manual (DCM) Z1 and the LC Guidelines Supplement to the MARC 21 Format for Authority Data are manuals made available by the Library of Congress to guide catalogers in creating and maintaining name and series authority records. The LC Subject Headings Manual is a resource maintained by the Library of Congress detailing </w:t>
      </w:r>
      <w:del w:id="58" w:author="Greg Reeve" w:date="2020-12-19T15:57:00Z">
        <w:r w:rsidRPr="004A3BFA" w:rsidDel="0050387F">
          <w:rPr>
            <w:rFonts w:ascii="Times New Roman" w:hAnsi="Times New Roman" w:cs="Times New Roman"/>
            <w:color w:val="000000"/>
            <w:sz w:val="24"/>
            <w:szCs w:val="24"/>
          </w:rPr>
          <w:delText xml:space="preserve">rules and </w:delText>
        </w:r>
      </w:del>
      <w:r w:rsidRPr="004A3BFA">
        <w:rPr>
          <w:rFonts w:ascii="Times New Roman" w:hAnsi="Times New Roman" w:cs="Times New Roman"/>
          <w:color w:val="000000"/>
          <w:sz w:val="24"/>
          <w:szCs w:val="24"/>
        </w:rPr>
        <w:t xml:space="preserve">standards for creating and using subject authority records. These content standards and manuals guide catalogers to create </w:t>
      </w:r>
      <w:r w:rsidRPr="004A3BFA">
        <w:rPr>
          <w:rFonts w:ascii="Times New Roman" w:hAnsi="Times New Roman" w:cs="Times New Roman"/>
          <w:color w:val="000000"/>
          <w:sz w:val="24"/>
          <w:szCs w:val="24"/>
        </w:rPr>
        <w:lastRenderedPageBreak/>
        <w:t xml:space="preserve">authority records for the following entities: </w:t>
      </w:r>
      <w:r w:rsidRPr="004A3BFA">
        <w:rPr>
          <w:rFonts w:ascii="Times New Roman" w:hAnsi="Times New Roman" w:cs="Times New Roman"/>
          <w:color w:val="000000"/>
          <w:sz w:val="24"/>
          <w:szCs w:val="24"/>
          <w:shd w:val="clear" w:color="auto" w:fill="FFFFFF"/>
        </w:rPr>
        <w:t>personal names, families, corporate bodies, places, works, expressions, series, and subjects</w:t>
      </w:r>
      <w:ins w:id="59" w:author="Greg Reeve" w:date="2020-12-20T01:19:00Z">
        <w:r w:rsidR="0049590B">
          <w:rPr>
            <w:rFonts w:ascii="Times New Roman" w:hAnsi="Times New Roman" w:cs="Times New Roman"/>
            <w:color w:val="000000"/>
            <w:sz w:val="24"/>
            <w:szCs w:val="24"/>
            <w:shd w:val="clear" w:color="auto" w:fill="FFFFFF"/>
          </w:rPr>
          <w:t xml:space="preserve"> (see Figure ?)</w:t>
        </w:r>
      </w:ins>
      <w:r w:rsidRPr="004A3BFA">
        <w:rPr>
          <w:rFonts w:ascii="Times New Roman" w:hAnsi="Times New Roman" w:cs="Times New Roman"/>
          <w:color w:val="000000"/>
          <w:sz w:val="24"/>
          <w:szCs w:val="24"/>
          <w:shd w:val="clear" w:color="auto" w:fill="FFFFFF"/>
        </w:rPr>
        <w:t xml:space="preserve">. </w:t>
      </w:r>
      <w:ins w:id="60" w:author="Greg Reeve" w:date="2020-12-19T15:59:00Z">
        <w:r w:rsidR="0050387F" w:rsidRPr="0050387F">
          <w:rPr>
            <w:rFonts w:ascii="Times New Roman" w:hAnsi="Times New Roman" w:cs="Times New Roman"/>
            <w:color w:val="000000"/>
            <w:sz w:val="24"/>
            <w:szCs w:val="24"/>
            <w:shd w:val="clear" w:color="auto" w:fill="FFFFFF"/>
          </w:rPr>
          <w:t>Newer LRM entities such as timespan and nomen may in the future come under authority control, although they are not currently.</w:t>
        </w:r>
        <w:r w:rsidR="0050387F">
          <w:rPr>
            <w:rFonts w:ascii="Times New Roman" w:hAnsi="Times New Roman" w:cs="Times New Roman"/>
            <w:color w:val="000000"/>
            <w:sz w:val="24"/>
            <w:szCs w:val="24"/>
            <w:shd w:val="clear" w:color="auto" w:fill="FFFFFF"/>
          </w:rPr>
          <w:t xml:space="preserve"> </w:t>
        </w:r>
      </w:ins>
      <w:r w:rsidRPr="004A3BFA">
        <w:rPr>
          <w:rFonts w:ascii="Times New Roman" w:hAnsi="Times New Roman" w:cs="Times New Roman"/>
          <w:color w:val="000000"/>
          <w:sz w:val="24"/>
          <w:szCs w:val="24"/>
          <w:shd w:val="clear" w:color="auto" w:fill="FFFFFF"/>
        </w:rPr>
        <w:t>An authority record constructed following these standards consists of five major components: the authorized access point, variant access points, related access points, associated attributes describing the entity, and source information.</w:t>
      </w:r>
    </w:p>
    <w:p w14:paraId="1F4A8701" w14:textId="77777777" w:rsidR="004A3BFA" w:rsidRDefault="004A3BFA" w:rsidP="004A3BFA">
      <w:pPr>
        <w:pStyle w:val="NormalWeb"/>
        <w:spacing w:before="0" w:beforeAutospacing="0" w:after="0" w:afterAutospacing="0" w:line="480" w:lineRule="auto"/>
      </w:pPr>
      <w:r>
        <w:rPr>
          <w:i/>
          <w:iCs/>
          <w:color w:val="000000"/>
          <w:shd w:val="clear" w:color="auto" w:fill="FFFFFF"/>
        </w:rPr>
        <w:t>Authorized Access Point</w:t>
      </w:r>
    </w:p>
    <w:p w14:paraId="719B9EF7" w14:textId="7BC918DD" w:rsidR="004A3BFA" w:rsidRPr="008C0FCD" w:rsidRDefault="004A3BFA" w:rsidP="008C0FCD">
      <w:pPr>
        <w:pStyle w:val="NormalWeb"/>
        <w:spacing w:before="0" w:beforeAutospacing="0" w:after="0" w:afterAutospacing="0" w:line="480" w:lineRule="auto"/>
        <w:rPr>
          <w:color w:val="000000"/>
          <w:shd w:val="clear" w:color="auto" w:fill="FFFFFF"/>
          <w:rPrChange w:id="61" w:author="Greg Reeve" w:date="2020-12-20T01:32:00Z">
            <w:rPr/>
          </w:rPrChange>
        </w:rPr>
      </w:pPr>
      <w:r>
        <w:rPr>
          <w:color w:val="000000"/>
          <w:shd w:val="clear" w:color="auto" w:fill="FFFFFF"/>
        </w:rPr>
        <w:t xml:space="preserve">The authorized access point is the preferred form for referring to an entity. </w:t>
      </w:r>
      <w:del w:id="62" w:author="Greg Reeve" w:date="2020-12-19T15:57:00Z">
        <w:r w:rsidDel="0050387F">
          <w:rPr>
            <w:color w:val="000000"/>
            <w:shd w:val="clear" w:color="auto" w:fill="FFFFFF"/>
          </w:rPr>
          <w:delText xml:space="preserve">Rules in </w:delText>
        </w:r>
      </w:del>
      <w:r>
        <w:rPr>
          <w:color w:val="000000"/>
          <w:shd w:val="clear" w:color="auto" w:fill="FFFFFF"/>
        </w:rPr>
        <w:t>RDA guide</w:t>
      </w:r>
      <w:ins w:id="63" w:author="Greg Reeve" w:date="2020-12-19T15:57:00Z">
        <w:r w:rsidR="0050387F">
          <w:rPr>
            <w:color w:val="000000"/>
            <w:shd w:val="clear" w:color="auto" w:fill="FFFFFF"/>
          </w:rPr>
          <w:t>s</w:t>
        </w:r>
      </w:ins>
      <w:r>
        <w:rPr>
          <w:color w:val="000000"/>
          <w:shd w:val="clear" w:color="auto" w:fill="FFFFFF"/>
        </w:rPr>
        <w:t xml:space="preserve"> the cataloger in determining the preferred name or title for the entity based on the information resource being described. For example, if cataloging a monograph about the American actor James Stewart </w:t>
      </w:r>
      <w:ins w:id="64" w:author="Greg Reeve" w:date="2020-12-19T16:00:00Z">
        <w:r w:rsidR="0050387F" w:rsidRPr="0050387F">
          <w:rPr>
            <w:color w:val="000000"/>
            <w:shd w:val="clear" w:color="auto" w:fill="FFFFFF"/>
          </w:rPr>
          <w:t xml:space="preserve">the authorized access point </w:t>
        </w:r>
      </w:ins>
      <w:ins w:id="65" w:author="Greg Reeve" w:date="2020-12-19T16:01:00Z">
        <w:r w:rsidR="0050387F">
          <w:rPr>
            <w:color w:val="000000"/>
            <w:shd w:val="clear" w:color="auto" w:fill="FFFFFF"/>
          </w:rPr>
          <w:t>could be</w:t>
        </w:r>
      </w:ins>
      <w:ins w:id="66" w:author="Greg Reeve" w:date="2020-12-19T16:00:00Z">
        <w:r w:rsidR="0050387F" w:rsidRPr="0050387F">
          <w:rPr>
            <w:color w:val="000000"/>
            <w:shd w:val="clear" w:color="auto" w:fill="FFFFFF"/>
          </w:rPr>
          <w:t xml:space="preserve"> established </w:t>
        </w:r>
      </w:ins>
      <w:del w:id="67" w:author="Greg Reeve" w:date="2020-12-19T16:00:00Z">
        <w:r w:rsidDel="0050387F">
          <w:rPr>
            <w:color w:val="000000"/>
            <w:shd w:val="clear" w:color="auto" w:fill="FFFFFF"/>
          </w:rPr>
          <w:delText>the authorized access point would be established</w:delText>
        </w:r>
      </w:del>
      <w:del w:id="68" w:author="Greg Reeve" w:date="2020-12-19T16:02:00Z">
        <w:r w:rsidDel="0050387F">
          <w:rPr>
            <w:color w:val="000000"/>
            <w:shd w:val="clear" w:color="auto" w:fill="FFFFFF"/>
          </w:rPr>
          <w:delText xml:space="preserve"> </w:delText>
        </w:r>
      </w:del>
      <w:r>
        <w:rPr>
          <w:color w:val="000000"/>
          <w:shd w:val="clear" w:color="auto" w:fill="FFFFFF"/>
        </w:rPr>
        <w:t xml:space="preserve">as “Stewart, James, 1908-1997” </w:t>
      </w:r>
      <w:del w:id="69" w:author="Greg Reeve" w:date="2020-12-19T16:02:00Z">
        <w:r w:rsidDel="0050387F">
          <w:rPr>
            <w:color w:val="000000"/>
            <w:shd w:val="clear" w:color="auto" w:fill="FFFFFF"/>
          </w:rPr>
          <w:delText xml:space="preserve">not </w:delText>
        </w:r>
      </w:del>
      <w:ins w:id="70" w:author="Greg Reeve" w:date="2020-12-19T16:02:00Z">
        <w:r w:rsidR="0050387F">
          <w:rPr>
            <w:color w:val="000000"/>
            <w:shd w:val="clear" w:color="auto" w:fill="FFFFFF"/>
          </w:rPr>
          <w:t xml:space="preserve">rather than </w:t>
        </w:r>
      </w:ins>
      <w:r>
        <w:rPr>
          <w:color w:val="000000"/>
          <w:shd w:val="clear" w:color="auto" w:fill="FFFFFF"/>
        </w:rPr>
        <w:t>“James Stewart”, “Stewart. James”, “Stewart, James Maitland” or any other possible form or variation used. Using one and only one form of his name ensures all resources authored by, contributed by, or about this American actor can be collocated together. This authorized access point also differentiates this James Stewart from other people using the same or similar name</w:t>
      </w:r>
      <w:ins w:id="71" w:author="Greg Reeve" w:date="2020-12-19T16:03:00Z">
        <w:r w:rsidR="0050387F">
          <w:rPr>
            <w:color w:val="000000"/>
            <w:shd w:val="clear" w:color="auto" w:fill="FFFFFF"/>
          </w:rPr>
          <w:t xml:space="preserve"> by including his birth and death dates</w:t>
        </w:r>
      </w:ins>
      <w:r>
        <w:rPr>
          <w:color w:val="000000"/>
          <w:shd w:val="clear" w:color="auto" w:fill="FFFFFF"/>
        </w:rPr>
        <w:t xml:space="preserve">. </w:t>
      </w:r>
      <w:ins w:id="72" w:author="Greg Reeve" w:date="2020-12-20T01:30:00Z">
        <w:r w:rsidR="008C0FCD">
          <w:rPr>
            <w:color w:val="000000"/>
            <w:shd w:val="clear" w:color="auto" w:fill="FFFFFF"/>
          </w:rPr>
          <w:t>Authorized access points for w</w:t>
        </w:r>
      </w:ins>
      <w:ins w:id="73" w:author="Greg Reeve" w:date="2020-12-20T01:26:00Z">
        <w:r w:rsidR="0060659F">
          <w:rPr>
            <w:color w:val="000000"/>
            <w:shd w:val="clear" w:color="auto" w:fill="FFFFFF"/>
          </w:rPr>
          <w:t>orks</w:t>
        </w:r>
      </w:ins>
      <w:ins w:id="74" w:author="Greg Reeve" w:date="2020-12-20T01:28:00Z">
        <w:r w:rsidR="008C0FCD">
          <w:rPr>
            <w:color w:val="000000"/>
            <w:shd w:val="clear" w:color="auto" w:fill="FFFFFF"/>
          </w:rPr>
          <w:t>, (i.e. distinct intellectual or artistic creations)</w:t>
        </w:r>
      </w:ins>
      <w:ins w:id="75" w:author="Greg Reeve" w:date="2020-12-20T01:26:00Z">
        <w:r w:rsidR="008C0FCD">
          <w:rPr>
            <w:color w:val="000000"/>
            <w:shd w:val="clear" w:color="auto" w:fill="FFFFFF"/>
          </w:rPr>
          <w:t xml:space="preserve">, </w:t>
        </w:r>
        <w:r w:rsidR="0060659F">
          <w:rPr>
            <w:color w:val="000000"/>
            <w:shd w:val="clear" w:color="auto" w:fill="FFFFFF"/>
          </w:rPr>
          <w:t>are established</w:t>
        </w:r>
      </w:ins>
      <w:ins w:id="76" w:author="Greg Reeve" w:date="2020-12-20T01:28:00Z">
        <w:r w:rsidR="008C0FCD">
          <w:rPr>
            <w:color w:val="000000"/>
            <w:shd w:val="clear" w:color="auto" w:fill="FFFFFF"/>
          </w:rPr>
          <w:t xml:space="preserve"> by choosing the </w:t>
        </w:r>
      </w:ins>
      <w:ins w:id="77" w:author="Greg Reeve" w:date="2020-12-20T01:29:00Z">
        <w:r w:rsidR="008C0FCD">
          <w:rPr>
            <w:color w:val="000000"/>
            <w:shd w:val="clear" w:color="auto" w:fill="FFFFFF"/>
          </w:rPr>
          <w:t>preferred</w:t>
        </w:r>
      </w:ins>
      <w:ins w:id="78" w:author="Greg Reeve" w:date="2020-12-20T01:28:00Z">
        <w:r w:rsidR="008C0FCD">
          <w:rPr>
            <w:color w:val="000000"/>
            <w:shd w:val="clear" w:color="auto" w:fill="FFFFFF"/>
          </w:rPr>
          <w:t xml:space="preserve"> </w:t>
        </w:r>
      </w:ins>
      <w:ins w:id="79" w:author="Greg Reeve" w:date="2020-12-20T01:29:00Z">
        <w:r w:rsidR="008C0FCD">
          <w:rPr>
            <w:color w:val="000000"/>
            <w:shd w:val="clear" w:color="auto" w:fill="FFFFFF"/>
          </w:rPr>
          <w:t>title of the work</w:t>
        </w:r>
      </w:ins>
      <w:ins w:id="80" w:author="Greg Reeve" w:date="2020-12-20T01:30:00Z">
        <w:r w:rsidR="008C0FCD">
          <w:rPr>
            <w:color w:val="000000"/>
            <w:shd w:val="clear" w:color="auto" w:fill="FFFFFF"/>
          </w:rPr>
          <w:t xml:space="preserve">. </w:t>
        </w:r>
      </w:ins>
      <w:ins w:id="81" w:author="Greg Reeve" w:date="2020-12-20T01:20:00Z">
        <w:r w:rsidR="001122E5">
          <w:rPr>
            <w:color w:val="000000"/>
            <w:shd w:val="clear" w:color="auto" w:fill="FFFFFF"/>
          </w:rPr>
          <w:t xml:space="preserve">For an </w:t>
        </w:r>
        <w:r w:rsidR="0049590B">
          <w:rPr>
            <w:color w:val="000000"/>
            <w:shd w:val="clear" w:color="auto" w:fill="FFFFFF"/>
          </w:rPr>
          <w:t xml:space="preserve">entity </w:t>
        </w:r>
      </w:ins>
      <w:ins w:id="82" w:author="Greg Reeve" w:date="2020-12-20T01:23:00Z">
        <w:r w:rsidR="001122E5">
          <w:rPr>
            <w:color w:val="000000"/>
            <w:shd w:val="clear" w:color="auto" w:fill="FFFFFF"/>
          </w:rPr>
          <w:t>representing</w:t>
        </w:r>
      </w:ins>
      <w:ins w:id="83" w:author="Greg Reeve" w:date="2020-12-20T01:20:00Z">
        <w:r w:rsidR="0049590B">
          <w:rPr>
            <w:color w:val="000000"/>
            <w:shd w:val="clear" w:color="auto" w:fill="FFFFFF"/>
          </w:rPr>
          <w:t xml:space="preserve"> </w:t>
        </w:r>
      </w:ins>
      <w:ins w:id="84" w:author="Greg Reeve" w:date="2020-12-20T01:22:00Z">
        <w:r w:rsidR="001122E5">
          <w:rPr>
            <w:color w:val="000000"/>
            <w:shd w:val="clear" w:color="auto" w:fill="FFFFFF"/>
          </w:rPr>
          <w:t xml:space="preserve">the work </w:t>
        </w:r>
      </w:ins>
      <w:ins w:id="85" w:author="Greg Reeve" w:date="2020-12-20T01:23:00Z">
        <w:r w:rsidR="001122E5">
          <w:rPr>
            <w:color w:val="000000"/>
            <w:shd w:val="clear" w:color="auto" w:fill="FFFFFF"/>
          </w:rPr>
          <w:t>“</w:t>
        </w:r>
      </w:ins>
      <w:ins w:id="86" w:author="Greg Reeve" w:date="2020-12-20T01:22:00Z">
        <w:r w:rsidR="001122E5">
          <w:rPr>
            <w:color w:val="000000"/>
            <w:shd w:val="clear" w:color="auto" w:fill="FFFFFF"/>
          </w:rPr>
          <w:t>Moby Dick</w:t>
        </w:r>
      </w:ins>
      <w:ins w:id="87" w:author="Greg Reeve" w:date="2020-12-20T01:23:00Z">
        <w:r w:rsidR="001122E5">
          <w:rPr>
            <w:color w:val="000000"/>
            <w:shd w:val="clear" w:color="auto" w:fill="FFFFFF"/>
          </w:rPr>
          <w:t xml:space="preserve">” </w:t>
        </w:r>
      </w:ins>
      <w:ins w:id="88" w:author="Greg Reeve" w:date="2020-12-20T01:22:00Z">
        <w:r w:rsidR="001122E5">
          <w:rPr>
            <w:color w:val="000000"/>
            <w:shd w:val="clear" w:color="auto" w:fill="FFFFFF"/>
          </w:rPr>
          <w:t xml:space="preserve">written by Herman Melville </w:t>
        </w:r>
      </w:ins>
      <w:ins w:id="89" w:author="Greg Reeve" w:date="2020-12-20T01:23:00Z">
        <w:r w:rsidR="001122E5">
          <w:rPr>
            <w:color w:val="000000"/>
            <w:shd w:val="clear" w:color="auto" w:fill="FFFFFF"/>
          </w:rPr>
          <w:t>a</w:t>
        </w:r>
      </w:ins>
      <w:ins w:id="90" w:author="Greg Reeve" w:date="2020-12-20T01:30:00Z">
        <w:r w:rsidR="008C0FCD">
          <w:rPr>
            <w:color w:val="000000"/>
            <w:shd w:val="clear" w:color="auto" w:fill="FFFFFF"/>
          </w:rPr>
          <w:t xml:space="preserve">n authorized access point could be </w:t>
        </w:r>
      </w:ins>
      <w:ins w:id="91" w:author="Greg Reeve" w:date="2020-12-20T01:31:00Z">
        <w:r w:rsidR="008C0FCD">
          <w:rPr>
            <w:color w:val="000000"/>
            <w:shd w:val="clear" w:color="auto" w:fill="FFFFFF"/>
          </w:rPr>
          <w:t xml:space="preserve">“Melville, Herman, 1819-1891. </w:t>
        </w:r>
        <w:r w:rsidR="008C0FCD" w:rsidRPr="008C0FCD">
          <w:rPr>
            <w:color w:val="000000"/>
            <w:shd w:val="clear" w:color="auto" w:fill="FFFFFF"/>
          </w:rPr>
          <w:t>Moby Dick</w:t>
        </w:r>
        <w:r w:rsidR="008C0FCD">
          <w:rPr>
            <w:color w:val="000000"/>
            <w:shd w:val="clear" w:color="auto" w:fill="FFFFFF"/>
          </w:rPr>
          <w:t xml:space="preserve">.” Any edition, translation, or manifestation of this work </w:t>
        </w:r>
      </w:ins>
      <w:ins w:id="92" w:author="Greg Reeve" w:date="2020-12-20T01:32:00Z">
        <w:r w:rsidR="008C0FCD">
          <w:rPr>
            <w:color w:val="000000"/>
            <w:shd w:val="clear" w:color="auto" w:fill="FFFFFF"/>
          </w:rPr>
          <w:t>could</w:t>
        </w:r>
      </w:ins>
      <w:ins w:id="93" w:author="Greg Reeve" w:date="2020-12-20T01:31:00Z">
        <w:r w:rsidR="008C0FCD">
          <w:rPr>
            <w:color w:val="000000"/>
            <w:shd w:val="clear" w:color="auto" w:fill="FFFFFF"/>
          </w:rPr>
          <w:t xml:space="preserve"> be </w:t>
        </w:r>
      </w:ins>
      <w:ins w:id="94" w:author="Greg Reeve" w:date="2020-12-20T01:32:00Z">
        <w:r w:rsidR="008C0FCD">
          <w:rPr>
            <w:color w:val="000000"/>
            <w:shd w:val="clear" w:color="auto" w:fill="FFFFFF"/>
          </w:rPr>
          <w:t xml:space="preserve">found together if </w:t>
        </w:r>
      </w:ins>
      <w:ins w:id="95" w:author="Greg Reeve" w:date="2020-12-20T01:31:00Z">
        <w:r w:rsidR="008C0FCD">
          <w:rPr>
            <w:color w:val="000000"/>
            <w:shd w:val="clear" w:color="auto" w:fill="FFFFFF"/>
          </w:rPr>
          <w:t>organized under this authorized access point.</w:t>
        </w:r>
      </w:ins>
      <w:ins w:id="96" w:author="Greg Reeve" w:date="2020-12-20T01:32:00Z">
        <w:r w:rsidR="00861C06">
          <w:rPr>
            <w:color w:val="000000"/>
            <w:shd w:val="clear" w:color="auto" w:fill="FFFFFF"/>
          </w:rPr>
          <w:t xml:space="preserve"> </w:t>
        </w:r>
      </w:ins>
      <w:ins w:id="97" w:author="Greg Reeve" w:date="2020-12-20T01:33:00Z">
        <w:r w:rsidR="008C0FCD">
          <w:rPr>
            <w:color w:val="000000"/>
            <w:shd w:val="clear" w:color="auto" w:fill="FFFFFF"/>
          </w:rPr>
          <w:t>A</w:t>
        </w:r>
      </w:ins>
      <w:del w:id="98" w:author="Greg Reeve" w:date="2020-12-20T01:33:00Z">
        <w:r w:rsidDel="008C0FCD">
          <w:rPr>
            <w:color w:val="000000"/>
            <w:shd w:val="clear" w:color="auto" w:fill="FFFFFF"/>
          </w:rPr>
          <w:delText>The a</w:delText>
        </w:r>
      </w:del>
      <w:r>
        <w:rPr>
          <w:color w:val="000000"/>
          <w:shd w:val="clear" w:color="auto" w:fill="FFFFFF"/>
        </w:rPr>
        <w:t>uthorized access point</w:t>
      </w:r>
      <w:ins w:id="99" w:author="Greg Reeve" w:date="2020-12-20T01:33:00Z">
        <w:r w:rsidR="008C0FCD">
          <w:rPr>
            <w:color w:val="000000"/>
            <w:shd w:val="clear" w:color="auto" w:fill="FFFFFF"/>
          </w:rPr>
          <w:t>s</w:t>
        </w:r>
      </w:ins>
      <w:r>
        <w:rPr>
          <w:color w:val="000000"/>
          <w:shd w:val="clear" w:color="auto" w:fill="FFFFFF"/>
        </w:rPr>
        <w:t xml:space="preserve"> recorded in the authority record can be used within bibliographic records in the description and subject analysis of an information resource acquired by a library. </w:t>
      </w:r>
      <w:r>
        <w:rPr>
          <w:color w:val="000000"/>
          <w:shd w:val="clear" w:color="auto" w:fill="FFFFFF"/>
        </w:rPr>
        <w:lastRenderedPageBreak/>
        <w:t>Using these controlled terms creates predictable and consistent metadata used</w:t>
      </w:r>
      <w:ins w:id="100" w:author="Greg Reeve" w:date="2020-12-19T16:04:00Z">
        <w:r w:rsidR="0050387F">
          <w:rPr>
            <w:color w:val="000000"/>
            <w:shd w:val="clear" w:color="auto" w:fill="FFFFFF"/>
          </w:rPr>
          <w:t xml:space="preserve"> to</w:t>
        </w:r>
      </w:ins>
      <w:r>
        <w:rPr>
          <w:color w:val="000000"/>
          <w:shd w:val="clear" w:color="auto" w:fill="FFFFFF"/>
        </w:rPr>
        <w:t xml:space="preserve"> better collocate related resources and differentiate similar entities.</w:t>
      </w:r>
    </w:p>
    <w:p w14:paraId="7A2E546D" w14:textId="77777777" w:rsidR="004A3BFA" w:rsidRDefault="004A3BFA" w:rsidP="004A3BFA">
      <w:pPr>
        <w:pStyle w:val="NormalWeb"/>
        <w:spacing w:before="0" w:beforeAutospacing="0" w:after="0" w:afterAutospacing="0" w:line="480" w:lineRule="auto"/>
      </w:pPr>
      <w:r>
        <w:rPr>
          <w:i/>
          <w:iCs/>
          <w:color w:val="000000"/>
          <w:shd w:val="clear" w:color="auto" w:fill="FFFFFF"/>
        </w:rPr>
        <w:t>Variant Access Points</w:t>
      </w:r>
    </w:p>
    <w:p w14:paraId="5E69CC9C" w14:textId="58B6DC32" w:rsidR="004A3BFA" w:rsidRPr="00B36EDB" w:rsidRDefault="004A3BFA" w:rsidP="004A3BFA">
      <w:pPr>
        <w:pStyle w:val="NormalWeb"/>
        <w:spacing w:before="0" w:beforeAutospacing="0" w:after="0" w:afterAutospacing="0" w:line="480" w:lineRule="auto"/>
        <w:rPr>
          <w:color w:val="000000"/>
          <w:shd w:val="clear" w:color="auto" w:fill="FFFFFF"/>
          <w:rPrChange w:id="101" w:author="Greg Reeve" w:date="2020-12-20T01:41:00Z">
            <w:rPr/>
          </w:rPrChange>
        </w:rPr>
      </w:pPr>
      <w:r>
        <w:rPr>
          <w:color w:val="000000"/>
          <w:shd w:val="clear" w:color="auto" w:fill="FFFFFF"/>
        </w:rPr>
        <w:t xml:space="preserve">If an entity can be identified by more than one form variant access points can be recorded. These access points </w:t>
      </w:r>
      <w:del w:id="102" w:author="Greg Reeve" w:date="2020-12-21T21:53:00Z">
        <w:r w:rsidDel="00372FEF">
          <w:rPr>
            <w:color w:val="000000"/>
            <w:shd w:val="clear" w:color="auto" w:fill="FFFFFF"/>
          </w:rPr>
          <w:delText xml:space="preserve">help </w:delText>
        </w:r>
      </w:del>
      <w:r>
        <w:rPr>
          <w:color w:val="000000"/>
          <w:shd w:val="clear" w:color="auto" w:fill="FFFFFF"/>
        </w:rPr>
        <w:t xml:space="preserve">guide library users to the authorized access point in search and retrieval. RDA provides instruction for when and how to record variant access points for the various authority entity types. For example, resources authored by or about English playwright, poet, and actor William Shakespeare can manifest spelling variation in his last name (i.e. Shakespear vs. Shakespeare) as well as variation in non-English language resources. </w:t>
      </w:r>
      <w:ins w:id="103" w:author="Greg Reeve" w:date="2020-12-21T21:58:00Z">
        <w:r w:rsidR="000B5988">
          <w:rPr>
            <w:color w:val="000000"/>
            <w:shd w:val="clear" w:color="auto" w:fill="FFFFFF"/>
          </w:rPr>
          <w:t xml:space="preserve">Corporate bodies can also be known by various forms. For example, </w:t>
        </w:r>
      </w:ins>
      <w:ins w:id="104" w:author="Greg Reeve" w:date="2020-12-21T22:01:00Z">
        <w:r w:rsidR="000B5988">
          <w:rPr>
            <w:color w:val="000000"/>
            <w:shd w:val="clear" w:color="auto" w:fill="FFFFFF"/>
          </w:rPr>
          <w:t xml:space="preserve">if </w:t>
        </w:r>
      </w:ins>
      <w:ins w:id="105" w:author="Greg Reeve" w:date="2020-12-21T21:59:00Z">
        <w:r w:rsidR="000B5988">
          <w:rPr>
            <w:color w:val="000000"/>
            <w:shd w:val="clear" w:color="auto" w:fill="FFFFFF"/>
          </w:rPr>
          <w:t>“</w:t>
        </w:r>
      </w:ins>
      <w:ins w:id="106" w:author="Greg Reeve" w:date="2020-12-21T21:58:00Z">
        <w:r w:rsidR="000B5988">
          <w:rPr>
            <w:color w:val="000000"/>
            <w:shd w:val="clear" w:color="auto" w:fill="FFFFFF"/>
          </w:rPr>
          <w:t>J.P. Morgan Chase and Co.”</w:t>
        </w:r>
      </w:ins>
      <w:ins w:id="107" w:author="Greg Reeve" w:date="2020-12-21T21:59:00Z">
        <w:r w:rsidR="000B5988">
          <w:rPr>
            <w:color w:val="000000"/>
            <w:shd w:val="clear" w:color="auto" w:fill="FFFFFF"/>
          </w:rPr>
          <w:t xml:space="preserve"> is </w:t>
        </w:r>
      </w:ins>
      <w:ins w:id="108" w:author="Greg Reeve" w:date="2020-12-21T22:01:00Z">
        <w:r w:rsidR="000B5988">
          <w:rPr>
            <w:color w:val="000000"/>
            <w:shd w:val="clear" w:color="auto" w:fill="FFFFFF"/>
          </w:rPr>
          <w:t xml:space="preserve">used as the authorized access point for </w:t>
        </w:r>
      </w:ins>
      <w:ins w:id="109" w:author="Greg Reeve" w:date="2020-12-21T22:02:00Z">
        <w:r w:rsidR="000B5988">
          <w:rPr>
            <w:color w:val="000000"/>
            <w:shd w:val="clear" w:color="auto" w:fill="FFFFFF"/>
          </w:rPr>
          <w:t>this</w:t>
        </w:r>
      </w:ins>
      <w:ins w:id="110" w:author="Greg Reeve" w:date="2020-12-21T22:01:00Z">
        <w:r w:rsidR="000B5988">
          <w:rPr>
            <w:color w:val="000000"/>
            <w:shd w:val="clear" w:color="auto" w:fill="FFFFFF"/>
          </w:rPr>
          <w:t xml:space="preserve"> international bank</w:t>
        </w:r>
      </w:ins>
      <w:ins w:id="111" w:author="Greg Reeve" w:date="2020-12-21T22:03:00Z">
        <w:r w:rsidR="000B5988">
          <w:rPr>
            <w:color w:val="000000"/>
            <w:shd w:val="clear" w:color="auto" w:fill="FFFFFF"/>
          </w:rPr>
          <w:t>,</w:t>
        </w:r>
      </w:ins>
      <w:ins w:id="112" w:author="Greg Reeve" w:date="2020-12-21T22:02:00Z">
        <w:r w:rsidR="000B5988">
          <w:rPr>
            <w:color w:val="000000"/>
            <w:shd w:val="clear" w:color="auto" w:fill="FFFFFF"/>
          </w:rPr>
          <w:t xml:space="preserve"> variant access points could be recorded for</w:t>
        </w:r>
      </w:ins>
      <w:ins w:id="113" w:author="Greg Reeve" w:date="2020-12-21T21:59:00Z">
        <w:r w:rsidR="000B5988">
          <w:rPr>
            <w:color w:val="000000"/>
            <w:shd w:val="clear" w:color="auto" w:fill="FFFFFF"/>
          </w:rPr>
          <w:t xml:space="preserve"> “JPMorgan Chase Bank” and “Chase </w:t>
        </w:r>
      </w:ins>
      <w:ins w:id="114" w:author="Greg Reeve" w:date="2020-12-21T22:00:00Z">
        <w:r w:rsidR="000B5988">
          <w:rPr>
            <w:color w:val="000000"/>
            <w:shd w:val="clear" w:color="auto" w:fill="FFFFFF"/>
          </w:rPr>
          <w:t>Bank”</w:t>
        </w:r>
      </w:ins>
      <w:ins w:id="115" w:author="Greg Reeve" w:date="2020-12-21T22:03:00Z">
        <w:r w:rsidR="000B5988">
          <w:rPr>
            <w:color w:val="000000"/>
            <w:shd w:val="clear" w:color="auto" w:fill="FFFFFF"/>
          </w:rPr>
          <w:t xml:space="preserve"> so that a user would find the access point used to describe information resources</w:t>
        </w:r>
      </w:ins>
      <w:ins w:id="116" w:author="Greg Reeve" w:date="2020-12-21T22:07:00Z">
        <w:r w:rsidR="0066163E">
          <w:rPr>
            <w:color w:val="000000"/>
            <w:shd w:val="clear" w:color="auto" w:fill="FFFFFF"/>
          </w:rPr>
          <w:t xml:space="preserve"> about or by this </w:t>
        </w:r>
        <w:r w:rsidR="00964B14">
          <w:rPr>
            <w:color w:val="000000"/>
            <w:shd w:val="clear" w:color="auto" w:fill="FFFFFF"/>
          </w:rPr>
          <w:t>bank</w:t>
        </w:r>
      </w:ins>
      <w:ins w:id="117" w:author="Greg Reeve" w:date="2020-12-21T22:00:00Z">
        <w:r w:rsidR="000B5988">
          <w:rPr>
            <w:color w:val="000000"/>
            <w:shd w:val="clear" w:color="auto" w:fill="FFFFFF"/>
          </w:rPr>
          <w:t xml:space="preserve">. </w:t>
        </w:r>
      </w:ins>
      <w:ins w:id="118" w:author="Greg Reeve" w:date="2020-12-20T01:36:00Z">
        <w:r w:rsidR="001227F4">
          <w:rPr>
            <w:color w:val="000000"/>
            <w:shd w:val="clear" w:color="auto" w:fill="FFFFFF"/>
          </w:rPr>
          <w:t xml:space="preserve">Variant access points can also be recorded for works. For example, J. </w:t>
        </w:r>
      </w:ins>
      <w:ins w:id="119" w:author="Greg Reeve" w:date="2020-12-20T01:37:00Z">
        <w:r w:rsidR="001227F4">
          <w:rPr>
            <w:color w:val="000000"/>
            <w:shd w:val="clear" w:color="auto" w:fill="FFFFFF"/>
          </w:rPr>
          <w:t xml:space="preserve">R. R. Tolkien wrote </w:t>
        </w:r>
        <w:r w:rsidR="006E61E1">
          <w:rPr>
            <w:color w:val="000000"/>
            <w:shd w:val="clear" w:color="auto" w:fill="FFFFFF"/>
          </w:rPr>
          <w:t>a work called “</w:t>
        </w:r>
      </w:ins>
      <w:ins w:id="120" w:author="Greg Reeve" w:date="2020-12-20T01:38:00Z">
        <w:r w:rsidR="00F8326D" w:rsidRPr="00F8326D">
          <w:rPr>
            <w:color w:val="000000"/>
            <w:shd w:val="clear" w:color="auto" w:fill="FFFFFF"/>
          </w:rPr>
          <w:t>The Hobbit, or There and Back Again</w:t>
        </w:r>
        <w:r w:rsidR="00F8326D">
          <w:rPr>
            <w:color w:val="000000"/>
            <w:shd w:val="clear" w:color="auto" w:fill="FFFFFF"/>
          </w:rPr>
          <w:t xml:space="preserve">.” </w:t>
        </w:r>
      </w:ins>
      <w:ins w:id="121" w:author="Greg Reeve" w:date="2020-12-20T01:39:00Z">
        <w:r w:rsidR="00F8326D">
          <w:rPr>
            <w:color w:val="000000"/>
            <w:shd w:val="clear" w:color="auto" w:fill="FFFFFF"/>
          </w:rPr>
          <w:t xml:space="preserve">If the </w:t>
        </w:r>
        <w:r w:rsidR="00B36EDB">
          <w:rPr>
            <w:color w:val="000000"/>
            <w:shd w:val="clear" w:color="auto" w:fill="FFFFFF"/>
          </w:rPr>
          <w:t xml:space="preserve">authorized access point for this work was established as </w:t>
        </w:r>
      </w:ins>
      <w:ins w:id="122" w:author="Greg Reeve" w:date="2020-12-20T01:40:00Z">
        <w:r w:rsidR="00B36EDB">
          <w:rPr>
            <w:color w:val="000000"/>
            <w:shd w:val="clear" w:color="auto" w:fill="FFFFFF"/>
          </w:rPr>
          <w:t xml:space="preserve">“Tolkien, J. R. R. (John Ronald Reuel), 1892-1973. </w:t>
        </w:r>
        <w:r w:rsidR="00B36EDB" w:rsidRPr="00B36EDB">
          <w:rPr>
            <w:color w:val="000000"/>
            <w:shd w:val="clear" w:color="auto" w:fill="FFFFFF"/>
          </w:rPr>
          <w:t>Hobbit</w:t>
        </w:r>
        <w:r w:rsidR="00B36EDB">
          <w:rPr>
            <w:color w:val="000000"/>
            <w:shd w:val="clear" w:color="auto" w:fill="FFFFFF"/>
          </w:rPr>
          <w:t>”</w:t>
        </w:r>
      </w:ins>
      <w:ins w:id="123" w:author="Greg Reeve" w:date="2020-12-20T01:41:00Z">
        <w:r w:rsidR="00B36EDB">
          <w:rPr>
            <w:color w:val="000000"/>
            <w:shd w:val="clear" w:color="auto" w:fill="FFFFFF"/>
          </w:rPr>
          <w:t>,</w:t>
        </w:r>
      </w:ins>
      <w:ins w:id="124" w:author="Greg Reeve" w:date="2020-12-20T01:40:00Z">
        <w:r w:rsidR="00B36EDB">
          <w:rPr>
            <w:color w:val="000000"/>
            <w:shd w:val="clear" w:color="auto" w:fill="FFFFFF"/>
          </w:rPr>
          <w:t xml:space="preserve"> a </w:t>
        </w:r>
      </w:ins>
      <w:ins w:id="125" w:author="Greg Reeve" w:date="2020-12-20T01:41:00Z">
        <w:r w:rsidR="00B36EDB">
          <w:rPr>
            <w:color w:val="000000"/>
            <w:shd w:val="clear" w:color="auto" w:fill="FFFFFF"/>
          </w:rPr>
          <w:t>variant</w:t>
        </w:r>
      </w:ins>
      <w:ins w:id="126" w:author="Greg Reeve" w:date="2020-12-20T01:40:00Z">
        <w:r w:rsidR="00B36EDB">
          <w:rPr>
            <w:color w:val="000000"/>
            <w:shd w:val="clear" w:color="auto" w:fill="FFFFFF"/>
          </w:rPr>
          <w:t xml:space="preserve"> </w:t>
        </w:r>
      </w:ins>
      <w:ins w:id="127" w:author="Greg Reeve" w:date="2020-12-20T01:41:00Z">
        <w:r w:rsidR="00B36EDB">
          <w:rPr>
            <w:color w:val="000000"/>
            <w:shd w:val="clear" w:color="auto" w:fill="FFFFFF"/>
          </w:rPr>
          <w:t xml:space="preserve">access point could be created for the fuller title: </w:t>
        </w:r>
      </w:ins>
      <w:ins w:id="128" w:author="Greg Reeve" w:date="2020-12-20T01:40:00Z">
        <w:r w:rsidR="00B36EDB" w:rsidRPr="00B36EDB">
          <w:rPr>
            <w:color w:val="000000"/>
            <w:shd w:val="clear" w:color="auto" w:fill="FFFFFF"/>
          </w:rPr>
          <w:t>Tolkien, J. R</w:t>
        </w:r>
        <w:r w:rsidR="00B36EDB">
          <w:rPr>
            <w:color w:val="000000"/>
            <w:shd w:val="clear" w:color="auto" w:fill="FFFFFF"/>
          </w:rPr>
          <w:t xml:space="preserve">. R. (John Ronald Reuel), 1892-1973. </w:t>
        </w:r>
        <w:r w:rsidR="00B36EDB" w:rsidRPr="00B36EDB">
          <w:rPr>
            <w:color w:val="000000"/>
            <w:shd w:val="clear" w:color="auto" w:fill="FFFFFF"/>
          </w:rPr>
          <w:t>Hobbit, or, There and back again</w:t>
        </w:r>
      </w:ins>
      <w:ins w:id="129" w:author="Greg Reeve" w:date="2020-12-20T01:41:00Z">
        <w:r w:rsidR="00B36EDB">
          <w:rPr>
            <w:color w:val="000000"/>
            <w:shd w:val="clear" w:color="auto" w:fill="FFFFFF"/>
          </w:rPr>
          <w:t>.”</w:t>
        </w:r>
      </w:ins>
      <w:del w:id="130" w:author="Greg Reeve" w:date="2020-12-21T21:53:00Z">
        <w:r w:rsidDel="00372FEF">
          <w:rPr>
            <w:color w:val="000000"/>
            <w:shd w:val="clear" w:color="auto" w:fill="FFFFFF"/>
          </w:rPr>
          <w:delText xml:space="preserve">Capturing these </w:delText>
        </w:r>
      </w:del>
      <w:del w:id="131" w:author="Greg Reeve" w:date="2020-12-21T21:49:00Z">
        <w:r w:rsidDel="002B4DB1">
          <w:rPr>
            <w:color w:val="000000"/>
            <w:shd w:val="clear" w:color="auto" w:fill="FFFFFF"/>
          </w:rPr>
          <w:delText xml:space="preserve">variations </w:delText>
        </w:r>
      </w:del>
      <w:del w:id="132" w:author="Greg Reeve" w:date="2020-12-21T21:53:00Z">
        <w:r w:rsidDel="00372FEF">
          <w:rPr>
            <w:color w:val="000000"/>
            <w:shd w:val="clear" w:color="auto" w:fill="FFFFFF"/>
          </w:rPr>
          <w:delText xml:space="preserve">in variant access points leads patrons to the authorized access point </w:delText>
        </w:r>
      </w:del>
      <w:del w:id="133" w:author="Greg Reeve" w:date="2020-12-21T21:52:00Z">
        <w:r w:rsidDel="00372FEF">
          <w:rPr>
            <w:color w:val="000000"/>
            <w:shd w:val="clear" w:color="auto" w:fill="FFFFFF"/>
          </w:rPr>
          <w:delText>whether or not they know the form recorded in the authorized access point</w:delText>
        </w:r>
      </w:del>
      <w:del w:id="134" w:author="Greg Reeve" w:date="2020-12-21T21:53:00Z">
        <w:r w:rsidDel="00372FEF">
          <w:rPr>
            <w:color w:val="000000"/>
            <w:shd w:val="clear" w:color="auto" w:fill="FFFFFF"/>
          </w:rPr>
          <w:delText>.</w:delText>
        </w:r>
      </w:del>
      <w:del w:id="135" w:author="Greg Reeve" w:date="2020-12-20T01:36:00Z">
        <w:r w:rsidDel="001227F4">
          <w:rPr>
            <w:color w:val="000000"/>
            <w:shd w:val="clear" w:color="auto" w:fill="FFFFFF"/>
          </w:rPr>
          <w:delText> </w:delText>
        </w:r>
      </w:del>
      <w:del w:id="136" w:author="Greg Reeve" w:date="2020-12-20T01:35:00Z">
        <w:r w:rsidDel="002A11CB">
          <w:rPr>
            <w:color w:val="000000"/>
            <w:shd w:val="clear" w:color="auto" w:fill="FFFFFF"/>
          </w:rPr>
          <w:delText> </w:delText>
        </w:r>
      </w:del>
    </w:p>
    <w:p w14:paraId="1BDB75FC" w14:textId="77777777" w:rsidR="004A3BFA" w:rsidRDefault="004A3BFA" w:rsidP="004A3BFA">
      <w:pPr>
        <w:pStyle w:val="NormalWeb"/>
        <w:spacing w:before="0" w:beforeAutospacing="0" w:after="0" w:afterAutospacing="0" w:line="480" w:lineRule="auto"/>
      </w:pPr>
      <w:r>
        <w:rPr>
          <w:i/>
          <w:iCs/>
          <w:color w:val="000000"/>
          <w:shd w:val="clear" w:color="auto" w:fill="FFFFFF"/>
        </w:rPr>
        <w:t>Related Access Points</w:t>
      </w:r>
    </w:p>
    <w:p w14:paraId="4D49FAF2" w14:textId="31D6D709" w:rsidR="004A3BFA" w:rsidRDefault="004A3BFA" w:rsidP="004A3BFA">
      <w:pPr>
        <w:pStyle w:val="NormalWeb"/>
        <w:spacing w:before="0" w:beforeAutospacing="0" w:after="0" w:afterAutospacing="0" w:line="480" w:lineRule="auto"/>
      </w:pPr>
      <w:r>
        <w:rPr>
          <w:color w:val="000000"/>
          <w:shd w:val="clear" w:color="auto" w:fill="FFFFFF"/>
        </w:rPr>
        <w:t>Each entity represented by their authorized access point can have relationships with other entities and their authorized access points. Guidelines in RDA help catalogers determine when and how to record these relationships. For example,</w:t>
      </w:r>
      <w:ins w:id="137" w:author="Greg Reeve" w:date="2020-12-19T16:08:00Z">
        <w:r w:rsidR="0000105F">
          <w:rPr>
            <w:color w:val="000000"/>
            <w:shd w:val="clear" w:color="auto" w:fill="FFFFFF"/>
          </w:rPr>
          <w:t xml:space="preserve"> consider the authorized access point of “Yes (Musical group)”</w:t>
        </w:r>
      </w:ins>
      <w:r>
        <w:rPr>
          <w:color w:val="000000"/>
          <w:shd w:val="clear" w:color="auto" w:fill="FFFFFF"/>
        </w:rPr>
        <w:t xml:space="preserve"> </w:t>
      </w:r>
      <w:del w:id="138" w:author="Greg Reeve" w:date="2020-12-19T16:08:00Z">
        <w:r w:rsidDel="0000105F">
          <w:rPr>
            <w:color w:val="000000"/>
            <w:shd w:val="clear" w:color="auto" w:fill="FFFFFF"/>
          </w:rPr>
          <w:delText>in the Library of Congress name authority file</w:delText>
        </w:r>
      </w:del>
      <w:ins w:id="139" w:author="Greg Reeve" w:date="2020-12-19T16:08:00Z">
        <w:r w:rsidR="0000105F">
          <w:rPr>
            <w:color w:val="000000"/>
            <w:shd w:val="clear" w:color="auto" w:fill="FFFFFF"/>
          </w:rPr>
          <w:t>for</w:t>
        </w:r>
      </w:ins>
      <w:r>
        <w:rPr>
          <w:color w:val="000000"/>
          <w:shd w:val="clear" w:color="auto" w:fill="FFFFFF"/>
        </w:rPr>
        <w:t xml:space="preserve"> the English progressive rock band Yes</w:t>
      </w:r>
      <w:del w:id="140" w:author="Greg Reeve" w:date="2020-12-19T16:08:00Z">
        <w:r w:rsidDel="0000105F">
          <w:rPr>
            <w:color w:val="000000"/>
            <w:shd w:val="clear" w:color="auto" w:fill="FFFFFF"/>
          </w:rPr>
          <w:delText xml:space="preserve"> has an authorized access point of “Yes (Musical group)”</w:delText>
        </w:r>
      </w:del>
      <w:r>
        <w:rPr>
          <w:color w:val="000000"/>
          <w:shd w:val="clear" w:color="auto" w:fill="FFFFFF"/>
        </w:rPr>
        <w:t xml:space="preserve">. The authority record for this band </w:t>
      </w:r>
      <w:del w:id="141" w:author="Greg Reeve" w:date="2020-12-19T16:08:00Z">
        <w:r w:rsidDel="0000105F">
          <w:rPr>
            <w:color w:val="000000"/>
            <w:shd w:val="clear" w:color="auto" w:fill="FFFFFF"/>
          </w:rPr>
          <w:delText xml:space="preserve">includes </w:delText>
        </w:r>
      </w:del>
      <w:ins w:id="142" w:author="Greg Reeve" w:date="2020-12-19T16:08:00Z">
        <w:r w:rsidR="0000105F">
          <w:rPr>
            <w:color w:val="000000"/>
            <w:shd w:val="clear" w:color="auto" w:fill="FFFFFF"/>
          </w:rPr>
          <w:t xml:space="preserve">could include </w:t>
        </w:r>
      </w:ins>
      <w:r>
        <w:rPr>
          <w:color w:val="000000"/>
          <w:shd w:val="clear" w:color="auto" w:fill="FFFFFF"/>
        </w:rPr>
        <w:t xml:space="preserve">a related access point for the original lead singer of the group “Anderson, Jon, 1944-”. </w:t>
      </w:r>
      <w:r>
        <w:rPr>
          <w:color w:val="000000"/>
          <w:shd w:val="clear" w:color="auto" w:fill="FFFFFF"/>
        </w:rPr>
        <w:lastRenderedPageBreak/>
        <w:t xml:space="preserve">Conversely, </w:t>
      </w:r>
      <w:del w:id="143" w:author="Greg Reeve" w:date="2020-12-21T22:10:00Z">
        <w:r w:rsidDel="001510D5">
          <w:rPr>
            <w:color w:val="000000"/>
            <w:shd w:val="clear" w:color="auto" w:fill="FFFFFF"/>
          </w:rPr>
          <w:delText xml:space="preserve">the </w:delText>
        </w:r>
      </w:del>
      <w:ins w:id="144" w:author="Greg Reeve" w:date="2020-12-21T22:10:00Z">
        <w:r w:rsidR="001510D5">
          <w:rPr>
            <w:color w:val="000000"/>
            <w:shd w:val="clear" w:color="auto" w:fill="FFFFFF"/>
          </w:rPr>
          <w:t>an</w:t>
        </w:r>
        <w:r w:rsidR="001510D5">
          <w:rPr>
            <w:color w:val="000000"/>
            <w:shd w:val="clear" w:color="auto" w:fill="FFFFFF"/>
          </w:rPr>
          <w:t xml:space="preserve"> </w:t>
        </w:r>
      </w:ins>
      <w:r>
        <w:rPr>
          <w:color w:val="000000"/>
          <w:shd w:val="clear" w:color="auto" w:fill="FFFFFF"/>
        </w:rPr>
        <w:t xml:space="preserve">authority record for “Anderson, Jon, 1944-” </w:t>
      </w:r>
      <w:del w:id="145" w:author="Greg Reeve" w:date="2020-12-19T16:09:00Z">
        <w:r w:rsidDel="0000105F">
          <w:rPr>
            <w:color w:val="000000"/>
            <w:shd w:val="clear" w:color="auto" w:fill="FFFFFF"/>
          </w:rPr>
          <w:delText xml:space="preserve">contains </w:delText>
        </w:r>
      </w:del>
      <w:ins w:id="146" w:author="Greg Reeve" w:date="2020-12-19T16:09:00Z">
        <w:r w:rsidR="0000105F">
          <w:rPr>
            <w:color w:val="000000"/>
            <w:shd w:val="clear" w:color="auto" w:fill="FFFFFF"/>
          </w:rPr>
          <w:t xml:space="preserve">could contain </w:t>
        </w:r>
      </w:ins>
      <w:r>
        <w:rPr>
          <w:color w:val="000000"/>
          <w:shd w:val="clear" w:color="auto" w:fill="FFFFFF"/>
        </w:rPr>
        <w:t xml:space="preserve">a related access point relating </w:t>
      </w:r>
      <w:del w:id="147" w:author="Greg Reeve" w:date="2020-12-19T16:09:00Z">
        <w:r w:rsidDel="0000105F">
          <w:rPr>
            <w:color w:val="000000"/>
            <w:shd w:val="clear" w:color="auto" w:fill="FFFFFF"/>
          </w:rPr>
          <w:delText xml:space="preserve">them </w:delText>
        </w:r>
      </w:del>
      <w:ins w:id="148" w:author="Greg Reeve" w:date="2020-12-19T16:09:00Z">
        <w:r w:rsidR="0000105F">
          <w:rPr>
            <w:color w:val="000000"/>
            <w:shd w:val="clear" w:color="auto" w:fill="FFFFFF"/>
          </w:rPr>
          <w:t xml:space="preserve">him </w:t>
        </w:r>
      </w:ins>
      <w:r>
        <w:rPr>
          <w:color w:val="000000"/>
          <w:shd w:val="clear" w:color="auto" w:fill="FFFFFF"/>
        </w:rPr>
        <w:t>to the band “Yes (Musical group)”.</w:t>
      </w:r>
      <w:ins w:id="149" w:author="Greg Reeve" w:date="2020-12-21T22:09:00Z">
        <w:r w:rsidR="001510D5">
          <w:rPr>
            <w:color w:val="000000"/>
            <w:shd w:val="clear" w:color="auto" w:fill="FFFFFF"/>
          </w:rPr>
          <w:t xml:space="preserve"> Related access points can also be used to show p</w:t>
        </w:r>
        <w:r w:rsidR="001510D5" w:rsidRPr="001510D5">
          <w:rPr>
            <w:color w:val="000000"/>
            <w:shd w:val="clear" w:color="auto" w:fill="FFFFFF"/>
          </w:rPr>
          <w:t>seudonym</w:t>
        </w:r>
        <w:r w:rsidR="001510D5">
          <w:rPr>
            <w:color w:val="000000"/>
            <w:shd w:val="clear" w:color="auto" w:fill="FFFFFF"/>
          </w:rPr>
          <w:t>s</w:t>
        </w:r>
        <w:r w:rsidR="006C7EB8">
          <w:rPr>
            <w:color w:val="000000"/>
            <w:shd w:val="clear" w:color="auto" w:fill="FFFFFF"/>
          </w:rPr>
          <w:t xml:space="preserve"> used by a person</w:t>
        </w:r>
        <w:r w:rsidR="001510D5">
          <w:rPr>
            <w:color w:val="000000"/>
            <w:shd w:val="clear" w:color="auto" w:fill="FFFFFF"/>
          </w:rPr>
          <w:t xml:space="preserve">. </w:t>
        </w:r>
      </w:ins>
      <w:ins w:id="150" w:author="Greg Reeve" w:date="2020-12-21T22:10:00Z">
        <w:r w:rsidR="001510D5">
          <w:rPr>
            <w:color w:val="000000"/>
            <w:shd w:val="clear" w:color="auto" w:fill="FFFFFF"/>
          </w:rPr>
          <w:t xml:space="preserve">For example, an authority record for the </w:t>
        </w:r>
      </w:ins>
      <w:ins w:id="151" w:author="Greg Reeve" w:date="2020-12-21T22:11:00Z">
        <w:r w:rsidR="008F4EC0">
          <w:rPr>
            <w:color w:val="000000"/>
            <w:shd w:val="clear" w:color="auto" w:fill="FFFFFF"/>
          </w:rPr>
          <w:t>murder mystery author</w:t>
        </w:r>
      </w:ins>
      <w:ins w:id="152" w:author="Greg Reeve" w:date="2020-12-21T22:10:00Z">
        <w:r w:rsidR="001510D5">
          <w:rPr>
            <w:color w:val="000000"/>
            <w:shd w:val="clear" w:color="auto" w:fill="FFFFFF"/>
          </w:rPr>
          <w:t xml:space="preserve"> Agatha Christie</w:t>
        </w:r>
      </w:ins>
      <w:ins w:id="153" w:author="Greg Reeve" w:date="2020-12-21T22:11:00Z">
        <w:r w:rsidR="008F4EC0">
          <w:rPr>
            <w:color w:val="000000"/>
            <w:shd w:val="clear" w:color="auto" w:fill="FFFFFF"/>
          </w:rPr>
          <w:t xml:space="preserve"> </w:t>
        </w:r>
      </w:ins>
      <w:ins w:id="154" w:author="Greg Reeve" w:date="2020-12-21T22:15:00Z">
        <w:r w:rsidR="00504C71">
          <w:rPr>
            <w:color w:val="000000"/>
            <w:shd w:val="clear" w:color="auto" w:fill="FFFFFF"/>
          </w:rPr>
          <w:t xml:space="preserve">with the authorized access point “Christie, Agatha, </w:t>
        </w:r>
        <w:r w:rsidR="00504C71" w:rsidRPr="00504C71">
          <w:rPr>
            <w:color w:val="000000"/>
            <w:shd w:val="clear" w:color="auto" w:fill="FFFFFF"/>
          </w:rPr>
          <w:t>1890-1976</w:t>
        </w:r>
        <w:r w:rsidR="00504C71">
          <w:rPr>
            <w:color w:val="000000"/>
            <w:shd w:val="clear" w:color="auto" w:fill="FFFFFF"/>
          </w:rPr>
          <w:t xml:space="preserve">” </w:t>
        </w:r>
      </w:ins>
      <w:ins w:id="155" w:author="Greg Reeve" w:date="2020-12-21T22:11:00Z">
        <w:r w:rsidR="008F4EC0">
          <w:rPr>
            <w:color w:val="000000"/>
            <w:shd w:val="clear" w:color="auto" w:fill="FFFFFF"/>
          </w:rPr>
          <w:t>could contain</w:t>
        </w:r>
      </w:ins>
      <w:ins w:id="156" w:author="Greg Reeve" w:date="2020-12-21T22:12:00Z">
        <w:r w:rsidR="008F4EC0">
          <w:rPr>
            <w:color w:val="000000"/>
            <w:shd w:val="clear" w:color="auto" w:fill="FFFFFF"/>
          </w:rPr>
          <w:t xml:space="preserve"> a</w:t>
        </w:r>
      </w:ins>
      <w:ins w:id="157" w:author="Greg Reeve" w:date="2020-12-21T22:11:00Z">
        <w:r w:rsidR="008F4EC0">
          <w:rPr>
            <w:color w:val="000000"/>
            <w:shd w:val="clear" w:color="auto" w:fill="FFFFFF"/>
          </w:rPr>
          <w:t xml:space="preserve"> related access point to her </w:t>
        </w:r>
      </w:ins>
      <w:ins w:id="158" w:author="Greg Reeve" w:date="2020-12-21T22:12:00Z">
        <w:r w:rsidR="008F4EC0">
          <w:rPr>
            <w:color w:val="000000"/>
            <w:shd w:val="clear" w:color="auto" w:fill="FFFFFF"/>
          </w:rPr>
          <w:t>pseudonym Mary Westmacott in th</w:t>
        </w:r>
      </w:ins>
      <w:ins w:id="159" w:author="Greg Reeve" w:date="2020-12-21T22:13:00Z">
        <w:r w:rsidR="008F4EC0">
          <w:rPr>
            <w:color w:val="000000"/>
            <w:shd w:val="clear" w:color="auto" w:fill="FFFFFF"/>
          </w:rPr>
          <w:t xml:space="preserve">e following form: “Westmacott, Mary, </w:t>
        </w:r>
        <w:r w:rsidR="008F4EC0" w:rsidRPr="008F4EC0">
          <w:rPr>
            <w:color w:val="000000"/>
            <w:shd w:val="clear" w:color="auto" w:fill="FFFFFF"/>
          </w:rPr>
          <w:t>1890-1976</w:t>
        </w:r>
        <w:r w:rsidR="008F4EC0">
          <w:rPr>
            <w:color w:val="000000"/>
            <w:shd w:val="clear" w:color="auto" w:fill="FFFFFF"/>
          </w:rPr>
          <w:t xml:space="preserve">”. </w:t>
        </w:r>
      </w:ins>
      <w:ins w:id="160" w:author="Greg Reeve" w:date="2020-12-21T22:14:00Z">
        <w:r w:rsidR="00504C71">
          <w:rPr>
            <w:color w:val="000000"/>
            <w:shd w:val="clear" w:color="auto" w:fill="FFFFFF"/>
          </w:rPr>
          <w:t xml:space="preserve">Searching for resources by </w:t>
        </w:r>
      </w:ins>
      <w:ins w:id="161" w:author="Greg Reeve" w:date="2020-12-21T22:15:00Z">
        <w:r w:rsidR="00504C71">
          <w:rPr>
            <w:color w:val="000000"/>
            <w:shd w:val="clear" w:color="auto" w:fill="FFFFFF"/>
          </w:rPr>
          <w:t xml:space="preserve">“Christie, Agatha, </w:t>
        </w:r>
        <w:r w:rsidR="00504C71" w:rsidRPr="00504C71">
          <w:rPr>
            <w:color w:val="000000"/>
            <w:shd w:val="clear" w:color="auto" w:fill="FFFFFF"/>
          </w:rPr>
          <w:t>1890-1976</w:t>
        </w:r>
        <w:r w:rsidR="00504C71">
          <w:rPr>
            <w:color w:val="000000"/>
            <w:shd w:val="clear" w:color="auto" w:fill="FFFFFF"/>
          </w:rPr>
          <w:t xml:space="preserve">” would also direct patrons to search for </w:t>
        </w:r>
      </w:ins>
      <w:ins w:id="162" w:author="Greg Reeve" w:date="2020-12-21T22:16:00Z">
        <w:r w:rsidR="00504C71">
          <w:rPr>
            <w:color w:val="000000"/>
            <w:shd w:val="clear" w:color="auto" w:fill="FFFFFF"/>
          </w:rPr>
          <w:t xml:space="preserve">other works authored under </w:t>
        </w:r>
      </w:ins>
      <w:ins w:id="163" w:author="Greg Reeve" w:date="2020-12-22T00:12:00Z">
        <w:r w:rsidR="003A5817">
          <w:rPr>
            <w:color w:val="000000"/>
            <w:shd w:val="clear" w:color="auto" w:fill="FFFFFF"/>
          </w:rPr>
          <w:t xml:space="preserve">“Westmacott, Mary, </w:t>
        </w:r>
        <w:r w:rsidR="003A5817" w:rsidRPr="008F4EC0">
          <w:rPr>
            <w:color w:val="000000"/>
            <w:shd w:val="clear" w:color="auto" w:fill="FFFFFF"/>
          </w:rPr>
          <w:t>1890-1976</w:t>
        </w:r>
        <w:r w:rsidR="003A5817">
          <w:rPr>
            <w:color w:val="000000"/>
            <w:shd w:val="clear" w:color="auto" w:fill="FFFFFF"/>
          </w:rPr>
          <w:t>”</w:t>
        </w:r>
      </w:ins>
      <w:ins w:id="164" w:author="Greg Reeve" w:date="2020-12-21T22:16:00Z">
        <w:r w:rsidR="00504C71">
          <w:rPr>
            <w:color w:val="000000"/>
            <w:shd w:val="clear" w:color="auto" w:fill="FFFFFF"/>
          </w:rPr>
          <w:t xml:space="preserve">. </w:t>
        </w:r>
      </w:ins>
    </w:p>
    <w:p w14:paraId="2A2CEACF" w14:textId="77777777" w:rsidR="004A3BFA" w:rsidRDefault="004A3BFA" w:rsidP="004A3BFA">
      <w:pPr>
        <w:pStyle w:val="NormalWeb"/>
        <w:spacing w:before="0" w:beforeAutospacing="0" w:after="0" w:afterAutospacing="0" w:line="480" w:lineRule="auto"/>
      </w:pPr>
      <w:r>
        <w:rPr>
          <w:i/>
          <w:iCs/>
          <w:color w:val="000000"/>
          <w:shd w:val="clear" w:color="auto" w:fill="FFFFFF"/>
        </w:rPr>
        <w:t>Associated Attributes</w:t>
      </w:r>
    </w:p>
    <w:p w14:paraId="1838D953" w14:textId="2CA98E82" w:rsidR="004A3BFA" w:rsidRDefault="004A3BFA" w:rsidP="004A3BFA">
      <w:pPr>
        <w:pStyle w:val="NormalWeb"/>
        <w:spacing w:before="0" w:beforeAutospacing="0" w:after="0" w:afterAutospacing="0" w:line="480" w:lineRule="auto"/>
      </w:pPr>
      <w:r>
        <w:rPr>
          <w:color w:val="000000"/>
          <w:shd w:val="clear" w:color="auto" w:fill="FFFFFF"/>
        </w:rPr>
        <w:t xml:space="preserve">In addition to the authorized access point, variant access point, and related access points, entities can have additional attributes that help differentiate similar entities. RDA </w:t>
      </w:r>
      <w:ins w:id="165" w:author="Greg Reeve" w:date="2020-12-19T16:10:00Z">
        <w:r w:rsidR="0000105F">
          <w:rPr>
            <w:color w:val="000000"/>
            <w:shd w:val="clear" w:color="auto" w:fill="FFFFFF"/>
          </w:rPr>
          <w:t xml:space="preserve">and other standards </w:t>
        </w:r>
      </w:ins>
      <w:r>
        <w:rPr>
          <w:color w:val="000000"/>
          <w:shd w:val="clear" w:color="auto" w:fill="FFFFFF"/>
        </w:rPr>
        <w:t>specif</w:t>
      </w:r>
      <w:ins w:id="166" w:author="Greg Reeve" w:date="2020-12-19T16:10:00Z">
        <w:r w:rsidR="0000105F">
          <w:rPr>
            <w:color w:val="000000"/>
            <w:shd w:val="clear" w:color="auto" w:fill="FFFFFF"/>
          </w:rPr>
          <w:t>y</w:t>
        </w:r>
      </w:ins>
      <w:del w:id="167" w:author="Greg Reeve" w:date="2020-12-19T16:10:00Z">
        <w:r w:rsidDel="0000105F">
          <w:rPr>
            <w:color w:val="000000"/>
            <w:shd w:val="clear" w:color="auto" w:fill="FFFFFF"/>
          </w:rPr>
          <w:delText>ies</w:delText>
        </w:r>
      </w:del>
      <w:r>
        <w:rPr>
          <w:color w:val="000000"/>
          <w:shd w:val="clear" w:color="auto" w:fill="FFFFFF"/>
        </w:rPr>
        <w:t xml:space="preserve"> what attributes can be recorded when known and when to use those attributes in helping distinguish an entity from another in an access point. Related attributes can include associated dates, </w:t>
      </w:r>
      <w:ins w:id="168" w:author="Greg Reeve" w:date="2020-12-19T16:13:00Z">
        <w:r w:rsidR="008073F3">
          <w:rPr>
            <w:color w:val="000000"/>
            <w:shd w:val="clear" w:color="auto" w:fill="FFFFFF"/>
          </w:rPr>
          <w:t xml:space="preserve">fuller form of name, </w:t>
        </w:r>
      </w:ins>
      <w:r>
        <w:rPr>
          <w:color w:val="000000"/>
          <w:shd w:val="clear" w:color="auto" w:fill="FFFFFF"/>
        </w:rPr>
        <w:t>associated place</w:t>
      </w:r>
      <w:del w:id="169" w:author="Greg Reeve" w:date="2020-12-19T16:11:00Z">
        <w:r w:rsidDel="0000105F">
          <w:rPr>
            <w:color w:val="000000"/>
            <w:shd w:val="clear" w:color="auto" w:fill="FFFFFF"/>
          </w:rPr>
          <w:delText>, address</w:delText>
        </w:r>
      </w:del>
      <w:r>
        <w:rPr>
          <w:color w:val="000000"/>
          <w:shd w:val="clear" w:color="auto" w:fill="FFFFFF"/>
        </w:rPr>
        <w:t xml:space="preserve">, </w:t>
      </w:r>
      <w:del w:id="170" w:author="Greg Reeve" w:date="2020-12-19T16:12:00Z">
        <w:r w:rsidDel="0000105F">
          <w:rPr>
            <w:color w:val="000000"/>
            <w:shd w:val="clear" w:color="auto" w:fill="FFFFFF"/>
          </w:rPr>
          <w:delText xml:space="preserve">field of activity, </w:delText>
        </w:r>
      </w:del>
      <w:r>
        <w:rPr>
          <w:color w:val="000000"/>
          <w:shd w:val="clear" w:color="auto" w:fill="FFFFFF"/>
        </w:rPr>
        <w:t xml:space="preserve">occupation, associated group, </w:t>
      </w:r>
      <w:ins w:id="171" w:author="Greg Reeve" w:date="2020-12-19T16:12:00Z">
        <w:r w:rsidR="0000105F">
          <w:rPr>
            <w:color w:val="000000"/>
            <w:shd w:val="clear" w:color="auto" w:fill="FFFFFF"/>
          </w:rPr>
          <w:t xml:space="preserve">type of corporate body, creator and audience characteristics, </w:t>
        </w:r>
      </w:ins>
      <w:ins w:id="172" w:author="Greg Reeve" w:date="2020-12-19T16:13:00Z">
        <w:r w:rsidR="008073F3">
          <w:rPr>
            <w:color w:val="000000"/>
            <w:shd w:val="clear" w:color="auto" w:fill="FFFFFF"/>
          </w:rPr>
          <w:t>or form of work</w:t>
        </w:r>
      </w:ins>
      <w:del w:id="173" w:author="Greg Reeve" w:date="2020-12-19T16:13:00Z">
        <w:r w:rsidDel="008073F3">
          <w:rPr>
            <w:color w:val="000000"/>
            <w:shd w:val="clear" w:color="auto" w:fill="FFFFFF"/>
          </w:rPr>
          <w:delText>and fuller form of name</w:delText>
        </w:r>
      </w:del>
      <w:r>
        <w:rPr>
          <w:color w:val="000000"/>
          <w:shd w:val="clear" w:color="auto" w:fill="FFFFFF"/>
        </w:rPr>
        <w:t>. For example, a</w:t>
      </w:r>
      <w:del w:id="174" w:author="Greg Reeve" w:date="2020-12-19T16:10:00Z">
        <w:r w:rsidDel="0000105F">
          <w:rPr>
            <w:color w:val="000000"/>
            <w:shd w:val="clear" w:color="auto" w:fill="FFFFFF"/>
          </w:rPr>
          <w:delText>n</w:delText>
        </w:r>
      </w:del>
      <w:r>
        <w:rPr>
          <w:color w:val="000000"/>
          <w:shd w:val="clear" w:color="auto" w:fill="FFFFFF"/>
        </w:rPr>
        <w:t xml:space="preserve"> name authority record for </w:t>
      </w:r>
      <w:r>
        <w:rPr>
          <w:color w:val="000000"/>
        </w:rPr>
        <w:t>“Savage, C. R. (Charles Roscoe), 1832-1909”</w:t>
      </w:r>
      <w:r>
        <w:rPr>
          <w:color w:val="000000"/>
          <w:shd w:val="clear" w:color="auto" w:fill="FFFFFF"/>
        </w:rPr>
        <w:t xml:space="preserve"> includes </w:t>
      </w:r>
      <w:del w:id="175" w:author="Greg Reeve" w:date="2020-12-19T16:11:00Z">
        <w:r w:rsidDel="0000105F">
          <w:rPr>
            <w:color w:val="000000"/>
            <w:shd w:val="clear" w:color="auto" w:fill="FFFFFF"/>
          </w:rPr>
          <w:delText xml:space="preserve">their </w:delText>
        </w:r>
      </w:del>
      <w:ins w:id="176" w:author="Greg Reeve" w:date="2020-12-19T16:11:00Z">
        <w:r w:rsidR="0000105F">
          <w:rPr>
            <w:color w:val="000000"/>
            <w:shd w:val="clear" w:color="auto" w:fill="FFFFFF"/>
          </w:rPr>
          <w:t xml:space="preserve">his </w:t>
        </w:r>
      </w:ins>
      <w:r>
        <w:rPr>
          <w:color w:val="000000"/>
          <w:shd w:val="clear" w:color="auto" w:fill="FFFFFF"/>
        </w:rPr>
        <w:t xml:space="preserve">birth date (1832), death date (1909), and fuller form of </w:t>
      </w:r>
      <w:del w:id="177" w:author="Greg Reeve" w:date="2020-12-19T16:11:00Z">
        <w:r w:rsidDel="0000105F">
          <w:rPr>
            <w:color w:val="000000"/>
            <w:shd w:val="clear" w:color="auto" w:fill="FFFFFF"/>
          </w:rPr>
          <w:delText xml:space="preserve">their </w:delText>
        </w:r>
      </w:del>
      <w:ins w:id="178" w:author="Greg Reeve" w:date="2020-12-19T16:11:00Z">
        <w:r w:rsidR="0000105F">
          <w:rPr>
            <w:color w:val="000000"/>
            <w:shd w:val="clear" w:color="auto" w:fill="FFFFFF"/>
          </w:rPr>
          <w:t xml:space="preserve">his </w:t>
        </w:r>
      </w:ins>
      <w:r>
        <w:rPr>
          <w:color w:val="000000"/>
          <w:shd w:val="clear" w:color="auto" w:fill="FFFFFF"/>
        </w:rPr>
        <w:t xml:space="preserve">name (Charles Roscoe). It also includes attributes showing </w:t>
      </w:r>
      <w:del w:id="179" w:author="Greg Reeve" w:date="2020-12-19T16:11:00Z">
        <w:r w:rsidDel="0000105F">
          <w:rPr>
            <w:color w:val="000000"/>
            <w:shd w:val="clear" w:color="auto" w:fill="FFFFFF"/>
          </w:rPr>
          <w:delText xml:space="preserve">they </w:delText>
        </w:r>
      </w:del>
      <w:ins w:id="180" w:author="Greg Reeve" w:date="2020-12-19T16:11:00Z">
        <w:r w:rsidR="0000105F">
          <w:rPr>
            <w:color w:val="000000"/>
            <w:shd w:val="clear" w:color="auto" w:fill="FFFFFF"/>
          </w:rPr>
          <w:t xml:space="preserve">he </w:t>
        </w:r>
      </w:ins>
      <w:del w:id="181" w:author="Greg Reeve" w:date="2020-12-19T16:11:00Z">
        <w:r w:rsidDel="0000105F">
          <w:rPr>
            <w:color w:val="000000"/>
            <w:shd w:val="clear" w:color="auto" w:fill="FFFFFF"/>
          </w:rPr>
          <w:delText xml:space="preserve">were </w:delText>
        </w:r>
      </w:del>
      <w:ins w:id="182" w:author="Greg Reeve" w:date="2020-12-19T16:11:00Z">
        <w:r w:rsidR="0000105F">
          <w:rPr>
            <w:color w:val="000000"/>
            <w:shd w:val="clear" w:color="auto" w:fill="FFFFFF"/>
          </w:rPr>
          <w:t xml:space="preserve">was </w:t>
        </w:r>
      </w:ins>
      <w:r>
        <w:rPr>
          <w:color w:val="000000"/>
          <w:shd w:val="clear" w:color="auto" w:fill="FFFFFF"/>
        </w:rPr>
        <w:t>associated with Utah and worked as a photographer. </w:t>
      </w:r>
      <w:ins w:id="183" w:author="Greg Reeve" w:date="2020-12-22T00:18:00Z">
        <w:r w:rsidR="00F613C0">
          <w:rPr>
            <w:color w:val="000000"/>
            <w:shd w:val="clear" w:color="auto" w:fill="FFFFFF"/>
          </w:rPr>
          <w:t xml:space="preserve">An authority record for </w:t>
        </w:r>
      </w:ins>
      <w:ins w:id="184" w:author="Greg Reeve" w:date="2020-12-22T00:21:00Z">
        <w:r w:rsidR="00F613C0">
          <w:rPr>
            <w:color w:val="000000"/>
            <w:shd w:val="clear" w:color="auto" w:fill="FFFFFF"/>
          </w:rPr>
          <w:t xml:space="preserve">the city </w:t>
        </w:r>
      </w:ins>
      <w:ins w:id="185" w:author="Greg Reeve" w:date="2020-12-22T00:18:00Z">
        <w:r w:rsidR="000F745F">
          <w:rPr>
            <w:color w:val="000000"/>
            <w:shd w:val="clear" w:color="auto" w:fill="FFFFFF"/>
          </w:rPr>
          <w:t xml:space="preserve">Seattle, </w:t>
        </w:r>
      </w:ins>
      <w:ins w:id="186" w:author="Greg Reeve" w:date="2020-12-22T00:23:00Z">
        <w:r w:rsidR="000F745F">
          <w:rPr>
            <w:color w:val="000000"/>
            <w:shd w:val="clear" w:color="auto" w:fill="FFFFFF"/>
          </w:rPr>
          <w:t>(</w:t>
        </w:r>
      </w:ins>
      <w:ins w:id="187" w:author="Greg Reeve" w:date="2020-12-22T00:18:00Z">
        <w:r w:rsidR="000F745F">
          <w:rPr>
            <w:color w:val="000000"/>
            <w:shd w:val="clear" w:color="auto" w:fill="FFFFFF"/>
          </w:rPr>
          <w:t>Wash.</w:t>
        </w:r>
      </w:ins>
      <w:ins w:id="188" w:author="Greg Reeve" w:date="2020-12-22T00:23:00Z">
        <w:r w:rsidR="000F745F">
          <w:rPr>
            <w:color w:val="000000"/>
            <w:shd w:val="clear" w:color="auto" w:fill="FFFFFF"/>
          </w:rPr>
          <w:t>)”</w:t>
        </w:r>
      </w:ins>
      <w:ins w:id="189" w:author="Greg Reeve" w:date="2020-12-22T00:18:00Z">
        <w:r w:rsidR="00F613C0">
          <w:rPr>
            <w:color w:val="000000"/>
            <w:shd w:val="clear" w:color="auto" w:fill="FFFFFF"/>
          </w:rPr>
          <w:t xml:space="preserve"> could include an attribute describing the type of jurisdiction</w:t>
        </w:r>
      </w:ins>
      <w:ins w:id="190" w:author="Greg Reeve" w:date="2020-12-22T00:20:00Z">
        <w:r w:rsidR="00F613C0">
          <w:rPr>
            <w:color w:val="000000"/>
            <w:shd w:val="clear" w:color="auto" w:fill="FFFFFF"/>
          </w:rPr>
          <w:t xml:space="preserve"> using the term “</w:t>
        </w:r>
        <w:r w:rsidR="00F613C0" w:rsidRPr="00F613C0">
          <w:rPr>
            <w:color w:val="000000"/>
            <w:shd w:val="clear" w:color="auto" w:fill="FFFFFF"/>
          </w:rPr>
          <w:t>Cities and towns</w:t>
        </w:r>
        <w:r w:rsidR="00F613C0">
          <w:rPr>
            <w:color w:val="000000"/>
            <w:shd w:val="clear" w:color="auto" w:fill="FFFFFF"/>
          </w:rPr>
          <w:t xml:space="preserve">”. </w:t>
        </w:r>
      </w:ins>
      <w:ins w:id="191" w:author="Greg Reeve" w:date="2020-12-22T00:21:00Z">
        <w:r w:rsidR="00746042">
          <w:rPr>
            <w:color w:val="000000"/>
            <w:shd w:val="clear" w:color="auto" w:fill="FFFFFF"/>
          </w:rPr>
          <w:t xml:space="preserve">An </w:t>
        </w:r>
        <w:r w:rsidR="000F745F">
          <w:rPr>
            <w:color w:val="000000"/>
            <w:shd w:val="clear" w:color="auto" w:fill="FFFFFF"/>
          </w:rPr>
          <w:t xml:space="preserve">authority record for </w:t>
        </w:r>
      </w:ins>
      <w:ins w:id="192" w:author="Greg Reeve" w:date="2020-12-22T00:23:00Z">
        <w:r w:rsidR="000F745F">
          <w:rPr>
            <w:color w:val="000000"/>
            <w:shd w:val="clear" w:color="auto" w:fill="FFFFFF"/>
          </w:rPr>
          <w:t xml:space="preserve">the </w:t>
        </w:r>
      </w:ins>
      <w:ins w:id="193" w:author="Greg Reeve" w:date="2020-12-22T00:24:00Z">
        <w:r w:rsidR="00746042">
          <w:rPr>
            <w:color w:val="000000"/>
            <w:shd w:val="clear" w:color="auto" w:fill="FFFFFF"/>
          </w:rPr>
          <w:t>series of important classic and c</w:t>
        </w:r>
      </w:ins>
      <w:ins w:id="194" w:author="Greg Reeve" w:date="2020-12-22T00:25:00Z">
        <w:r w:rsidR="00746042">
          <w:rPr>
            <w:color w:val="000000"/>
            <w:shd w:val="clear" w:color="auto" w:fill="FFFFFF"/>
          </w:rPr>
          <w:t xml:space="preserve">ontemporary films </w:t>
        </w:r>
      </w:ins>
      <w:ins w:id="195" w:author="Greg Reeve" w:date="2020-12-22T00:23:00Z">
        <w:r w:rsidR="000F745F">
          <w:rPr>
            <w:color w:val="000000"/>
            <w:shd w:val="clear" w:color="auto" w:fill="FFFFFF"/>
          </w:rPr>
          <w:t>“Criterion collection”</w:t>
        </w:r>
      </w:ins>
      <w:ins w:id="196" w:author="Greg Reeve" w:date="2020-12-22T00:25:00Z">
        <w:r w:rsidR="00746042">
          <w:rPr>
            <w:color w:val="000000"/>
            <w:shd w:val="clear" w:color="auto" w:fill="FFFFFF"/>
          </w:rPr>
          <w:t xml:space="preserve"> could include attributes showing the form of the series </w:t>
        </w:r>
      </w:ins>
      <w:ins w:id="197" w:author="Greg Reeve" w:date="2020-12-22T00:26:00Z">
        <w:r w:rsidR="00746042">
          <w:rPr>
            <w:color w:val="000000"/>
            <w:shd w:val="clear" w:color="auto" w:fill="FFFFFF"/>
          </w:rPr>
          <w:t>(e.g. “Series (Publications)” and “</w:t>
        </w:r>
        <w:r w:rsidR="00746042" w:rsidRPr="00746042">
          <w:rPr>
            <w:color w:val="000000"/>
            <w:shd w:val="clear" w:color="auto" w:fill="FFFFFF"/>
          </w:rPr>
          <w:t>Monographic series</w:t>
        </w:r>
        <w:r w:rsidR="00746042">
          <w:rPr>
            <w:color w:val="000000"/>
            <w:shd w:val="clear" w:color="auto" w:fill="FFFFFF"/>
          </w:rPr>
          <w:t>”</w:t>
        </w:r>
      </w:ins>
      <w:ins w:id="198" w:author="Greg Reeve" w:date="2020-12-22T00:25:00Z">
        <w:r w:rsidR="00746042">
          <w:rPr>
            <w:color w:val="000000"/>
            <w:shd w:val="clear" w:color="auto" w:fill="FFFFFF"/>
          </w:rPr>
          <w:t xml:space="preserve">). </w:t>
        </w:r>
      </w:ins>
    </w:p>
    <w:p w14:paraId="57F5FBA0" w14:textId="77777777" w:rsidR="004A3BFA" w:rsidRDefault="004A3BFA" w:rsidP="004A3BFA">
      <w:pPr>
        <w:pStyle w:val="NormalWeb"/>
        <w:spacing w:before="0" w:beforeAutospacing="0" w:after="0" w:afterAutospacing="0" w:line="480" w:lineRule="auto"/>
      </w:pPr>
      <w:r>
        <w:rPr>
          <w:i/>
          <w:iCs/>
          <w:color w:val="000000"/>
          <w:shd w:val="clear" w:color="auto" w:fill="FFFFFF"/>
        </w:rPr>
        <w:t>Source Information</w:t>
      </w:r>
    </w:p>
    <w:p w14:paraId="43F5DA1F" w14:textId="2C2C7D2E" w:rsidR="004A3BFA" w:rsidRDefault="004A3BFA" w:rsidP="004A3BFA">
      <w:pPr>
        <w:pStyle w:val="NormalWeb"/>
        <w:spacing w:before="0" w:beforeAutospacing="0" w:after="0" w:afterAutospacing="0" w:line="480" w:lineRule="auto"/>
        <w:rPr>
          <w:color w:val="000000"/>
        </w:rPr>
      </w:pPr>
      <w:r>
        <w:rPr>
          <w:color w:val="000000"/>
          <w:shd w:val="clear" w:color="auto" w:fill="FFFFFF"/>
        </w:rPr>
        <w:lastRenderedPageBreak/>
        <w:t>In addition to establishing the authorized access point for a given entity the authority record acts as documentation showing what decisions were made when the authority metadata was created and why. RDA and the DCM Z1 instruct catalogers to record reference sources used in establishing access points and recording related attributes. These sources include the name of the source, when it was published or accessed, and the evidence found that supports the decisions made in the authority record. For example, when creating a</w:t>
      </w:r>
      <w:ins w:id="199" w:author="Greg Reeve" w:date="2020-12-22T00:36:00Z">
        <w:r w:rsidR="00FA7457">
          <w:rPr>
            <w:color w:val="000000"/>
            <w:shd w:val="clear" w:color="auto" w:fill="FFFFFF"/>
          </w:rPr>
          <w:t xml:space="preserve">n </w:t>
        </w:r>
      </w:ins>
      <w:del w:id="200" w:author="Greg Reeve" w:date="2020-12-22T00:36:00Z">
        <w:r w:rsidDel="00FA7457">
          <w:rPr>
            <w:color w:val="000000"/>
            <w:shd w:val="clear" w:color="auto" w:fill="FFFFFF"/>
          </w:rPr>
          <w:delText xml:space="preserve"> series </w:delText>
        </w:r>
      </w:del>
      <w:r>
        <w:rPr>
          <w:color w:val="000000"/>
          <w:shd w:val="clear" w:color="auto" w:fill="FFFFFF"/>
        </w:rPr>
        <w:t xml:space="preserve">authority record for David Eddings’ Belgariad series while cataloging the third book in the series the following reference note could be created providing evidence for the choices made in the record: </w:t>
      </w:r>
      <w:r>
        <w:rPr>
          <w:color w:val="000000"/>
        </w:rPr>
        <w:t>“Magician’s gambit, 1983: title page (Book Three of The Belgariad) title page verso (The Belgariad / Book Three)”. </w:t>
      </w:r>
      <w:ins w:id="201" w:author="Greg Reeve" w:date="2020-12-22T00:42:00Z">
        <w:r w:rsidR="00923BBC">
          <w:rPr>
            <w:color w:val="000000"/>
          </w:rPr>
          <w:t xml:space="preserve">An expression authority record for the English translation of Albert Camus’ The Stranger could include a source note for </w:t>
        </w:r>
      </w:ins>
      <w:ins w:id="202" w:author="Greg Reeve" w:date="2020-12-22T00:47:00Z">
        <w:r w:rsidR="00FB0C78">
          <w:rPr>
            <w:color w:val="000000"/>
          </w:rPr>
          <w:t>the</w:t>
        </w:r>
      </w:ins>
      <w:ins w:id="203" w:author="Greg Reeve" w:date="2020-12-22T00:42:00Z">
        <w:r w:rsidR="00923BBC">
          <w:rPr>
            <w:color w:val="000000"/>
          </w:rPr>
          <w:t xml:space="preserve"> </w:t>
        </w:r>
      </w:ins>
      <w:ins w:id="204" w:author="Greg Reeve" w:date="2020-12-22T00:43:00Z">
        <w:r w:rsidR="00923BBC">
          <w:rPr>
            <w:color w:val="000000"/>
          </w:rPr>
          <w:t>English</w:t>
        </w:r>
      </w:ins>
      <w:ins w:id="205" w:author="Greg Reeve" w:date="2020-12-22T00:42:00Z">
        <w:r w:rsidR="00923BBC">
          <w:rPr>
            <w:color w:val="000000"/>
          </w:rPr>
          <w:t xml:space="preserve"> </w:t>
        </w:r>
      </w:ins>
      <w:ins w:id="206" w:author="Greg Reeve" w:date="2020-12-22T00:43:00Z">
        <w:r w:rsidR="00923BBC">
          <w:rPr>
            <w:color w:val="000000"/>
          </w:rPr>
          <w:t xml:space="preserve">translation </w:t>
        </w:r>
      </w:ins>
      <w:ins w:id="207" w:author="Greg Reeve" w:date="2020-12-22T00:47:00Z">
        <w:r w:rsidR="00FB0C78">
          <w:rPr>
            <w:color w:val="000000"/>
          </w:rPr>
          <w:t>by Stuart Gilbert</w:t>
        </w:r>
      </w:ins>
      <w:ins w:id="208" w:author="Greg Reeve" w:date="2020-12-22T00:36:00Z">
        <w:r w:rsidR="00FA7457">
          <w:rPr>
            <w:color w:val="000000"/>
          </w:rPr>
          <w:t xml:space="preserve"> </w:t>
        </w:r>
      </w:ins>
      <w:ins w:id="209" w:author="Greg Reeve" w:date="2020-12-22T00:47:00Z">
        <w:r w:rsidR="00FB0C78">
          <w:rPr>
            <w:color w:val="000000"/>
          </w:rPr>
          <w:t xml:space="preserve">published in New York by </w:t>
        </w:r>
        <w:r w:rsidR="00FB0C78" w:rsidRPr="00FB0C78">
          <w:rPr>
            <w:color w:val="000000"/>
          </w:rPr>
          <w:t>Alfred A. Knopf</w:t>
        </w:r>
      </w:ins>
      <w:ins w:id="210" w:author="Greg Reeve" w:date="2020-12-22T00:48:00Z">
        <w:r w:rsidR="00FB0C78">
          <w:rPr>
            <w:color w:val="000000"/>
          </w:rPr>
          <w:t xml:space="preserve"> in 1946: </w:t>
        </w:r>
      </w:ins>
      <w:ins w:id="211" w:author="Greg Reeve" w:date="2020-12-22T00:49:00Z">
        <w:r w:rsidR="00FB0C78">
          <w:rPr>
            <w:color w:val="000000"/>
          </w:rPr>
          <w:t>“</w:t>
        </w:r>
      </w:ins>
      <w:ins w:id="212" w:author="Greg Reeve" w:date="2020-12-22T00:48:00Z">
        <w:r w:rsidR="00FB0C78">
          <w:rPr>
            <w:color w:val="000000"/>
          </w:rPr>
          <w:t xml:space="preserve">The stranger, 1946: title page (The Stranger by Albert Camus; </w:t>
        </w:r>
      </w:ins>
      <w:ins w:id="213" w:author="Greg Reeve" w:date="2020-12-22T00:49:00Z">
        <w:r w:rsidR="00FB0C78">
          <w:rPr>
            <w:color w:val="000000"/>
          </w:rPr>
          <w:t>English translation</w:t>
        </w:r>
      </w:ins>
      <w:ins w:id="214" w:author="Greg Reeve" w:date="2020-12-22T00:48:00Z">
        <w:r w:rsidR="00FB0C78">
          <w:rPr>
            <w:color w:val="000000"/>
          </w:rPr>
          <w:t xml:space="preserve"> by Stuart</w:t>
        </w:r>
      </w:ins>
      <w:ins w:id="215" w:author="Greg Reeve" w:date="2020-12-22T00:49:00Z">
        <w:r w:rsidR="00FB0C78">
          <w:rPr>
            <w:color w:val="000000"/>
          </w:rPr>
          <w:t xml:space="preserve"> Gilbert</w:t>
        </w:r>
      </w:ins>
      <w:ins w:id="216" w:author="Greg Reeve" w:date="2020-12-22T00:48:00Z">
        <w:r w:rsidR="00FB0C78">
          <w:rPr>
            <w:color w:val="000000"/>
          </w:rPr>
          <w:t>)</w:t>
        </w:r>
      </w:ins>
      <w:ins w:id="217" w:author="Greg Reeve" w:date="2020-12-22T00:49:00Z">
        <w:r w:rsidR="00FB0C78">
          <w:rPr>
            <w:color w:val="000000"/>
          </w:rPr>
          <w:t>”.</w:t>
        </w:r>
      </w:ins>
    </w:p>
    <w:p w14:paraId="311B96B8" w14:textId="730C7D3D" w:rsidR="004A3BFA" w:rsidRPr="004A3BFA" w:rsidRDefault="004A3BFA" w:rsidP="004A3BFA">
      <w:pPr>
        <w:pStyle w:val="NormalWeb"/>
        <w:spacing w:before="0" w:beforeAutospacing="0" w:after="0" w:afterAutospacing="0" w:line="480" w:lineRule="auto"/>
      </w:pPr>
      <w:r>
        <w:rPr>
          <w:b/>
          <w:bCs/>
          <w:color w:val="000000"/>
          <w:shd w:val="clear" w:color="auto" w:fill="FFFFFF"/>
        </w:rPr>
        <w:t>Metadata Encoding Standards for Authority Records</w:t>
      </w:r>
    </w:p>
    <w:p w14:paraId="027A17C4" w14:textId="38E8E113" w:rsidR="004A3BFA" w:rsidRPr="004A3BFA" w:rsidRDefault="004A3BFA" w:rsidP="00927F90">
      <w:pPr>
        <w:spacing w:line="480" w:lineRule="auto"/>
        <w:rPr>
          <w:rFonts w:ascii="Times New Roman" w:eastAsia="Times New Roman" w:hAnsi="Times New Roman" w:cs="Times New Roman"/>
          <w:sz w:val="24"/>
          <w:szCs w:val="24"/>
          <w:lang w:val="en-US"/>
        </w:rPr>
      </w:pPr>
      <w:r w:rsidRPr="004A3BFA">
        <w:rPr>
          <w:rFonts w:ascii="Times New Roman" w:eastAsia="Times New Roman" w:hAnsi="Times New Roman" w:cs="Times New Roman"/>
          <w:color w:val="000000"/>
          <w:sz w:val="24"/>
          <w:szCs w:val="24"/>
          <w:shd w:val="clear" w:color="auto" w:fill="FFFFFF"/>
          <w:lang w:val="en-US"/>
        </w:rPr>
        <w:t xml:space="preserve">Authority records can be formatted for electronic storage, transmission, and retrieval using various metadata encoding standards. Libraries primarily encode authority records using the MARC 21 format for authority data. Figure 2 shows a MARC name authority record for a person entity. It illustrates how authority metadata is encoded following the MARC format by using numeric tags that are machine-readable (see Figure 5). The authorized access point is recorded in the 100 tag and represents the established form for this person entity that is recorded in a bibliographic record anytime an information resource by, about or otherwise associated with this person is added to the library catalog. Variant access points are recorded in the 4XX tags </w:t>
      </w:r>
      <w:ins w:id="218" w:author="Greg Reeve" w:date="2020-12-19T16:15:00Z">
        <w:r w:rsidR="00F34F2A">
          <w:rPr>
            <w:rFonts w:ascii="Times New Roman" w:eastAsia="Times New Roman" w:hAnsi="Times New Roman" w:cs="Times New Roman"/>
            <w:color w:val="000000"/>
            <w:sz w:val="24"/>
            <w:szCs w:val="24"/>
            <w:shd w:val="clear" w:color="auto" w:fill="FFFFFF"/>
            <w:lang w:val="en-US"/>
          </w:rPr>
          <w:t xml:space="preserve">(the “X” </w:t>
        </w:r>
      </w:ins>
      <w:ins w:id="219" w:author="Greg Reeve" w:date="2020-12-19T16:16:00Z">
        <w:r w:rsidR="0093755E">
          <w:rPr>
            <w:rFonts w:ascii="Times New Roman" w:eastAsia="Times New Roman" w:hAnsi="Times New Roman" w:cs="Times New Roman"/>
            <w:color w:val="000000"/>
            <w:sz w:val="24"/>
            <w:szCs w:val="24"/>
            <w:shd w:val="clear" w:color="auto" w:fill="FFFFFF"/>
            <w:lang w:val="en-US"/>
          </w:rPr>
          <w:t xml:space="preserve">referring to any numeral; e.g. </w:t>
        </w:r>
      </w:ins>
      <w:ins w:id="220" w:author="Greg Reeve" w:date="2020-12-19T16:17:00Z">
        <w:r w:rsidR="0093755E">
          <w:rPr>
            <w:rFonts w:ascii="Times New Roman" w:eastAsia="Times New Roman" w:hAnsi="Times New Roman" w:cs="Times New Roman"/>
            <w:color w:val="000000"/>
            <w:sz w:val="24"/>
            <w:szCs w:val="24"/>
            <w:shd w:val="clear" w:color="auto" w:fill="FFFFFF"/>
            <w:lang w:val="en-US"/>
          </w:rPr>
          <w:t>410, 411, or 430</w:t>
        </w:r>
      </w:ins>
      <w:ins w:id="221" w:author="Greg Reeve" w:date="2020-12-19T16:15:00Z">
        <w:r w:rsidR="00F34F2A">
          <w:rPr>
            <w:rFonts w:ascii="Times New Roman" w:eastAsia="Times New Roman" w:hAnsi="Times New Roman" w:cs="Times New Roman"/>
            <w:color w:val="000000"/>
            <w:sz w:val="24"/>
            <w:szCs w:val="24"/>
            <w:shd w:val="clear" w:color="auto" w:fill="FFFFFF"/>
            <w:lang w:val="en-US"/>
          </w:rPr>
          <w:t xml:space="preserve">) </w:t>
        </w:r>
      </w:ins>
      <w:r w:rsidRPr="004A3BFA">
        <w:rPr>
          <w:rFonts w:ascii="Times New Roman" w:eastAsia="Times New Roman" w:hAnsi="Times New Roman" w:cs="Times New Roman"/>
          <w:color w:val="000000"/>
          <w:sz w:val="24"/>
          <w:szCs w:val="24"/>
          <w:shd w:val="clear" w:color="auto" w:fill="FFFFFF"/>
          <w:lang w:val="en-US"/>
        </w:rPr>
        <w:t xml:space="preserve">and provide “see from” references to guide </w:t>
      </w:r>
      <w:r w:rsidRPr="004A3BFA">
        <w:rPr>
          <w:rFonts w:ascii="Times New Roman" w:eastAsia="Times New Roman" w:hAnsi="Times New Roman" w:cs="Times New Roman"/>
          <w:color w:val="000000"/>
          <w:sz w:val="24"/>
          <w:szCs w:val="24"/>
          <w:shd w:val="clear" w:color="auto" w:fill="FFFFFF"/>
          <w:lang w:val="en-US"/>
        </w:rPr>
        <w:lastRenderedPageBreak/>
        <w:t>patrons and staff to the established form in the 1XX tag. Relationships from one entity to another are recorded in the 5XX tags and generate “see also” references such as a related corporate body or a recognized pseudonym under which an author also writes. </w:t>
      </w:r>
    </w:p>
    <w:p w14:paraId="0A64483E" w14:textId="2D035A12" w:rsidR="004A3BFA" w:rsidRDefault="004A3BFA" w:rsidP="004A3BFA">
      <w:pPr>
        <w:spacing w:line="480" w:lineRule="auto"/>
        <w:ind w:firstLine="720"/>
        <w:rPr>
          <w:rFonts w:ascii="Times New Roman" w:eastAsia="Times New Roman" w:hAnsi="Times New Roman" w:cs="Times New Roman"/>
          <w:sz w:val="24"/>
          <w:szCs w:val="24"/>
          <w:highlight w:val="white"/>
        </w:rPr>
      </w:pPr>
      <w:r w:rsidRPr="004A3BFA">
        <w:rPr>
          <w:rFonts w:ascii="Times New Roman" w:eastAsia="Times New Roman" w:hAnsi="Times New Roman" w:cs="Times New Roman"/>
          <w:color w:val="000000"/>
          <w:sz w:val="24"/>
          <w:szCs w:val="24"/>
          <w:shd w:val="clear" w:color="auto" w:fill="FFFFFF"/>
          <w:lang w:val="en-US"/>
        </w:rPr>
        <w:t xml:space="preserve">Within the MARC authority record, 3XX tags contain attributes associated with the person including related locations (e.g. birth and death place), areas of professional activity or expertise, occupation, associated organizations, gender, language, and fuller form of the name. The 6XX tags provide additional notes that guide catalogers in using the data in this record. In particular, the 670 tag identifies sources that show evidence for the decisions and metadata included in the record. Most importantly, these sources provide evidence for the </w:t>
      </w:r>
      <w:del w:id="222" w:author="Greg Reeve" w:date="2020-12-19T16:18:00Z">
        <w:r w:rsidRPr="004A3BFA" w:rsidDel="0093755E">
          <w:rPr>
            <w:rFonts w:ascii="Times New Roman" w:eastAsia="Times New Roman" w:hAnsi="Times New Roman" w:cs="Times New Roman"/>
            <w:color w:val="000000"/>
            <w:sz w:val="24"/>
            <w:szCs w:val="24"/>
            <w:shd w:val="clear" w:color="auto" w:fill="FFFFFF"/>
            <w:lang w:val="en-US"/>
          </w:rPr>
          <w:delText xml:space="preserve">form of the name </w:delText>
        </w:r>
      </w:del>
      <w:ins w:id="223" w:author="Greg Reeve" w:date="2020-12-19T16:18:00Z">
        <w:r w:rsidR="0093755E">
          <w:rPr>
            <w:rFonts w:ascii="Times New Roman" w:eastAsia="Times New Roman" w:hAnsi="Times New Roman" w:cs="Times New Roman"/>
            <w:color w:val="000000"/>
            <w:sz w:val="24"/>
            <w:szCs w:val="24"/>
            <w:shd w:val="clear" w:color="auto" w:fill="FFFFFF"/>
            <w:lang w:val="en-US"/>
          </w:rPr>
          <w:t xml:space="preserve">forms </w:t>
        </w:r>
      </w:ins>
      <w:r w:rsidRPr="004A3BFA">
        <w:rPr>
          <w:rFonts w:ascii="Times New Roman" w:eastAsia="Times New Roman" w:hAnsi="Times New Roman" w:cs="Times New Roman"/>
          <w:color w:val="000000"/>
          <w:sz w:val="24"/>
          <w:szCs w:val="24"/>
          <w:shd w:val="clear" w:color="auto" w:fill="FFFFFF"/>
          <w:lang w:val="en-US"/>
        </w:rPr>
        <w:t xml:space="preserve">chosen in the 1XX </w:t>
      </w:r>
      <w:ins w:id="224" w:author="Greg Reeve" w:date="2020-12-19T16:19:00Z">
        <w:r w:rsidR="0093755E">
          <w:rPr>
            <w:rFonts w:ascii="Times New Roman" w:eastAsia="Times New Roman" w:hAnsi="Times New Roman" w:cs="Times New Roman"/>
            <w:color w:val="000000"/>
            <w:sz w:val="24"/>
            <w:szCs w:val="24"/>
            <w:shd w:val="clear" w:color="auto" w:fill="FFFFFF"/>
            <w:lang w:val="en-US"/>
          </w:rPr>
          <w:t xml:space="preserve">and 4XX </w:t>
        </w:r>
      </w:ins>
      <w:r w:rsidRPr="004A3BFA">
        <w:rPr>
          <w:rFonts w:ascii="Times New Roman" w:eastAsia="Times New Roman" w:hAnsi="Times New Roman" w:cs="Times New Roman"/>
          <w:color w:val="000000"/>
          <w:sz w:val="24"/>
          <w:szCs w:val="24"/>
          <w:shd w:val="clear" w:color="auto" w:fill="FFFFFF"/>
          <w:lang w:val="en-US"/>
        </w:rPr>
        <w:t>field</w:t>
      </w:r>
      <w:ins w:id="225" w:author="Greg Reeve" w:date="2020-12-19T16:19:00Z">
        <w:r w:rsidR="0093755E">
          <w:rPr>
            <w:rFonts w:ascii="Times New Roman" w:eastAsia="Times New Roman" w:hAnsi="Times New Roman" w:cs="Times New Roman"/>
            <w:color w:val="000000"/>
            <w:sz w:val="24"/>
            <w:szCs w:val="24"/>
            <w:shd w:val="clear" w:color="auto" w:fill="FFFFFF"/>
            <w:lang w:val="en-US"/>
          </w:rPr>
          <w:t>s</w:t>
        </w:r>
      </w:ins>
      <w:r w:rsidRPr="004A3BFA">
        <w:rPr>
          <w:rFonts w:ascii="Times New Roman" w:eastAsia="Times New Roman" w:hAnsi="Times New Roman" w:cs="Times New Roman"/>
          <w:color w:val="000000"/>
          <w:sz w:val="24"/>
          <w:szCs w:val="24"/>
          <w:shd w:val="clear" w:color="auto" w:fill="FFFFFF"/>
          <w:lang w:val="en-US"/>
        </w:rPr>
        <w:t>. Tags 000, 001, 005, and 008 represent fixed field data to identify information about the record itself, including the type of record, when the record was created, and how the record can be used. Tags 010 and 035 are control numbers that uniquely identify the authority record in library systems and databases and facilitate record overlay when updating authority records. Tag 040 identifies the language of description and the content standard for the metadata. It also identifies the institutions that contributed to the creation and maintenance of the record. Dates related to the entity, including birth and death dates, are coded in the 046 tag. Any 9XX tags store local information specific to the source database for the record. In addition to personal names, MARC authority records are created for place names, corporate bodies, families, series, works, expressions, topical and geographic subjects, and genres. The MARC 21 format for authority data provides a sophisticated encoding standard for recording, maintaining, and sharing authority metadata.</w:t>
      </w:r>
    </w:p>
    <w:p w14:paraId="14B2BA5E" w14:textId="3D5283EA" w:rsidR="007C3FAA" w:rsidRPr="00DB7C91" w:rsidRDefault="007C3FAA" w:rsidP="007C3FAA">
      <w:pPr>
        <w:spacing w:line="480" w:lineRule="auto"/>
        <w:rPr>
          <w:rFonts w:ascii="Times New Roman" w:hAnsi="Times New Roman" w:cs="Times New Roman"/>
          <w:b/>
        </w:rPr>
      </w:pPr>
      <w:commentRangeStart w:id="226"/>
      <w:r w:rsidRPr="00DB7C91">
        <w:rPr>
          <w:rFonts w:ascii="Times New Roman" w:hAnsi="Times New Roman" w:cs="Times New Roman"/>
          <w:b/>
          <w:sz w:val="24"/>
          <w:szCs w:val="24"/>
          <w:highlight w:val="white"/>
        </w:rPr>
        <w:t xml:space="preserve">How </w:t>
      </w:r>
      <w:r w:rsidR="00927F90">
        <w:rPr>
          <w:rFonts w:ascii="Times New Roman" w:hAnsi="Times New Roman" w:cs="Times New Roman"/>
          <w:b/>
          <w:sz w:val="24"/>
          <w:szCs w:val="24"/>
          <w:highlight w:val="white"/>
        </w:rPr>
        <w:t>A</w:t>
      </w:r>
      <w:r w:rsidRPr="00DB7C91">
        <w:rPr>
          <w:rFonts w:ascii="Times New Roman" w:hAnsi="Times New Roman" w:cs="Times New Roman"/>
          <w:b/>
          <w:sz w:val="24"/>
          <w:szCs w:val="24"/>
          <w:highlight w:val="white"/>
        </w:rPr>
        <w:t xml:space="preserve">uthority </w:t>
      </w:r>
      <w:r w:rsidR="00927F90">
        <w:rPr>
          <w:rFonts w:ascii="Times New Roman" w:hAnsi="Times New Roman" w:cs="Times New Roman"/>
          <w:b/>
          <w:sz w:val="24"/>
          <w:szCs w:val="24"/>
          <w:highlight w:val="white"/>
        </w:rPr>
        <w:t>C</w:t>
      </w:r>
      <w:r w:rsidRPr="00DB7C91">
        <w:rPr>
          <w:rFonts w:ascii="Times New Roman" w:hAnsi="Times New Roman" w:cs="Times New Roman"/>
          <w:b/>
          <w:sz w:val="24"/>
          <w:szCs w:val="24"/>
          <w:highlight w:val="white"/>
        </w:rPr>
        <w:t xml:space="preserve">ontrol is </w:t>
      </w:r>
      <w:r w:rsidR="00927F90">
        <w:rPr>
          <w:rFonts w:ascii="Times New Roman" w:hAnsi="Times New Roman" w:cs="Times New Roman"/>
          <w:b/>
          <w:sz w:val="24"/>
          <w:szCs w:val="24"/>
          <w:highlight w:val="white"/>
        </w:rPr>
        <w:t>U</w:t>
      </w:r>
      <w:r w:rsidRPr="00DB7C91">
        <w:rPr>
          <w:rFonts w:ascii="Times New Roman" w:hAnsi="Times New Roman" w:cs="Times New Roman"/>
          <w:b/>
          <w:sz w:val="24"/>
          <w:szCs w:val="24"/>
          <w:highlight w:val="white"/>
        </w:rPr>
        <w:t xml:space="preserve">sed in </w:t>
      </w:r>
      <w:r w:rsidR="00927F90">
        <w:rPr>
          <w:rFonts w:ascii="Times New Roman" w:hAnsi="Times New Roman" w:cs="Times New Roman"/>
          <w:b/>
          <w:sz w:val="24"/>
          <w:szCs w:val="24"/>
          <w:highlight w:val="white"/>
        </w:rPr>
        <w:t>L</w:t>
      </w:r>
      <w:r w:rsidRPr="00DB7C91">
        <w:rPr>
          <w:rFonts w:ascii="Times New Roman" w:hAnsi="Times New Roman" w:cs="Times New Roman"/>
          <w:b/>
          <w:sz w:val="24"/>
          <w:szCs w:val="24"/>
          <w:highlight w:val="white"/>
        </w:rPr>
        <w:t>ibraries</w:t>
      </w:r>
      <w:commentRangeEnd w:id="226"/>
      <w:r w:rsidR="0000576D">
        <w:rPr>
          <w:rStyle w:val="CommentReference"/>
        </w:rPr>
        <w:commentReference w:id="226"/>
      </w:r>
    </w:p>
    <w:p w14:paraId="65BA724F" w14:textId="3B8D13F0" w:rsidR="0073019B" w:rsidRPr="00023873" w:rsidRDefault="00023873" w:rsidP="00927F90">
      <w:pPr>
        <w:spacing w:line="480" w:lineRule="auto"/>
        <w:rPr>
          <w:ins w:id="227" w:author="Greg Reeve" w:date="2020-12-19T22:34:00Z"/>
          <w:rFonts w:ascii="Times New Roman" w:eastAsia="Times New Roman" w:hAnsi="Times New Roman" w:cs="Times New Roman"/>
          <w:sz w:val="24"/>
          <w:szCs w:val="24"/>
          <w:highlight w:val="white"/>
        </w:rPr>
      </w:pPr>
      <w:ins w:id="228" w:author="Greg Reeve" w:date="2020-12-19T22:48:00Z">
        <w:r w:rsidRPr="00DB7C91">
          <w:rPr>
            <w:rFonts w:ascii="Times New Roman" w:eastAsia="Times New Roman" w:hAnsi="Times New Roman" w:cs="Times New Roman"/>
            <w:sz w:val="24"/>
            <w:szCs w:val="24"/>
            <w:highlight w:val="white"/>
          </w:rPr>
          <w:lastRenderedPageBreak/>
          <w:t xml:space="preserve">In the process of cataloging an information resource the cataloger chooses </w:t>
        </w:r>
        <w:r>
          <w:rPr>
            <w:rFonts w:ascii="Times New Roman" w:eastAsia="Times New Roman" w:hAnsi="Times New Roman" w:cs="Times New Roman"/>
            <w:sz w:val="24"/>
            <w:szCs w:val="24"/>
            <w:highlight w:val="white"/>
          </w:rPr>
          <w:t>access points</w:t>
        </w:r>
        <w:r w:rsidRPr="00DB7C91">
          <w:rPr>
            <w:rFonts w:ascii="Times New Roman" w:eastAsia="Times New Roman" w:hAnsi="Times New Roman" w:cs="Times New Roman"/>
            <w:sz w:val="24"/>
            <w:szCs w:val="24"/>
            <w:highlight w:val="white"/>
          </w:rPr>
          <w:t xml:space="preserve"> to uniquely identify the resource and to collocate related resources. </w:t>
        </w:r>
        <w:r>
          <w:rPr>
            <w:rFonts w:ascii="Times New Roman" w:eastAsia="Times New Roman" w:hAnsi="Times New Roman" w:cs="Times New Roman"/>
            <w:sz w:val="24"/>
            <w:szCs w:val="24"/>
            <w:highlight w:val="white"/>
          </w:rPr>
          <w:t>Access points represent a unique entity and are recorded in authority records</w:t>
        </w:r>
        <w:r w:rsidRPr="00DB7C91">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rPr>
          <w:t>A</w:t>
        </w:r>
        <w:r w:rsidRPr="00D25C7E">
          <w:rPr>
            <w:rFonts w:ascii="Times New Roman" w:hAnsi="Times New Roman" w:cs="Times New Roman"/>
            <w:color w:val="000000"/>
            <w:sz w:val="24"/>
            <w:szCs w:val="24"/>
            <w:shd w:val="clear" w:color="auto" w:fill="FFFFFF"/>
          </w:rPr>
          <w:t>uthority records are stored and maintained within an authority database or authority file.</w:t>
        </w:r>
        <w:r>
          <w:rPr>
            <w:rFonts w:ascii="Times New Roman" w:hAnsi="Times New Roman" w:cs="Times New Roman"/>
            <w:color w:val="000000"/>
            <w:sz w:val="24"/>
            <w:szCs w:val="24"/>
            <w:shd w:val="clear" w:color="auto" w:fill="FFFFFF"/>
          </w:rPr>
          <w:t xml:space="preserve"> </w:t>
        </w:r>
      </w:ins>
      <w:ins w:id="229" w:author="Greg Reeve" w:date="2020-12-19T22:49:00Z">
        <w:r>
          <w:rPr>
            <w:rFonts w:ascii="Times New Roman" w:hAnsi="Times New Roman" w:cs="Times New Roman"/>
            <w:color w:val="000000"/>
            <w:sz w:val="24"/>
            <w:szCs w:val="24"/>
            <w:shd w:val="clear" w:color="auto" w:fill="FFFFFF"/>
          </w:rPr>
          <w:t xml:space="preserve">If an authority record for a chosen entity exists in an authority database, the cataloger can re-use the authorized access point from the authority record. </w:t>
        </w:r>
      </w:ins>
      <w:ins w:id="230" w:author="Greg Reeve" w:date="2020-12-19T22:51:00Z">
        <w:r>
          <w:rPr>
            <w:rFonts w:ascii="Times New Roman" w:hAnsi="Times New Roman" w:cs="Times New Roman"/>
            <w:color w:val="000000"/>
            <w:sz w:val="24"/>
            <w:szCs w:val="24"/>
            <w:shd w:val="clear" w:color="auto" w:fill="FFFFFF"/>
          </w:rPr>
          <w:t xml:space="preserve">If an authority record for the entity does not yet exist in the authority database, the cataloger can </w:t>
        </w:r>
        <w:r w:rsidRPr="00DB7C91">
          <w:rPr>
            <w:rFonts w:ascii="Times New Roman" w:eastAsia="Times New Roman" w:hAnsi="Times New Roman" w:cs="Times New Roman"/>
            <w:sz w:val="24"/>
            <w:szCs w:val="24"/>
            <w:highlight w:val="white"/>
          </w:rPr>
          <w:t>add a new authority record to the file, whether by creating a new record or downloading an existing authority record from an external source.</w:t>
        </w:r>
        <w:r>
          <w:rPr>
            <w:rFonts w:ascii="Times New Roman" w:eastAsia="Times New Roman" w:hAnsi="Times New Roman" w:cs="Times New Roman"/>
            <w:sz w:val="24"/>
            <w:szCs w:val="24"/>
            <w:highlight w:val="white"/>
          </w:rPr>
          <w:t xml:space="preserve"> </w:t>
        </w:r>
      </w:ins>
      <w:moveToRangeStart w:id="231" w:author="Greg Reeve" w:date="2020-12-19T22:35:00Z" w:name="move59309774"/>
      <w:moveTo w:id="232" w:author="Greg Reeve" w:date="2020-12-19T22:35:00Z">
        <w:del w:id="233" w:author="Greg Reeve" w:date="2020-12-19T22:44:00Z">
          <w:r w:rsidR="0073019B" w:rsidRPr="00DB7C91" w:rsidDel="00023873">
            <w:rPr>
              <w:rFonts w:ascii="Times New Roman" w:eastAsia="Times New Roman" w:hAnsi="Times New Roman" w:cs="Times New Roman"/>
              <w:sz w:val="24"/>
              <w:szCs w:val="24"/>
              <w:highlight w:val="white"/>
            </w:rPr>
            <w:delText xml:space="preserve">In the process of cataloging an information resource the cataloger chooses </w:delText>
          </w:r>
          <w:r w:rsidR="0073019B" w:rsidDel="00023873">
            <w:rPr>
              <w:rFonts w:ascii="Times New Roman" w:eastAsia="Times New Roman" w:hAnsi="Times New Roman" w:cs="Times New Roman"/>
              <w:sz w:val="24"/>
              <w:szCs w:val="24"/>
              <w:highlight w:val="white"/>
            </w:rPr>
            <w:delText>access points</w:delText>
          </w:r>
          <w:r w:rsidR="0073019B" w:rsidRPr="00DB7C91" w:rsidDel="00023873">
            <w:rPr>
              <w:rFonts w:ascii="Times New Roman" w:eastAsia="Times New Roman" w:hAnsi="Times New Roman" w:cs="Times New Roman"/>
              <w:sz w:val="24"/>
              <w:szCs w:val="24"/>
              <w:highlight w:val="white"/>
            </w:rPr>
            <w:delText xml:space="preserve"> to uniquely identify the resource and to collocate related resources. </w:delText>
          </w:r>
          <w:r w:rsidR="0073019B" w:rsidDel="00023873">
            <w:rPr>
              <w:rFonts w:ascii="Times New Roman" w:eastAsia="Times New Roman" w:hAnsi="Times New Roman" w:cs="Times New Roman"/>
              <w:sz w:val="24"/>
              <w:szCs w:val="24"/>
              <w:highlight w:val="white"/>
            </w:rPr>
            <w:delText xml:space="preserve">Access points represent a unique entity and </w:delText>
          </w:r>
        </w:del>
        <w:del w:id="234" w:author="Greg Reeve" w:date="2020-12-19T22:39:00Z">
          <w:r w:rsidR="0073019B" w:rsidDel="0073019B">
            <w:rPr>
              <w:rFonts w:ascii="Times New Roman" w:eastAsia="Times New Roman" w:hAnsi="Times New Roman" w:cs="Times New Roman"/>
              <w:sz w:val="24"/>
              <w:szCs w:val="24"/>
              <w:highlight w:val="white"/>
            </w:rPr>
            <w:delText xml:space="preserve">can be </w:delText>
          </w:r>
          <w:r w:rsidR="0073019B" w:rsidRPr="00DB7C91" w:rsidDel="0073019B">
            <w:rPr>
              <w:rFonts w:ascii="Times New Roman" w:eastAsia="Times New Roman" w:hAnsi="Times New Roman" w:cs="Times New Roman"/>
              <w:sz w:val="24"/>
              <w:szCs w:val="24"/>
              <w:highlight w:val="white"/>
            </w:rPr>
            <w:delText>selected from an authority database</w:delText>
          </w:r>
        </w:del>
        <w:del w:id="235" w:author="Greg Reeve" w:date="2020-12-19T22:44:00Z">
          <w:r w:rsidR="0073019B" w:rsidRPr="00DB7C91" w:rsidDel="00023873">
            <w:rPr>
              <w:rFonts w:ascii="Times New Roman" w:eastAsia="Times New Roman" w:hAnsi="Times New Roman" w:cs="Times New Roman"/>
              <w:sz w:val="24"/>
              <w:szCs w:val="24"/>
              <w:highlight w:val="white"/>
            </w:rPr>
            <w:delText xml:space="preserve">. </w:delText>
          </w:r>
        </w:del>
      </w:moveTo>
      <w:moveToRangeEnd w:id="231"/>
      <w:del w:id="236" w:author="Greg Reeve" w:date="2020-12-19T22:38:00Z">
        <w:r w:rsidR="00D25C7E" w:rsidRPr="00D25C7E" w:rsidDel="0073019B">
          <w:rPr>
            <w:rFonts w:ascii="Times New Roman" w:hAnsi="Times New Roman" w:cs="Times New Roman"/>
            <w:color w:val="000000"/>
            <w:sz w:val="24"/>
            <w:szCs w:val="24"/>
            <w:shd w:val="clear" w:color="auto" w:fill="FFFFFF"/>
          </w:rPr>
          <w:delText>A</w:delText>
        </w:r>
      </w:del>
      <w:del w:id="237" w:author="Greg Reeve" w:date="2020-12-19T22:39:00Z">
        <w:r w:rsidR="00D25C7E" w:rsidRPr="00D25C7E" w:rsidDel="0073019B">
          <w:rPr>
            <w:rFonts w:ascii="Times New Roman" w:hAnsi="Times New Roman" w:cs="Times New Roman"/>
            <w:color w:val="000000"/>
            <w:sz w:val="24"/>
            <w:szCs w:val="24"/>
            <w:shd w:val="clear" w:color="auto" w:fill="FFFFFF"/>
          </w:rPr>
          <w:delText>uthority work results in the creation of a</w:delText>
        </w:r>
      </w:del>
      <w:del w:id="238" w:author="Greg Reeve" w:date="2020-12-19T22:48:00Z">
        <w:r w:rsidR="00D25C7E" w:rsidRPr="00D25C7E" w:rsidDel="00023873">
          <w:rPr>
            <w:rFonts w:ascii="Times New Roman" w:hAnsi="Times New Roman" w:cs="Times New Roman"/>
            <w:color w:val="000000"/>
            <w:sz w:val="24"/>
            <w:szCs w:val="24"/>
            <w:shd w:val="clear" w:color="auto" w:fill="FFFFFF"/>
          </w:rPr>
          <w:delText xml:space="preserve">uthority records </w:delText>
        </w:r>
      </w:del>
      <w:del w:id="239" w:author="Greg Reeve" w:date="2020-12-19T22:39:00Z">
        <w:r w:rsidR="00D25C7E" w:rsidRPr="00D25C7E" w:rsidDel="0073019B">
          <w:rPr>
            <w:rFonts w:ascii="Times New Roman" w:hAnsi="Times New Roman" w:cs="Times New Roman"/>
            <w:color w:val="000000"/>
            <w:sz w:val="24"/>
            <w:szCs w:val="24"/>
            <w:shd w:val="clear" w:color="auto" w:fill="FFFFFF"/>
          </w:rPr>
          <w:delText xml:space="preserve">that </w:delText>
        </w:r>
      </w:del>
      <w:del w:id="240" w:author="Greg Reeve" w:date="2020-12-19T22:48:00Z">
        <w:r w:rsidR="00D25C7E" w:rsidRPr="00D25C7E" w:rsidDel="00023873">
          <w:rPr>
            <w:rFonts w:ascii="Times New Roman" w:hAnsi="Times New Roman" w:cs="Times New Roman"/>
            <w:color w:val="000000"/>
            <w:sz w:val="24"/>
            <w:szCs w:val="24"/>
            <w:shd w:val="clear" w:color="auto" w:fill="FFFFFF"/>
          </w:rPr>
          <w:delText xml:space="preserve">are stored and maintained within an authority database or authority file. </w:delText>
        </w:r>
      </w:del>
      <w:ins w:id="241" w:author="Greg Reeve" w:date="2020-12-19T22:47:00Z">
        <w:r>
          <w:rPr>
            <w:rFonts w:ascii="Times New Roman" w:hAnsi="Times New Roman" w:cs="Times New Roman"/>
            <w:color w:val="000000"/>
            <w:sz w:val="24"/>
            <w:szCs w:val="24"/>
            <w:shd w:val="clear" w:color="auto" w:fill="FFFFFF"/>
          </w:rPr>
          <w:t>Authority databases can be categorized into two main kinds: local and cooperative.</w:t>
        </w:r>
      </w:ins>
      <w:ins w:id="242" w:author="Greg Reeve" w:date="2020-12-19T22:33:00Z">
        <w:r w:rsidR="00D642DD">
          <w:rPr>
            <w:rFonts w:ascii="Times New Roman" w:hAnsi="Times New Roman" w:cs="Times New Roman"/>
            <w:color w:val="000000"/>
            <w:sz w:val="24"/>
            <w:szCs w:val="24"/>
            <w:shd w:val="clear" w:color="auto" w:fill="FFFFFF"/>
          </w:rPr>
          <w:t xml:space="preserve"> </w:t>
        </w:r>
      </w:ins>
      <w:ins w:id="243" w:author="Greg Reeve" w:date="2020-12-19T22:52:00Z">
        <w:r>
          <w:rPr>
            <w:rFonts w:ascii="Times New Roman" w:eastAsia="Times New Roman" w:hAnsi="Times New Roman" w:cs="Times New Roman"/>
            <w:sz w:val="24"/>
            <w:szCs w:val="24"/>
            <w:highlight w:val="white"/>
          </w:rPr>
          <w:t xml:space="preserve">A local authority database refers to an authority file stored and maintained by an individual information organization. </w:t>
        </w:r>
      </w:ins>
      <w:ins w:id="244" w:author="Greg Reeve" w:date="2020-12-19T22:53:00Z">
        <w:r>
          <w:rPr>
            <w:rFonts w:ascii="Times New Roman" w:eastAsia="Times New Roman" w:hAnsi="Times New Roman" w:cs="Times New Roman"/>
            <w:sz w:val="24"/>
            <w:szCs w:val="24"/>
            <w:highlight w:val="white"/>
          </w:rPr>
          <w:t xml:space="preserve">A cooperative authority database refers to an authority file stored and maintained by a community of information </w:t>
        </w:r>
        <w:r w:rsidR="00D13EFF">
          <w:rPr>
            <w:rFonts w:ascii="Times New Roman" w:eastAsia="Times New Roman" w:hAnsi="Times New Roman" w:cs="Times New Roman"/>
            <w:sz w:val="24"/>
            <w:szCs w:val="24"/>
            <w:highlight w:val="white"/>
          </w:rPr>
          <w:t xml:space="preserve">organizations at a regional, national, or international scale. </w:t>
        </w:r>
      </w:ins>
    </w:p>
    <w:p w14:paraId="34EE81F5" w14:textId="77777777" w:rsidR="0073019B" w:rsidRPr="00D25C7E" w:rsidDel="0073019B" w:rsidRDefault="0073019B" w:rsidP="0073019B">
      <w:pPr>
        <w:spacing w:line="480" w:lineRule="auto"/>
        <w:rPr>
          <w:del w:id="245" w:author="Greg Reeve" w:date="2020-12-19T22:34:00Z"/>
          <w:rFonts w:ascii="Times New Roman" w:eastAsia="Times New Roman" w:hAnsi="Times New Roman" w:cs="Times New Roman"/>
          <w:b/>
          <w:bCs/>
          <w:sz w:val="24"/>
          <w:szCs w:val="24"/>
          <w:highlight w:val="white"/>
        </w:rPr>
      </w:pPr>
      <w:moveToRangeStart w:id="246" w:author="Greg Reeve" w:date="2020-12-19T22:34:00Z" w:name="move59309679"/>
      <w:moveTo w:id="247" w:author="Greg Reeve" w:date="2020-12-19T22:34:00Z">
        <w:r>
          <w:rPr>
            <w:rFonts w:ascii="Times New Roman" w:eastAsia="Times New Roman" w:hAnsi="Times New Roman" w:cs="Times New Roman"/>
            <w:b/>
            <w:bCs/>
            <w:sz w:val="24"/>
            <w:szCs w:val="24"/>
            <w:highlight w:val="white"/>
          </w:rPr>
          <w:t>Local Authority Databases</w:t>
        </w:r>
      </w:moveTo>
    </w:p>
    <w:p w14:paraId="27A462D2" w14:textId="5A21CB2A" w:rsidR="007C3FAA" w:rsidDel="00023873" w:rsidRDefault="007C3FAA" w:rsidP="00927F90">
      <w:pPr>
        <w:spacing w:line="480" w:lineRule="auto"/>
        <w:rPr>
          <w:del w:id="248" w:author="Greg Reeve" w:date="2020-12-19T22:51:00Z"/>
          <w:rFonts w:ascii="Times New Roman" w:eastAsia="Times New Roman" w:hAnsi="Times New Roman" w:cs="Times New Roman"/>
          <w:sz w:val="24"/>
          <w:szCs w:val="24"/>
          <w:highlight w:val="white"/>
        </w:rPr>
      </w:pPr>
      <w:moveFromRangeStart w:id="249" w:author="Greg Reeve" w:date="2020-12-19T22:35:00Z" w:name="move59309774"/>
      <w:moveToRangeEnd w:id="246"/>
      <w:moveFrom w:id="250" w:author="Greg Reeve" w:date="2020-12-19T22:35:00Z">
        <w:del w:id="251" w:author="Greg Reeve" w:date="2020-12-19T22:48:00Z">
          <w:r w:rsidRPr="00DB7C91" w:rsidDel="00023873">
            <w:rPr>
              <w:rFonts w:ascii="Times New Roman" w:eastAsia="Times New Roman" w:hAnsi="Times New Roman" w:cs="Times New Roman"/>
              <w:sz w:val="24"/>
              <w:szCs w:val="24"/>
              <w:highlight w:val="white"/>
            </w:rPr>
            <w:delText xml:space="preserve">In the process of cataloging an information resource the cataloger chooses </w:delText>
          </w:r>
          <w:r w:rsidR="00D25C7E" w:rsidDel="00023873">
            <w:rPr>
              <w:rFonts w:ascii="Times New Roman" w:eastAsia="Times New Roman" w:hAnsi="Times New Roman" w:cs="Times New Roman"/>
              <w:sz w:val="24"/>
              <w:szCs w:val="24"/>
              <w:highlight w:val="white"/>
            </w:rPr>
            <w:delText>access points</w:delText>
          </w:r>
          <w:r w:rsidRPr="00DB7C91" w:rsidDel="00023873">
            <w:rPr>
              <w:rFonts w:ascii="Times New Roman" w:eastAsia="Times New Roman" w:hAnsi="Times New Roman" w:cs="Times New Roman"/>
              <w:sz w:val="24"/>
              <w:szCs w:val="24"/>
              <w:highlight w:val="white"/>
            </w:rPr>
            <w:delText xml:space="preserve"> to uniquely identify the resource and to collocate related resources. </w:delText>
          </w:r>
          <w:r w:rsidR="00D25C7E" w:rsidDel="00023873">
            <w:rPr>
              <w:rFonts w:ascii="Times New Roman" w:eastAsia="Times New Roman" w:hAnsi="Times New Roman" w:cs="Times New Roman"/>
              <w:sz w:val="24"/>
              <w:szCs w:val="24"/>
              <w:highlight w:val="white"/>
            </w:rPr>
            <w:delText xml:space="preserve">Access points represent a unique entity and can be </w:delText>
          </w:r>
          <w:r w:rsidRPr="00DB7C91" w:rsidDel="00023873">
            <w:rPr>
              <w:rFonts w:ascii="Times New Roman" w:eastAsia="Times New Roman" w:hAnsi="Times New Roman" w:cs="Times New Roman"/>
              <w:sz w:val="24"/>
              <w:szCs w:val="24"/>
              <w:highlight w:val="white"/>
            </w:rPr>
            <w:delText xml:space="preserve">selected from an authority database. </w:delText>
          </w:r>
        </w:del>
      </w:moveFrom>
      <w:moveFromRangeEnd w:id="249"/>
      <w:del w:id="252" w:author="Greg Reeve" w:date="2020-12-19T22:48:00Z">
        <w:r w:rsidRPr="00DB7C91" w:rsidDel="00023873">
          <w:rPr>
            <w:rFonts w:ascii="Times New Roman" w:eastAsia="Times New Roman" w:hAnsi="Times New Roman" w:cs="Times New Roman"/>
            <w:sz w:val="24"/>
            <w:szCs w:val="24"/>
            <w:highlight w:val="white"/>
          </w:rPr>
          <w:delText xml:space="preserve">If </w:delText>
        </w:r>
        <w:r w:rsidR="00D25C7E" w:rsidDel="00023873">
          <w:rPr>
            <w:rFonts w:ascii="Times New Roman" w:eastAsia="Times New Roman" w:hAnsi="Times New Roman" w:cs="Times New Roman"/>
            <w:sz w:val="24"/>
            <w:szCs w:val="24"/>
            <w:highlight w:val="white"/>
          </w:rPr>
          <w:delText>an authority record for a chosen entity</w:delText>
        </w:r>
        <w:r w:rsidRPr="00DB7C91" w:rsidDel="00023873">
          <w:rPr>
            <w:rFonts w:ascii="Times New Roman" w:eastAsia="Times New Roman" w:hAnsi="Times New Roman" w:cs="Times New Roman"/>
            <w:sz w:val="24"/>
            <w:szCs w:val="24"/>
            <w:highlight w:val="white"/>
          </w:rPr>
          <w:delText xml:space="preserve"> exists in the library's local authority database, the cataloger </w:delText>
        </w:r>
        <w:r w:rsidR="00D25C7E" w:rsidDel="00023873">
          <w:rPr>
            <w:rFonts w:ascii="Times New Roman" w:eastAsia="Times New Roman" w:hAnsi="Times New Roman" w:cs="Times New Roman"/>
            <w:sz w:val="24"/>
            <w:szCs w:val="24"/>
            <w:highlight w:val="white"/>
          </w:rPr>
          <w:delText>can</w:delText>
        </w:r>
        <w:r w:rsidRPr="00DB7C91" w:rsidDel="00023873">
          <w:rPr>
            <w:rFonts w:ascii="Times New Roman" w:eastAsia="Times New Roman" w:hAnsi="Times New Roman" w:cs="Times New Roman"/>
            <w:sz w:val="24"/>
            <w:szCs w:val="24"/>
            <w:highlight w:val="white"/>
          </w:rPr>
          <w:delText xml:space="preserve"> re-use that existing heading. If </w:delText>
        </w:r>
        <w:r w:rsidR="00D25C7E" w:rsidDel="00023873">
          <w:rPr>
            <w:rFonts w:ascii="Times New Roman" w:eastAsia="Times New Roman" w:hAnsi="Times New Roman" w:cs="Times New Roman"/>
            <w:sz w:val="24"/>
            <w:szCs w:val="24"/>
            <w:highlight w:val="white"/>
          </w:rPr>
          <w:delText>an authority record for the</w:delText>
        </w:r>
        <w:r w:rsidRPr="00DB7C91" w:rsidDel="00023873">
          <w:rPr>
            <w:rFonts w:ascii="Times New Roman" w:eastAsia="Times New Roman" w:hAnsi="Times New Roman" w:cs="Times New Roman"/>
            <w:sz w:val="24"/>
            <w:szCs w:val="24"/>
            <w:highlight w:val="white"/>
          </w:rPr>
          <w:delText xml:space="preserve"> entity does not yet exist in the local authority database, the cataloger </w:delText>
        </w:r>
        <w:r w:rsidR="00D25C7E" w:rsidDel="00023873">
          <w:rPr>
            <w:rFonts w:ascii="Times New Roman" w:eastAsia="Times New Roman" w:hAnsi="Times New Roman" w:cs="Times New Roman"/>
            <w:sz w:val="24"/>
            <w:szCs w:val="24"/>
            <w:highlight w:val="white"/>
          </w:rPr>
          <w:delText>can</w:delText>
        </w:r>
        <w:r w:rsidRPr="00DB7C91" w:rsidDel="00023873">
          <w:rPr>
            <w:rFonts w:ascii="Times New Roman" w:eastAsia="Times New Roman" w:hAnsi="Times New Roman" w:cs="Times New Roman"/>
            <w:sz w:val="24"/>
            <w:szCs w:val="24"/>
            <w:highlight w:val="white"/>
          </w:rPr>
          <w:delText xml:space="preserve"> add a new authority record to the file, whether by creating a new record or downloading an existing authority record from an external source. </w:delText>
        </w:r>
      </w:del>
      <w:del w:id="253" w:author="Greg Reeve" w:date="2020-12-19T22:34:00Z">
        <w:r w:rsidRPr="00DB7C91" w:rsidDel="0073019B">
          <w:rPr>
            <w:rFonts w:ascii="Times New Roman" w:eastAsia="Times New Roman" w:hAnsi="Times New Roman" w:cs="Times New Roman"/>
            <w:sz w:val="24"/>
            <w:szCs w:val="24"/>
            <w:highlight w:val="white"/>
          </w:rPr>
          <w:delText>If the library participates in a cooperative cataloging program, they may also establish the named entity in the cooperative authority database.</w:delText>
        </w:r>
      </w:del>
    </w:p>
    <w:p w14:paraId="1A735B90" w14:textId="09B45200" w:rsidR="00D25C7E" w:rsidRPr="00D25C7E" w:rsidDel="0073019B" w:rsidRDefault="00D25C7E" w:rsidP="00D25C7E">
      <w:pPr>
        <w:spacing w:line="480" w:lineRule="auto"/>
        <w:rPr>
          <w:rFonts w:ascii="Times New Roman" w:eastAsia="Times New Roman" w:hAnsi="Times New Roman" w:cs="Times New Roman"/>
          <w:b/>
          <w:bCs/>
          <w:sz w:val="24"/>
          <w:szCs w:val="24"/>
          <w:highlight w:val="white"/>
        </w:rPr>
      </w:pPr>
      <w:moveFromRangeStart w:id="254" w:author="Greg Reeve" w:date="2020-12-19T22:34:00Z" w:name="move59309679"/>
      <w:moveFrom w:id="255" w:author="Greg Reeve" w:date="2020-12-19T22:34:00Z">
        <w:r w:rsidDel="0073019B">
          <w:rPr>
            <w:rFonts w:ascii="Times New Roman" w:eastAsia="Times New Roman" w:hAnsi="Times New Roman" w:cs="Times New Roman"/>
            <w:b/>
            <w:bCs/>
            <w:sz w:val="24"/>
            <w:szCs w:val="24"/>
            <w:highlight w:val="white"/>
          </w:rPr>
          <w:t>Local Authority Database</w:t>
        </w:r>
        <w:r w:rsidR="00174616" w:rsidDel="0073019B">
          <w:rPr>
            <w:rFonts w:ascii="Times New Roman" w:eastAsia="Times New Roman" w:hAnsi="Times New Roman" w:cs="Times New Roman"/>
            <w:b/>
            <w:bCs/>
            <w:sz w:val="24"/>
            <w:szCs w:val="24"/>
            <w:highlight w:val="white"/>
          </w:rPr>
          <w:t>s</w:t>
        </w:r>
      </w:moveFrom>
    </w:p>
    <w:moveFromRangeEnd w:id="254"/>
    <w:p w14:paraId="686FCE61" w14:textId="74ABD55E" w:rsidR="007C3FAA" w:rsidRPr="00DB7C91" w:rsidRDefault="007C3FAA">
      <w:pPr>
        <w:spacing w:line="480" w:lineRule="auto"/>
        <w:ind w:firstLine="720"/>
        <w:rPr>
          <w:rFonts w:ascii="Times New Roman" w:eastAsia="Times New Roman" w:hAnsi="Times New Roman" w:cs="Times New Roman"/>
          <w:sz w:val="24"/>
          <w:szCs w:val="24"/>
          <w:highlight w:val="white"/>
        </w:rPr>
        <w:pPrChange w:id="256" w:author="Greg Reeve" w:date="2020-12-19T22:34:00Z">
          <w:pPr>
            <w:spacing w:line="480" w:lineRule="auto"/>
          </w:pPr>
        </w:pPrChange>
      </w:pPr>
      <w:r>
        <w:rPr>
          <w:rFonts w:ascii="Times New Roman" w:eastAsia="Times New Roman" w:hAnsi="Times New Roman" w:cs="Times New Roman"/>
          <w:sz w:val="24"/>
          <w:szCs w:val="24"/>
          <w:highlight w:val="white"/>
        </w:rPr>
        <w:t>Many l</w:t>
      </w:r>
      <w:r w:rsidRPr="00DB7C91">
        <w:rPr>
          <w:rFonts w:ascii="Times New Roman" w:eastAsia="Times New Roman" w:hAnsi="Times New Roman" w:cs="Times New Roman"/>
          <w:sz w:val="24"/>
          <w:szCs w:val="24"/>
          <w:highlight w:val="white"/>
        </w:rPr>
        <w:t xml:space="preserve">ibraries maintain a local authority file using a variety of means including batch loading records, partnering with library vendors, participating in cooperative cataloging programs, </w:t>
      </w:r>
      <w:r w:rsidR="00D25C7E">
        <w:rPr>
          <w:rFonts w:ascii="Times New Roman" w:eastAsia="Times New Roman" w:hAnsi="Times New Roman" w:cs="Times New Roman"/>
          <w:sz w:val="24"/>
          <w:szCs w:val="24"/>
          <w:highlight w:val="white"/>
        </w:rPr>
        <w:t>or</w:t>
      </w:r>
      <w:r w:rsidRPr="00DB7C91">
        <w:rPr>
          <w:rFonts w:ascii="Times New Roman" w:eastAsia="Times New Roman" w:hAnsi="Times New Roman" w:cs="Times New Roman"/>
          <w:sz w:val="24"/>
          <w:szCs w:val="24"/>
          <w:highlight w:val="white"/>
        </w:rPr>
        <w:t xml:space="preserve"> manually creating or editing authority records one-by-one. A library’s local authority database is typically maintained as part of their integrated library system (ILS) alongside other library metadata including bibliographic records. To disambiguate seemingly similar but different resources and collocate related resources, the ILS forms relationships between authority and bibliographic records by </w:t>
      </w:r>
      <w:r w:rsidR="00D25C7E">
        <w:rPr>
          <w:rFonts w:ascii="Times New Roman" w:eastAsia="Times New Roman" w:hAnsi="Times New Roman" w:cs="Times New Roman"/>
          <w:sz w:val="24"/>
          <w:szCs w:val="24"/>
          <w:highlight w:val="white"/>
        </w:rPr>
        <w:t xml:space="preserve">using the </w:t>
      </w:r>
      <w:r w:rsidRPr="00DB7C91">
        <w:rPr>
          <w:rFonts w:ascii="Times New Roman" w:eastAsia="Times New Roman" w:hAnsi="Times New Roman" w:cs="Times New Roman"/>
          <w:sz w:val="24"/>
          <w:szCs w:val="24"/>
          <w:highlight w:val="white"/>
        </w:rPr>
        <w:t xml:space="preserve">authorized </w:t>
      </w:r>
      <w:r w:rsidR="00D25C7E">
        <w:rPr>
          <w:rFonts w:ascii="Times New Roman" w:eastAsia="Times New Roman" w:hAnsi="Times New Roman" w:cs="Times New Roman"/>
          <w:sz w:val="24"/>
          <w:szCs w:val="24"/>
          <w:highlight w:val="white"/>
        </w:rPr>
        <w:t xml:space="preserve">access point </w:t>
      </w:r>
      <w:r w:rsidRPr="00DB7C91">
        <w:rPr>
          <w:rFonts w:ascii="Times New Roman" w:eastAsia="Times New Roman" w:hAnsi="Times New Roman" w:cs="Times New Roman"/>
          <w:sz w:val="24"/>
          <w:szCs w:val="24"/>
          <w:highlight w:val="white"/>
        </w:rPr>
        <w:t>from the authority database. When a</w:t>
      </w:r>
      <w:r w:rsidR="00D25C7E">
        <w:rPr>
          <w:rFonts w:ascii="Times New Roman" w:eastAsia="Times New Roman" w:hAnsi="Times New Roman" w:cs="Times New Roman"/>
          <w:sz w:val="24"/>
          <w:szCs w:val="24"/>
          <w:highlight w:val="white"/>
        </w:rPr>
        <w:t>n access point</w:t>
      </w:r>
      <w:r w:rsidRPr="00DB7C91">
        <w:rPr>
          <w:rFonts w:ascii="Times New Roman" w:eastAsia="Times New Roman" w:hAnsi="Times New Roman" w:cs="Times New Roman"/>
          <w:sz w:val="24"/>
          <w:szCs w:val="24"/>
          <w:highlight w:val="white"/>
        </w:rPr>
        <w:t xml:space="preserve"> used in a bibliographic record matches the authorized </w:t>
      </w:r>
      <w:r w:rsidR="00D25C7E">
        <w:rPr>
          <w:rFonts w:ascii="Times New Roman" w:eastAsia="Times New Roman" w:hAnsi="Times New Roman" w:cs="Times New Roman"/>
          <w:sz w:val="24"/>
          <w:szCs w:val="24"/>
          <w:highlight w:val="white"/>
        </w:rPr>
        <w:t>access point</w:t>
      </w:r>
      <w:r w:rsidRPr="00DB7C91">
        <w:rPr>
          <w:rFonts w:ascii="Times New Roman" w:eastAsia="Times New Roman" w:hAnsi="Times New Roman" w:cs="Times New Roman"/>
          <w:sz w:val="24"/>
          <w:szCs w:val="24"/>
          <w:highlight w:val="white"/>
        </w:rPr>
        <w:t xml:space="preserve"> from an authority record, a link </w:t>
      </w:r>
      <w:del w:id="257" w:author="Greg Reeve" w:date="2020-12-19T22:55:00Z">
        <w:r w:rsidRPr="00DB7C91" w:rsidDel="00D13EFF">
          <w:rPr>
            <w:rFonts w:ascii="Times New Roman" w:eastAsia="Times New Roman" w:hAnsi="Times New Roman" w:cs="Times New Roman"/>
            <w:sz w:val="24"/>
            <w:szCs w:val="24"/>
            <w:highlight w:val="white"/>
          </w:rPr>
          <w:delText xml:space="preserve">is </w:delText>
        </w:r>
      </w:del>
      <w:ins w:id="258" w:author="Greg Reeve" w:date="2020-12-19T22:55:00Z">
        <w:r w:rsidR="00D13EFF">
          <w:rPr>
            <w:rFonts w:ascii="Times New Roman" w:eastAsia="Times New Roman" w:hAnsi="Times New Roman" w:cs="Times New Roman"/>
            <w:sz w:val="24"/>
            <w:szCs w:val="24"/>
            <w:highlight w:val="white"/>
          </w:rPr>
          <w:t>may be</w:t>
        </w:r>
        <w:r w:rsidR="00D13EFF" w:rsidRPr="00DB7C91">
          <w:rPr>
            <w:rFonts w:ascii="Times New Roman" w:eastAsia="Times New Roman" w:hAnsi="Times New Roman" w:cs="Times New Roman"/>
            <w:sz w:val="24"/>
            <w:szCs w:val="24"/>
            <w:highlight w:val="white"/>
          </w:rPr>
          <w:t xml:space="preserve"> </w:t>
        </w:r>
      </w:ins>
      <w:r w:rsidRPr="00DB7C91">
        <w:rPr>
          <w:rFonts w:ascii="Times New Roman" w:eastAsia="Times New Roman" w:hAnsi="Times New Roman" w:cs="Times New Roman"/>
          <w:sz w:val="24"/>
          <w:szCs w:val="24"/>
          <w:highlight w:val="white"/>
        </w:rPr>
        <w:t xml:space="preserve">created </w:t>
      </w:r>
      <w:r>
        <w:rPr>
          <w:rFonts w:ascii="Times New Roman" w:eastAsia="Times New Roman" w:hAnsi="Times New Roman" w:cs="Times New Roman"/>
          <w:sz w:val="24"/>
          <w:szCs w:val="24"/>
          <w:highlight w:val="white"/>
        </w:rPr>
        <w:t xml:space="preserve">to the authority </w:t>
      </w:r>
      <w:r w:rsidRPr="00DB7C91">
        <w:rPr>
          <w:rFonts w:ascii="Times New Roman" w:eastAsia="Times New Roman" w:hAnsi="Times New Roman" w:cs="Times New Roman"/>
          <w:sz w:val="24"/>
          <w:szCs w:val="24"/>
          <w:highlight w:val="white"/>
        </w:rPr>
        <w:t xml:space="preserve">and indexed in the </w:t>
      </w:r>
      <w:r w:rsidRPr="00DB7C91">
        <w:rPr>
          <w:rFonts w:ascii="Times New Roman" w:eastAsia="Times New Roman" w:hAnsi="Times New Roman" w:cs="Times New Roman"/>
          <w:sz w:val="24"/>
          <w:szCs w:val="24"/>
          <w:highlight w:val="white"/>
        </w:rPr>
        <w:lastRenderedPageBreak/>
        <w:t xml:space="preserve">system </w:t>
      </w:r>
      <w:r>
        <w:rPr>
          <w:rFonts w:ascii="Times New Roman" w:eastAsia="Times New Roman" w:hAnsi="Times New Roman" w:cs="Times New Roman"/>
          <w:sz w:val="24"/>
          <w:szCs w:val="24"/>
          <w:highlight w:val="white"/>
        </w:rPr>
        <w:t>along with</w:t>
      </w:r>
      <w:r w:rsidRPr="00DB7C91">
        <w:rPr>
          <w:rFonts w:ascii="Times New Roman" w:eastAsia="Times New Roman" w:hAnsi="Times New Roman" w:cs="Times New Roman"/>
          <w:sz w:val="24"/>
          <w:szCs w:val="24"/>
          <w:highlight w:val="white"/>
        </w:rPr>
        <w:t xml:space="preserve"> links from variant references</w:t>
      </w:r>
      <w:r>
        <w:rPr>
          <w:rFonts w:ascii="Times New Roman" w:eastAsia="Times New Roman" w:hAnsi="Times New Roman" w:cs="Times New Roman"/>
          <w:sz w:val="24"/>
          <w:szCs w:val="24"/>
          <w:highlight w:val="white"/>
        </w:rPr>
        <w:t xml:space="preserve"> and from related entries</w:t>
      </w:r>
      <w:r w:rsidRPr="00DB7C91">
        <w:rPr>
          <w:rFonts w:ascii="Times New Roman" w:eastAsia="Times New Roman" w:hAnsi="Times New Roman" w:cs="Times New Roman"/>
          <w:sz w:val="24"/>
          <w:szCs w:val="24"/>
          <w:highlight w:val="white"/>
        </w:rPr>
        <w:t xml:space="preserve"> defined in the authority record.</w:t>
      </w:r>
    </w:p>
    <w:p w14:paraId="244D5301" w14:textId="5BA22D6C" w:rsidR="007C3FAA" w:rsidRDefault="007C3FAA" w:rsidP="007C3FAA">
      <w:pPr>
        <w:spacing w:line="480" w:lineRule="auto"/>
        <w:ind w:firstLine="720"/>
        <w:rPr>
          <w:rFonts w:ascii="Times New Roman" w:eastAsia="Times New Roman" w:hAnsi="Times New Roman" w:cs="Times New Roman"/>
          <w:sz w:val="24"/>
          <w:szCs w:val="24"/>
          <w:highlight w:val="white"/>
        </w:rPr>
      </w:pPr>
      <w:r w:rsidRPr="00DB7C91">
        <w:rPr>
          <w:rFonts w:ascii="Times New Roman" w:eastAsia="Times New Roman" w:hAnsi="Times New Roman" w:cs="Times New Roman"/>
          <w:sz w:val="24"/>
          <w:szCs w:val="24"/>
          <w:highlight w:val="white"/>
        </w:rPr>
        <w:t>As an example, consider an authority record representing Steve Jobs, the founder of the corporate body Apple, Inc</w:t>
      </w:r>
      <w:r>
        <w:rPr>
          <w:rFonts w:ascii="Times New Roman" w:eastAsia="Times New Roman" w:hAnsi="Times New Roman" w:cs="Times New Roman"/>
          <w:sz w:val="24"/>
          <w:szCs w:val="24"/>
          <w:highlight w:val="white"/>
        </w:rPr>
        <w:t xml:space="preserve"> (see Figure 2)</w:t>
      </w:r>
      <w:r w:rsidRPr="00DB7C91">
        <w:rPr>
          <w:rFonts w:ascii="Times New Roman" w:eastAsia="Times New Roman" w:hAnsi="Times New Roman" w:cs="Times New Roman"/>
          <w:sz w:val="24"/>
          <w:szCs w:val="24"/>
          <w:highlight w:val="white"/>
        </w:rPr>
        <w:t>. Bibliographic records for information resources attributed to Steve Jobs or about Steve Jobs will include the form of his name found in the 1XX field of the authority record as a</w:t>
      </w:r>
      <w:ins w:id="259" w:author="Greg Reeve" w:date="2020-12-21T12:56:00Z">
        <w:r w:rsidR="007B4665">
          <w:rPr>
            <w:rFonts w:ascii="Times New Roman" w:eastAsia="Times New Roman" w:hAnsi="Times New Roman" w:cs="Times New Roman"/>
            <w:sz w:val="24"/>
            <w:szCs w:val="24"/>
            <w:highlight w:val="white"/>
          </w:rPr>
          <w:t xml:space="preserve">n authorized access point </w:t>
        </w:r>
      </w:ins>
      <w:del w:id="260" w:author="Greg Reeve" w:date="2020-12-21T12:56:00Z">
        <w:r w:rsidRPr="00DB7C91" w:rsidDel="007B4665">
          <w:rPr>
            <w:rFonts w:ascii="Times New Roman" w:eastAsia="Times New Roman" w:hAnsi="Times New Roman" w:cs="Times New Roman"/>
            <w:sz w:val="24"/>
            <w:szCs w:val="24"/>
            <w:highlight w:val="white"/>
          </w:rPr>
          <w:delText xml:space="preserve"> heading </w:delText>
        </w:r>
      </w:del>
      <w:r w:rsidRPr="00DB7C91">
        <w:rPr>
          <w:rFonts w:ascii="Times New Roman" w:eastAsia="Times New Roman" w:hAnsi="Times New Roman" w:cs="Times New Roman"/>
          <w:sz w:val="24"/>
          <w:szCs w:val="24"/>
          <w:highlight w:val="white"/>
        </w:rPr>
        <w:t>in the bibliographic record</w:t>
      </w:r>
      <w:r>
        <w:rPr>
          <w:rFonts w:ascii="Times New Roman" w:eastAsia="Times New Roman" w:hAnsi="Times New Roman" w:cs="Times New Roman"/>
          <w:sz w:val="24"/>
          <w:szCs w:val="24"/>
          <w:highlight w:val="white"/>
        </w:rPr>
        <w:t xml:space="preserve"> (see Figure 4)</w:t>
      </w:r>
      <w:r w:rsidRPr="00DB7C91">
        <w:rPr>
          <w:rFonts w:ascii="Times New Roman" w:eastAsia="Times New Roman" w:hAnsi="Times New Roman" w:cs="Times New Roman"/>
          <w:sz w:val="24"/>
          <w:szCs w:val="24"/>
          <w:highlight w:val="white"/>
        </w:rPr>
        <w:t xml:space="preserve">. The authority record for Apple, Inc. includes a link </w:t>
      </w:r>
      <w:r>
        <w:rPr>
          <w:rFonts w:ascii="Times New Roman" w:eastAsia="Times New Roman" w:hAnsi="Times New Roman" w:cs="Times New Roman"/>
          <w:sz w:val="24"/>
          <w:szCs w:val="24"/>
          <w:highlight w:val="white"/>
        </w:rPr>
        <w:t>from</w:t>
      </w:r>
      <w:r w:rsidRPr="00DB7C91">
        <w:rPr>
          <w:rFonts w:ascii="Times New Roman" w:eastAsia="Times New Roman" w:hAnsi="Times New Roman" w:cs="Times New Roman"/>
          <w:sz w:val="24"/>
          <w:szCs w:val="24"/>
          <w:highlight w:val="white"/>
        </w:rPr>
        <w:t xml:space="preserve"> Steve Jobs as the founder of the corporate body</w:t>
      </w:r>
      <w:r>
        <w:rPr>
          <w:rFonts w:ascii="Times New Roman" w:eastAsia="Times New Roman" w:hAnsi="Times New Roman" w:cs="Times New Roman"/>
          <w:sz w:val="24"/>
          <w:szCs w:val="24"/>
          <w:highlight w:val="white"/>
        </w:rPr>
        <w:t xml:space="preserve"> (see Figure 3) to Apple, Inc</w:t>
      </w:r>
      <w:r w:rsidRPr="00DB7C91">
        <w:rPr>
          <w:rFonts w:ascii="Times New Roman" w:eastAsia="Times New Roman" w:hAnsi="Times New Roman" w:cs="Times New Roman"/>
          <w:sz w:val="24"/>
          <w:szCs w:val="24"/>
          <w:highlight w:val="white"/>
        </w:rPr>
        <w:t xml:space="preserve">. The ILS does the work to index and collocate these related records for later search and retrieval. The library catalog or discovery system that a library uses to help patrons search, browse, and discover information resources can utilize the information recorded in the authority record to collocate materials with bibliographic metadata that shares the same </w:t>
      </w:r>
      <w:del w:id="261" w:author="Greg Reeve" w:date="2020-12-21T12:58:00Z">
        <w:r w:rsidRPr="00DB7C91" w:rsidDel="007B4665">
          <w:rPr>
            <w:rFonts w:ascii="Times New Roman" w:eastAsia="Times New Roman" w:hAnsi="Times New Roman" w:cs="Times New Roman"/>
            <w:sz w:val="24"/>
            <w:szCs w:val="24"/>
            <w:highlight w:val="white"/>
          </w:rPr>
          <w:delText xml:space="preserve">authorized </w:delText>
        </w:r>
      </w:del>
      <w:del w:id="262" w:author="Greg Reeve" w:date="2020-12-21T12:57:00Z">
        <w:r w:rsidRPr="00DB7C91" w:rsidDel="007B4665">
          <w:rPr>
            <w:rFonts w:ascii="Times New Roman" w:eastAsia="Times New Roman" w:hAnsi="Times New Roman" w:cs="Times New Roman"/>
            <w:sz w:val="24"/>
            <w:szCs w:val="24"/>
            <w:highlight w:val="white"/>
          </w:rPr>
          <w:delText>headings</w:delText>
        </w:r>
      </w:del>
      <w:ins w:id="263" w:author="Greg Reeve" w:date="2020-12-21T12:57:00Z">
        <w:r w:rsidR="007B4665">
          <w:rPr>
            <w:rFonts w:ascii="Times New Roman" w:eastAsia="Times New Roman" w:hAnsi="Times New Roman" w:cs="Times New Roman"/>
            <w:sz w:val="24"/>
            <w:szCs w:val="24"/>
            <w:highlight w:val="white"/>
          </w:rPr>
          <w:t>access point</w:t>
        </w:r>
      </w:ins>
      <w:r w:rsidRPr="00DB7C91">
        <w:rPr>
          <w:rFonts w:ascii="Times New Roman" w:eastAsia="Times New Roman" w:hAnsi="Times New Roman" w:cs="Times New Roman"/>
          <w:sz w:val="24"/>
          <w:szCs w:val="24"/>
          <w:highlight w:val="white"/>
        </w:rPr>
        <w:t xml:space="preserve">, direct patrons from variant </w:t>
      </w:r>
      <w:del w:id="264" w:author="Greg Reeve" w:date="2020-12-21T12:57:00Z">
        <w:r w:rsidRPr="00DB7C91" w:rsidDel="007B4665">
          <w:rPr>
            <w:rFonts w:ascii="Times New Roman" w:eastAsia="Times New Roman" w:hAnsi="Times New Roman" w:cs="Times New Roman"/>
            <w:sz w:val="24"/>
            <w:szCs w:val="24"/>
            <w:highlight w:val="white"/>
          </w:rPr>
          <w:delText>forms and terms</w:delText>
        </w:r>
      </w:del>
      <w:ins w:id="265" w:author="Greg Reeve" w:date="2020-12-21T12:57:00Z">
        <w:r w:rsidR="007B4665">
          <w:rPr>
            <w:rFonts w:ascii="Times New Roman" w:eastAsia="Times New Roman" w:hAnsi="Times New Roman" w:cs="Times New Roman"/>
            <w:sz w:val="24"/>
            <w:szCs w:val="24"/>
            <w:highlight w:val="white"/>
          </w:rPr>
          <w:t>access points</w:t>
        </w:r>
      </w:ins>
      <w:r w:rsidRPr="00DB7C91">
        <w:rPr>
          <w:rFonts w:ascii="Times New Roman" w:eastAsia="Times New Roman" w:hAnsi="Times New Roman" w:cs="Times New Roman"/>
          <w:sz w:val="24"/>
          <w:szCs w:val="24"/>
          <w:highlight w:val="white"/>
        </w:rPr>
        <w:t xml:space="preserve"> to the authorized </w:t>
      </w:r>
      <w:del w:id="266" w:author="Greg Reeve" w:date="2020-12-21T12:57:00Z">
        <w:r w:rsidRPr="00DB7C91" w:rsidDel="007B4665">
          <w:rPr>
            <w:rFonts w:ascii="Times New Roman" w:eastAsia="Times New Roman" w:hAnsi="Times New Roman" w:cs="Times New Roman"/>
            <w:sz w:val="24"/>
            <w:szCs w:val="24"/>
            <w:highlight w:val="white"/>
          </w:rPr>
          <w:delText>form</w:delText>
        </w:r>
      </w:del>
      <w:ins w:id="267" w:author="Greg Reeve" w:date="2020-12-21T12:57:00Z">
        <w:r w:rsidR="007B4665">
          <w:rPr>
            <w:rFonts w:ascii="Times New Roman" w:eastAsia="Times New Roman" w:hAnsi="Times New Roman" w:cs="Times New Roman"/>
            <w:sz w:val="24"/>
            <w:szCs w:val="24"/>
            <w:highlight w:val="white"/>
          </w:rPr>
          <w:t>access point</w:t>
        </w:r>
      </w:ins>
      <w:r w:rsidRPr="00DB7C91">
        <w:rPr>
          <w:rFonts w:ascii="Times New Roman" w:eastAsia="Times New Roman" w:hAnsi="Times New Roman" w:cs="Times New Roman"/>
          <w:sz w:val="24"/>
          <w:szCs w:val="24"/>
          <w:highlight w:val="white"/>
        </w:rPr>
        <w:t xml:space="preserve">, and disambiguate similar </w:t>
      </w:r>
      <w:del w:id="268" w:author="Greg Reeve" w:date="2020-12-21T12:57:00Z">
        <w:r w:rsidRPr="00DB7C91" w:rsidDel="007B4665">
          <w:rPr>
            <w:rFonts w:ascii="Times New Roman" w:eastAsia="Times New Roman" w:hAnsi="Times New Roman" w:cs="Times New Roman"/>
            <w:sz w:val="24"/>
            <w:szCs w:val="24"/>
            <w:highlight w:val="white"/>
          </w:rPr>
          <w:delText xml:space="preserve">headings </w:delText>
        </w:r>
      </w:del>
      <w:ins w:id="269" w:author="Greg Reeve" w:date="2020-12-21T12:58:00Z">
        <w:r w:rsidR="007B4665">
          <w:rPr>
            <w:rFonts w:ascii="Times New Roman" w:eastAsia="Times New Roman" w:hAnsi="Times New Roman" w:cs="Times New Roman"/>
            <w:sz w:val="24"/>
            <w:szCs w:val="24"/>
            <w:highlight w:val="white"/>
          </w:rPr>
          <w:t>entities</w:t>
        </w:r>
      </w:ins>
      <w:ins w:id="270" w:author="Greg Reeve" w:date="2020-12-21T12:57:00Z">
        <w:r w:rsidR="007B4665" w:rsidRPr="00DB7C91">
          <w:rPr>
            <w:rFonts w:ascii="Times New Roman" w:eastAsia="Times New Roman" w:hAnsi="Times New Roman" w:cs="Times New Roman"/>
            <w:sz w:val="24"/>
            <w:szCs w:val="24"/>
            <w:highlight w:val="white"/>
          </w:rPr>
          <w:t xml:space="preserve"> </w:t>
        </w:r>
      </w:ins>
      <w:r w:rsidRPr="00DB7C91">
        <w:rPr>
          <w:rFonts w:ascii="Times New Roman" w:eastAsia="Times New Roman" w:hAnsi="Times New Roman" w:cs="Times New Roman"/>
          <w:sz w:val="24"/>
          <w:szCs w:val="24"/>
          <w:highlight w:val="white"/>
        </w:rPr>
        <w:t>in search results</w:t>
      </w:r>
      <w:r>
        <w:rPr>
          <w:rFonts w:ascii="Times New Roman" w:eastAsia="Times New Roman" w:hAnsi="Times New Roman" w:cs="Times New Roman"/>
          <w:sz w:val="24"/>
          <w:szCs w:val="24"/>
          <w:highlight w:val="white"/>
        </w:rPr>
        <w:t xml:space="preserve"> (see Figures 6-7)</w:t>
      </w:r>
      <w:r w:rsidRPr="00DB7C91">
        <w:rPr>
          <w:rFonts w:ascii="Times New Roman" w:eastAsia="Times New Roman" w:hAnsi="Times New Roman" w:cs="Times New Roman"/>
          <w:sz w:val="24"/>
          <w:szCs w:val="24"/>
          <w:highlight w:val="white"/>
        </w:rPr>
        <w:t>.</w:t>
      </w:r>
    </w:p>
    <w:p w14:paraId="5E6ED791" w14:textId="7818CD3A" w:rsidR="00174616" w:rsidRPr="00174616" w:rsidRDefault="00174616" w:rsidP="00174616">
      <w:pPr>
        <w:spacing w:line="480" w:lineRule="auto"/>
        <w:rPr>
          <w:rFonts w:ascii="Times New Roman" w:eastAsia="Times New Roman" w:hAnsi="Times New Roman" w:cs="Times New Roman"/>
          <w:b/>
          <w:bCs/>
          <w:sz w:val="24"/>
          <w:szCs w:val="24"/>
          <w:highlight w:val="white"/>
        </w:rPr>
      </w:pPr>
      <w:r>
        <w:rPr>
          <w:rFonts w:ascii="Times New Roman" w:eastAsia="Times New Roman" w:hAnsi="Times New Roman" w:cs="Times New Roman"/>
          <w:b/>
          <w:bCs/>
          <w:sz w:val="24"/>
          <w:szCs w:val="24"/>
          <w:highlight w:val="white"/>
        </w:rPr>
        <w:t>Cooperative Authority Databases</w:t>
      </w:r>
    </w:p>
    <w:p w14:paraId="45761931" w14:textId="335C2FBA" w:rsidR="007C3FAA" w:rsidRPr="00DB7C91" w:rsidRDefault="007C3FAA" w:rsidP="00927F90">
      <w:pPr>
        <w:spacing w:line="480" w:lineRule="auto"/>
        <w:rPr>
          <w:rFonts w:ascii="Times New Roman" w:eastAsia="Times New Roman" w:hAnsi="Times New Roman" w:cs="Times New Roman"/>
          <w:sz w:val="24"/>
          <w:szCs w:val="24"/>
          <w:highlight w:val="white"/>
        </w:rPr>
      </w:pPr>
      <w:r w:rsidRPr="00DB7C91">
        <w:rPr>
          <w:rFonts w:ascii="Times New Roman" w:eastAsia="Times New Roman" w:hAnsi="Times New Roman" w:cs="Times New Roman"/>
          <w:sz w:val="24"/>
          <w:szCs w:val="24"/>
          <w:highlight w:val="white"/>
        </w:rPr>
        <w:t>A library’s local authority database stands in contrast to cooperative</w:t>
      </w:r>
      <w:ins w:id="271" w:author="Greg Reeve" w:date="2020-12-19T22:55:00Z">
        <w:r w:rsidR="00D13EFF">
          <w:rPr>
            <w:rFonts w:ascii="Times New Roman" w:eastAsia="Times New Roman" w:hAnsi="Times New Roman" w:cs="Times New Roman"/>
            <w:sz w:val="24"/>
            <w:szCs w:val="24"/>
            <w:highlight w:val="white"/>
          </w:rPr>
          <w:t xml:space="preserve"> </w:t>
        </w:r>
      </w:ins>
      <w:del w:id="272" w:author="Greg Reeve" w:date="2020-12-19T22:55:00Z">
        <w:r w:rsidRPr="00DB7C91" w:rsidDel="00D13EFF">
          <w:rPr>
            <w:rFonts w:ascii="Times New Roman" w:eastAsia="Times New Roman" w:hAnsi="Times New Roman" w:cs="Times New Roman"/>
            <w:sz w:val="24"/>
            <w:szCs w:val="24"/>
            <w:highlight w:val="white"/>
          </w:rPr>
          <w:delText xml:space="preserve"> (or aggregate) </w:delText>
        </w:r>
      </w:del>
      <w:r w:rsidRPr="00DB7C91">
        <w:rPr>
          <w:rFonts w:ascii="Times New Roman" w:eastAsia="Times New Roman" w:hAnsi="Times New Roman" w:cs="Times New Roman"/>
          <w:sz w:val="24"/>
          <w:szCs w:val="24"/>
          <w:highlight w:val="white"/>
        </w:rPr>
        <w:t xml:space="preserve">authority databases maintained on a regional, national, or international scale. Libraries can participate in cooperative cataloging programs allowing them access to a pool of shared authority records as well as </w:t>
      </w:r>
      <w:ins w:id="273" w:author="Greg Reeve" w:date="2020-12-19T22:56:00Z">
        <w:r w:rsidR="00D13EFF">
          <w:rPr>
            <w:rFonts w:ascii="Times New Roman" w:eastAsia="Times New Roman" w:hAnsi="Times New Roman" w:cs="Times New Roman"/>
            <w:sz w:val="24"/>
            <w:szCs w:val="24"/>
            <w:highlight w:val="white"/>
          </w:rPr>
          <w:t>allowing them</w:t>
        </w:r>
      </w:ins>
      <w:del w:id="274" w:author="Greg Reeve" w:date="2020-12-19T22:56:00Z">
        <w:r w:rsidRPr="00DB7C91" w:rsidDel="00D13EFF">
          <w:rPr>
            <w:rFonts w:ascii="Times New Roman" w:eastAsia="Times New Roman" w:hAnsi="Times New Roman" w:cs="Times New Roman"/>
            <w:sz w:val="24"/>
            <w:szCs w:val="24"/>
            <w:highlight w:val="white"/>
          </w:rPr>
          <w:delText>the ability</w:delText>
        </w:r>
      </w:del>
      <w:r w:rsidRPr="00DB7C91">
        <w:rPr>
          <w:rFonts w:ascii="Times New Roman" w:eastAsia="Times New Roman" w:hAnsi="Times New Roman" w:cs="Times New Roman"/>
          <w:sz w:val="24"/>
          <w:szCs w:val="24"/>
          <w:highlight w:val="white"/>
        </w:rPr>
        <w:t xml:space="preserve"> to contribute new or updated records to the shared database. </w:t>
      </w:r>
      <w:ins w:id="275" w:author="Greg Reeve" w:date="2020-12-22T00:56:00Z">
        <w:r w:rsidR="003813CC">
          <w:rPr>
            <w:rFonts w:ascii="Times New Roman" w:eastAsia="Times New Roman" w:hAnsi="Times New Roman" w:cs="Times New Roman"/>
            <w:sz w:val="24"/>
            <w:szCs w:val="24"/>
            <w:highlight w:val="white"/>
          </w:rPr>
          <w:t xml:space="preserve">Cooperative cataloging programs provide </w:t>
        </w:r>
      </w:ins>
      <w:ins w:id="276" w:author="Greg Reeve" w:date="2020-12-22T00:59:00Z">
        <w:r w:rsidR="00321FB7">
          <w:rPr>
            <w:rFonts w:ascii="Times New Roman" w:eastAsia="Times New Roman" w:hAnsi="Times New Roman" w:cs="Times New Roman"/>
            <w:sz w:val="24"/>
            <w:szCs w:val="24"/>
            <w:highlight w:val="white"/>
          </w:rPr>
          <w:t xml:space="preserve">participating libraries </w:t>
        </w:r>
      </w:ins>
      <w:bookmarkStart w:id="277" w:name="_GoBack"/>
      <w:bookmarkEnd w:id="277"/>
      <w:ins w:id="278" w:author="Greg Reeve" w:date="2020-12-22T00:56:00Z">
        <w:r w:rsidR="003813CC">
          <w:rPr>
            <w:rFonts w:ascii="Times New Roman" w:eastAsia="Times New Roman" w:hAnsi="Times New Roman" w:cs="Times New Roman"/>
            <w:sz w:val="24"/>
            <w:szCs w:val="24"/>
            <w:highlight w:val="white"/>
          </w:rPr>
          <w:t xml:space="preserve">documentation and policies </w:t>
        </w:r>
      </w:ins>
      <w:ins w:id="279" w:author="Greg Reeve" w:date="2020-12-22T00:58:00Z">
        <w:r w:rsidR="003813CC">
          <w:rPr>
            <w:rFonts w:ascii="Times New Roman" w:eastAsia="Times New Roman" w:hAnsi="Times New Roman" w:cs="Times New Roman"/>
            <w:sz w:val="24"/>
            <w:szCs w:val="24"/>
            <w:highlight w:val="white"/>
          </w:rPr>
          <w:t>clarifying</w:t>
        </w:r>
      </w:ins>
      <w:ins w:id="280" w:author="Greg Reeve" w:date="2020-12-22T00:57:00Z">
        <w:r w:rsidR="003813CC">
          <w:rPr>
            <w:rFonts w:ascii="Times New Roman" w:eastAsia="Times New Roman" w:hAnsi="Times New Roman" w:cs="Times New Roman"/>
            <w:sz w:val="24"/>
            <w:szCs w:val="24"/>
            <w:highlight w:val="white"/>
          </w:rPr>
          <w:t xml:space="preserve"> how to apply metadata content standards when </w:t>
        </w:r>
      </w:ins>
      <w:ins w:id="281" w:author="Greg Reeve" w:date="2020-12-22T00:59:00Z">
        <w:r w:rsidR="00321FB7">
          <w:rPr>
            <w:rFonts w:ascii="Times New Roman" w:eastAsia="Times New Roman" w:hAnsi="Times New Roman" w:cs="Times New Roman"/>
            <w:sz w:val="24"/>
            <w:szCs w:val="24"/>
            <w:highlight w:val="white"/>
          </w:rPr>
          <w:t>contributing authority records to the authority database</w:t>
        </w:r>
      </w:ins>
      <w:ins w:id="282" w:author="Greg Reeve" w:date="2020-12-22T00:57:00Z">
        <w:r w:rsidR="003813CC">
          <w:rPr>
            <w:rFonts w:ascii="Times New Roman" w:eastAsia="Times New Roman" w:hAnsi="Times New Roman" w:cs="Times New Roman"/>
            <w:sz w:val="24"/>
            <w:szCs w:val="24"/>
            <w:highlight w:val="white"/>
          </w:rPr>
          <w:t xml:space="preserve">. </w:t>
        </w:r>
      </w:ins>
      <w:r w:rsidRPr="00DB7C91">
        <w:rPr>
          <w:rFonts w:ascii="Times New Roman" w:eastAsia="Times New Roman" w:hAnsi="Times New Roman" w:cs="Times New Roman"/>
          <w:sz w:val="24"/>
          <w:szCs w:val="24"/>
          <w:highlight w:val="white"/>
        </w:rPr>
        <w:t xml:space="preserve">The Library of Congress’s Program for Cooperative Cataloging (PCC) maintains various cooperative cataloging initiatives including the Name Authority Cooperative Program (NACO) and the Subject Authority Cooperative Program (SACO). These two programs create and </w:t>
      </w:r>
      <w:r w:rsidRPr="00DB7C91">
        <w:rPr>
          <w:rFonts w:ascii="Times New Roman" w:eastAsia="Times New Roman" w:hAnsi="Times New Roman" w:cs="Times New Roman"/>
          <w:sz w:val="24"/>
          <w:szCs w:val="24"/>
          <w:highlight w:val="white"/>
        </w:rPr>
        <w:lastRenderedPageBreak/>
        <w:t xml:space="preserve">maintain a </w:t>
      </w:r>
      <w:ins w:id="283" w:author="Greg Reeve" w:date="2020-12-21T17:18:00Z">
        <w:r w:rsidR="001D2CA7">
          <w:rPr>
            <w:rFonts w:ascii="Times New Roman" w:eastAsia="Times New Roman" w:hAnsi="Times New Roman" w:cs="Times New Roman"/>
            <w:sz w:val="24"/>
            <w:szCs w:val="24"/>
            <w:highlight w:val="white"/>
          </w:rPr>
          <w:t xml:space="preserve">shared </w:t>
        </w:r>
      </w:ins>
      <w:r w:rsidRPr="00DB7C91">
        <w:rPr>
          <w:rFonts w:ascii="Times New Roman" w:eastAsia="Times New Roman" w:hAnsi="Times New Roman" w:cs="Times New Roman"/>
          <w:sz w:val="24"/>
          <w:szCs w:val="24"/>
          <w:highlight w:val="white"/>
        </w:rPr>
        <w:t xml:space="preserve">national database of authority records that can be leveraged by libraries in the creation and maintenance of their own local catalogs. </w:t>
      </w:r>
      <w:ins w:id="284" w:author="Greg Reeve" w:date="2020-12-19T22:57:00Z">
        <w:r w:rsidR="00D13EFF" w:rsidRPr="00D13EFF">
          <w:rPr>
            <w:rFonts w:ascii="Times New Roman" w:eastAsia="Times New Roman" w:hAnsi="Times New Roman" w:cs="Times New Roman"/>
            <w:sz w:val="24"/>
            <w:szCs w:val="24"/>
          </w:rPr>
          <w:t>Libraries can automate the integration of records from the shared cooperative databases into their local authority database whether they participate in the programs or not.</w:t>
        </w:r>
      </w:ins>
      <w:del w:id="285" w:author="Greg Reeve" w:date="2020-12-19T22:57:00Z">
        <w:r w:rsidRPr="00DB7C91" w:rsidDel="00D13EFF">
          <w:rPr>
            <w:rFonts w:ascii="Times New Roman" w:eastAsia="Times New Roman" w:hAnsi="Times New Roman" w:cs="Times New Roman"/>
            <w:sz w:val="24"/>
            <w:szCs w:val="24"/>
            <w:highlight w:val="white"/>
          </w:rPr>
          <w:delText xml:space="preserve">Libraries participating in these cooperative programs can automate </w:delText>
        </w:r>
        <w:r w:rsidDel="00D13EFF">
          <w:rPr>
            <w:rFonts w:ascii="Times New Roman" w:eastAsia="Times New Roman" w:hAnsi="Times New Roman" w:cs="Times New Roman"/>
            <w:sz w:val="24"/>
            <w:szCs w:val="24"/>
            <w:highlight w:val="white"/>
          </w:rPr>
          <w:delText>the integration of</w:delText>
        </w:r>
        <w:r w:rsidRPr="00DB7C91" w:rsidDel="00D13EFF">
          <w:rPr>
            <w:rFonts w:ascii="Times New Roman" w:eastAsia="Times New Roman" w:hAnsi="Times New Roman" w:cs="Times New Roman"/>
            <w:sz w:val="24"/>
            <w:szCs w:val="24"/>
            <w:highlight w:val="white"/>
          </w:rPr>
          <w:delText xml:space="preserve"> records from the shared cooperative databases into their local authority database.</w:delText>
        </w:r>
      </w:del>
    </w:p>
    <w:p w14:paraId="5EB13FBF" w14:textId="39135FE4" w:rsidR="007C3FAA" w:rsidRDefault="007C3FAA" w:rsidP="007C3FAA">
      <w:pPr>
        <w:spacing w:line="480" w:lineRule="auto"/>
        <w:ind w:firstLine="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Cataloging students may receive base instructions on authority control in beginning or advanced cataloging courses but l</w:t>
      </w:r>
      <w:r w:rsidRPr="00DB7C91">
        <w:rPr>
          <w:rFonts w:ascii="Times New Roman" w:eastAsia="Times New Roman" w:hAnsi="Times New Roman" w:cs="Times New Roman"/>
          <w:sz w:val="24"/>
          <w:szCs w:val="24"/>
          <w:highlight w:val="white"/>
        </w:rPr>
        <w:t>earning how to perform authority work is more often accomplished on the job than in library school, especially to the level of competence that is required to effectively maintain good authority control.</w:t>
      </w:r>
      <w:r w:rsidRPr="00DB7C91">
        <w:rPr>
          <w:rFonts w:ascii="Times New Roman" w:eastAsia="Times New Roman" w:hAnsi="Times New Roman" w:cs="Times New Roman"/>
          <w:sz w:val="24"/>
          <w:szCs w:val="24"/>
          <w:highlight w:val="white"/>
          <w:vertAlign w:val="superscript"/>
        </w:rPr>
        <w:endnoteReference w:id="14"/>
      </w:r>
      <w:r w:rsidRPr="00DB7C91">
        <w:rPr>
          <w:rFonts w:ascii="Times New Roman" w:eastAsia="Times New Roman" w:hAnsi="Times New Roman" w:cs="Times New Roman"/>
          <w:sz w:val="24"/>
          <w:szCs w:val="24"/>
          <w:highlight w:val="white"/>
        </w:rPr>
        <w:t xml:space="preserve"> This can be achieved through a combination of in-house training, attendance at workshops or online trainings, staying up to date on library literature related to authority control, and regular, practical application through mentored authority work during cataloging activities.</w:t>
      </w:r>
      <w:r w:rsidRPr="00DB7C91">
        <w:rPr>
          <w:rFonts w:ascii="Times New Roman" w:eastAsia="Times New Roman" w:hAnsi="Times New Roman" w:cs="Times New Roman"/>
          <w:sz w:val="24"/>
          <w:szCs w:val="24"/>
          <w:highlight w:val="white"/>
          <w:vertAlign w:val="superscript"/>
        </w:rPr>
        <w:endnoteReference w:id="15"/>
      </w:r>
    </w:p>
    <w:p w14:paraId="74F7939C" w14:textId="77777777" w:rsidR="00174616" w:rsidRPr="00DB7C91" w:rsidRDefault="00174616" w:rsidP="00174616">
      <w:pPr>
        <w:spacing w:line="480" w:lineRule="auto"/>
        <w:rPr>
          <w:rFonts w:ascii="Times New Roman" w:hAnsi="Times New Roman" w:cs="Times New Roman"/>
          <w:b/>
          <w:sz w:val="24"/>
          <w:szCs w:val="24"/>
        </w:rPr>
      </w:pPr>
      <w:r w:rsidRPr="00DB7C91">
        <w:rPr>
          <w:rFonts w:ascii="Times New Roman" w:hAnsi="Times New Roman" w:cs="Times New Roman"/>
          <w:b/>
          <w:sz w:val="24"/>
          <w:szCs w:val="24"/>
        </w:rPr>
        <w:t>Automated authority control</w:t>
      </w:r>
    </w:p>
    <w:p w14:paraId="58E6AF5F" w14:textId="4E3D4A11" w:rsidR="00174616" w:rsidRPr="00DB7C91" w:rsidRDefault="00174616" w:rsidP="00927F90">
      <w:pPr>
        <w:spacing w:line="480" w:lineRule="auto"/>
        <w:rPr>
          <w:rFonts w:ascii="Times New Roman" w:eastAsia="Times New Roman" w:hAnsi="Times New Roman" w:cs="Times New Roman"/>
          <w:sz w:val="24"/>
          <w:szCs w:val="24"/>
        </w:rPr>
      </w:pPr>
      <w:r w:rsidRPr="00DB7C91">
        <w:rPr>
          <w:rFonts w:ascii="Times New Roman" w:eastAsia="Times New Roman" w:hAnsi="Times New Roman" w:cs="Times New Roman"/>
          <w:sz w:val="24"/>
          <w:szCs w:val="24"/>
        </w:rPr>
        <w:t xml:space="preserve">Many libraries use vendors to obtain authority records and to purchase authority control services as means of automating the clean up of </w:t>
      </w:r>
      <w:del w:id="298" w:author="Greg Reeve" w:date="2020-12-21T12:58:00Z">
        <w:r w:rsidRPr="00DB7C91" w:rsidDel="007B4665">
          <w:rPr>
            <w:rFonts w:ascii="Times New Roman" w:eastAsia="Times New Roman" w:hAnsi="Times New Roman" w:cs="Times New Roman"/>
            <w:sz w:val="24"/>
            <w:szCs w:val="24"/>
          </w:rPr>
          <w:delText xml:space="preserve">headings </w:delText>
        </w:r>
      </w:del>
      <w:ins w:id="299" w:author="Greg Reeve" w:date="2020-12-21T12:58:00Z">
        <w:r w:rsidR="007B4665">
          <w:rPr>
            <w:rFonts w:ascii="Times New Roman" w:eastAsia="Times New Roman" w:hAnsi="Times New Roman" w:cs="Times New Roman"/>
            <w:sz w:val="24"/>
            <w:szCs w:val="24"/>
          </w:rPr>
          <w:t>access points</w:t>
        </w:r>
        <w:r w:rsidR="007B4665" w:rsidRPr="00DB7C91">
          <w:rPr>
            <w:rFonts w:ascii="Times New Roman" w:eastAsia="Times New Roman" w:hAnsi="Times New Roman" w:cs="Times New Roman"/>
            <w:sz w:val="24"/>
            <w:szCs w:val="24"/>
          </w:rPr>
          <w:t xml:space="preserve"> </w:t>
        </w:r>
      </w:ins>
      <w:r w:rsidRPr="00DB7C91">
        <w:rPr>
          <w:rFonts w:ascii="Times New Roman" w:eastAsia="Times New Roman" w:hAnsi="Times New Roman" w:cs="Times New Roman"/>
          <w:sz w:val="24"/>
          <w:szCs w:val="24"/>
        </w:rPr>
        <w:t>in their bibliographic database and the maintenance of their local authority file. Due to the labor-intensive nature of authority control, outsourcing some of this work can increase efficiency and control costs.</w:t>
      </w:r>
      <w:r w:rsidRPr="00DB7C91">
        <w:rPr>
          <w:rFonts w:ascii="Times New Roman" w:eastAsia="Times New Roman" w:hAnsi="Times New Roman" w:cs="Times New Roman"/>
          <w:sz w:val="24"/>
          <w:szCs w:val="24"/>
          <w:vertAlign w:val="superscript"/>
        </w:rPr>
        <w:endnoteReference w:id="16"/>
      </w:r>
      <w:r w:rsidRPr="00DB7C91">
        <w:rPr>
          <w:rFonts w:ascii="Times New Roman" w:eastAsia="Times New Roman" w:hAnsi="Times New Roman" w:cs="Times New Roman"/>
          <w:sz w:val="24"/>
          <w:szCs w:val="24"/>
        </w:rPr>
        <w:t xml:space="preserve"> The number of options for outsourcing authority control services has decreased in recent years to a handful of vendors,</w:t>
      </w:r>
      <w:r w:rsidRPr="00DB7C91">
        <w:rPr>
          <w:rFonts w:ascii="Times New Roman" w:eastAsia="Times New Roman" w:hAnsi="Times New Roman" w:cs="Times New Roman"/>
          <w:sz w:val="24"/>
          <w:szCs w:val="24"/>
          <w:vertAlign w:val="superscript"/>
        </w:rPr>
        <w:endnoteReference w:id="17"/>
      </w:r>
      <w:r w:rsidRPr="00DB7C91">
        <w:rPr>
          <w:rFonts w:ascii="Times New Roman" w:eastAsia="Times New Roman" w:hAnsi="Times New Roman" w:cs="Times New Roman"/>
          <w:sz w:val="24"/>
          <w:szCs w:val="24"/>
        </w:rPr>
        <w:t xml:space="preserve"> the majority of which provide similar services. When a library is shopping for an authority control vendor, a formal request for proposal (RFP) may be issued, allowing for vendors to respond to the library’s listed requirements and formally bid their services for comparison. However, a simple price quote request may be sufficient for the library’s needs, as long as there is thorough communication between the library and each potential vendor about the specific services that will be included and documentation of these options.</w:t>
      </w:r>
    </w:p>
    <w:p w14:paraId="24E2B857" w14:textId="464ACE32" w:rsidR="00174616" w:rsidRPr="00DB7C91" w:rsidRDefault="00174616" w:rsidP="00174616">
      <w:pPr>
        <w:spacing w:line="480" w:lineRule="auto"/>
        <w:rPr>
          <w:rFonts w:ascii="Times New Roman" w:eastAsia="Times New Roman" w:hAnsi="Times New Roman" w:cs="Times New Roman"/>
          <w:sz w:val="24"/>
          <w:szCs w:val="24"/>
        </w:rPr>
      </w:pPr>
      <w:r w:rsidRPr="00DB7C91">
        <w:rPr>
          <w:rFonts w:ascii="Times New Roman" w:eastAsia="Times New Roman" w:hAnsi="Times New Roman" w:cs="Times New Roman"/>
          <w:sz w:val="24"/>
          <w:szCs w:val="24"/>
        </w:rPr>
        <w:lastRenderedPageBreak/>
        <w:tab/>
        <w:t xml:space="preserve">Once a vendor has been selected, the library works with an assigned project manager to develop a project profile which documents the library’s selections on a number of processing options related to file transfer, bibliographic record cleanup and enrichment, bibliographic </w:t>
      </w:r>
      <w:del w:id="308" w:author="Greg Reeve" w:date="2020-12-21T12:59:00Z">
        <w:r w:rsidRPr="00DB7C91" w:rsidDel="007B4665">
          <w:rPr>
            <w:rFonts w:ascii="Times New Roman" w:eastAsia="Times New Roman" w:hAnsi="Times New Roman" w:cs="Times New Roman"/>
            <w:sz w:val="24"/>
            <w:szCs w:val="24"/>
          </w:rPr>
          <w:delText xml:space="preserve">heading </w:delText>
        </w:r>
      </w:del>
      <w:ins w:id="309" w:author="Greg Reeve" w:date="2020-12-21T12:59:00Z">
        <w:r w:rsidR="007B4665">
          <w:rPr>
            <w:rFonts w:ascii="Times New Roman" w:eastAsia="Times New Roman" w:hAnsi="Times New Roman" w:cs="Times New Roman"/>
            <w:sz w:val="24"/>
            <w:szCs w:val="24"/>
          </w:rPr>
          <w:t>access point</w:t>
        </w:r>
        <w:r w:rsidR="007B4665" w:rsidRPr="00DB7C91">
          <w:rPr>
            <w:rFonts w:ascii="Times New Roman" w:eastAsia="Times New Roman" w:hAnsi="Times New Roman" w:cs="Times New Roman"/>
            <w:sz w:val="24"/>
            <w:szCs w:val="24"/>
          </w:rPr>
          <w:t xml:space="preserve"> </w:t>
        </w:r>
      </w:ins>
      <w:r w:rsidRPr="00DB7C91">
        <w:rPr>
          <w:rFonts w:ascii="Times New Roman" w:eastAsia="Times New Roman" w:hAnsi="Times New Roman" w:cs="Times New Roman"/>
          <w:sz w:val="24"/>
          <w:szCs w:val="24"/>
        </w:rPr>
        <w:t>and authority file matching, record output, and reporting.</w:t>
      </w:r>
      <w:r w:rsidRPr="00DB7C91">
        <w:rPr>
          <w:rFonts w:ascii="Times New Roman" w:eastAsia="Times New Roman" w:hAnsi="Times New Roman" w:cs="Times New Roman"/>
          <w:sz w:val="24"/>
          <w:szCs w:val="24"/>
          <w:vertAlign w:val="superscript"/>
        </w:rPr>
        <w:endnoteReference w:id="18"/>
      </w:r>
      <w:r w:rsidRPr="00DB7C91">
        <w:rPr>
          <w:rFonts w:ascii="Times New Roman" w:eastAsia="Times New Roman" w:hAnsi="Times New Roman" w:cs="Times New Roman"/>
          <w:sz w:val="24"/>
          <w:szCs w:val="24"/>
        </w:rPr>
        <w:t xml:space="preserve"> Processing samples can usually be requested before or after contract signing to establish expectations for the results of the desired service.</w:t>
      </w:r>
    </w:p>
    <w:p w14:paraId="28C69981" w14:textId="6BE6D352" w:rsidR="00174616" w:rsidRPr="00DB7C91" w:rsidRDefault="00174616" w:rsidP="00174616">
      <w:pPr>
        <w:spacing w:line="480" w:lineRule="auto"/>
        <w:rPr>
          <w:rFonts w:ascii="Times New Roman" w:eastAsia="Times New Roman" w:hAnsi="Times New Roman" w:cs="Times New Roman"/>
          <w:sz w:val="24"/>
          <w:szCs w:val="24"/>
        </w:rPr>
      </w:pPr>
      <w:r w:rsidRPr="00DB7C91">
        <w:rPr>
          <w:rFonts w:ascii="Times New Roman" w:eastAsia="Times New Roman" w:hAnsi="Times New Roman" w:cs="Times New Roman"/>
          <w:sz w:val="24"/>
          <w:szCs w:val="24"/>
        </w:rPr>
        <w:tab/>
        <w:t xml:space="preserve">Automated authority control processing of the library’s full bibliographic database establishes a master or base file. The library’s bibliographic </w:t>
      </w:r>
      <w:del w:id="314" w:author="Greg Reeve" w:date="2020-12-21T12:59:00Z">
        <w:r w:rsidRPr="00DB7C91" w:rsidDel="007B4665">
          <w:rPr>
            <w:rFonts w:ascii="Times New Roman" w:eastAsia="Times New Roman" w:hAnsi="Times New Roman" w:cs="Times New Roman"/>
            <w:sz w:val="24"/>
            <w:szCs w:val="24"/>
          </w:rPr>
          <w:delText xml:space="preserve">headings </w:delText>
        </w:r>
      </w:del>
      <w:ins w:id="315" w:author="Greg Reeve" w:date="2020-12-21T12:59:00Z">
        <w:r w:rsidR="007B4665">
          <w:rPr>
            <w:rFonts w:ascii="Times New Roman" w:eastAsia="Times New Roman" w:hAnsi="Times New Roman" w:cs="Times New Roman"/>
            <w:sz w:val="24"/>
            <w:szCs w:val="24"/>
          </w:rPr>
          <w:t>access points</w:t>
        </w:r>
        <w:r w:rsidR="007B4665" w:rsidRPr="00DB7C91">
          <w:rPr>
            <w:rFonts w:ascii="Times New Roman" w:eastAsia="Times New Roman" w:hAnsi="Times New Roman" w:cs="Times New Roman"/>
            <w:sz w:val="24"/>
            <w:szCs w:val="24"/>
          </w:rPr>
          <w:t xml:space="preserve"> </w:t>
        </w:r>
      </w:ins>
      <w:r w:rsidRPr="00DB7C91">
        <w:rPr>
          <w:rFonts w:ascii="Times New Roman" w:eastAsia="Times New Roman" w:hAnsi="Times New Roman" w:cs="Times New Roman"/>
          <w:sz w:val="24"/>
          <w:szCs w:val="24"/>
        </w:rPr>
        <w:t xml:space="preserve">are cleaned up and normalized in preparation for matching against the selected authority files, especially </w:t>
      </w:r>
      <w:r>
        <w:rPr>
          <w:rFonts w:ascii="Times New Roman" w:eastAsia="Times New Roman" w:hAnsi="Times New Roman" w:cs="Times New Roman"/>
          <w:sz w:val="24"/>
          <w:szCs w:val="24"/>
        </w:rPr>
        <w:t xml:space="preserve">the </w:t>
      </w:r>
      <w:r w:rsidRPr="00DB7C91">
        <w:rPr>
          <w:rFonts w:ascii="Times New Roman" w:eastAsia="Times New Roman" w:hAnsi="Times New Roman" w:cs="Times New Roman"/>
          <w:sz w:val="24"/>
          <w:szCs w:val="24"/>
        </w:rPr>
        <w:t>Library of Congress Name</w:t>
      </w:r>
      <w:r>
        <w:rPr>
          <w:rFonts w:ascii="Times New Roman" w:eastAsia="Times New Roman" w:hAnsi="Times New Roman" w:cs="Times New Roman"/>
          <w:sz w:val="24"/>
          <w:szCs w:val="24"/>
        </w:rPr>
        <w:t xml:space="preserve"> Authority File (NAF)</w:t>
      </w:r>
      <w:r w:rsidRPr="00DB7C91">
        <w:rPr>
          <w:rFonts w:ascii="Times New Roman" w:eastAsia="Times New Roman" w:hAnsi="Times New Roman" w:cs="Times New Roman"/>
          <w:sz w:val="24"/>
          <w:szCs w:val="24"/>
        </w:rPr>
        <w:t xml:space="preserve"> and </w:t>
      </w:r>
      <w:r>
        <w:rPr>
          <w:rFonts w:ascii="Times New Roman" w:eastAsia="Times New Roman" w:hAnsi="Times New Roman" w:cs="Times New Roman"/>
          <w:sz w:val="24"/>
          <w:szCs w:val="24"/>
        </w:rPr>
        <w:t xml:space="preserve">Library of Congress </w:t>
      </w:r>
      <w:r w:rsidRPr="00DB7C91">
        <w:rPr>
          <w:rFonts w:ascii="Times New Roman" w:eastAsia="Times New Roman" w:hAnsi="Times New Roman" w:cs="Times New Roman"/>
          <w:sz w:val="24"/>
          <w:szCs w:val="24"/>
        </w:rPr>
        <w:t>Subject</w:t>
      </w:r>
      <w:r>
        <w:rPr>
          <w:rFonts w:ascii="Times New Roman" w:eastAsia="Times New Roman" w:hAnsi="Times New Roman" w:cs="Times New Roman"/>
          <w:sz w:val="24"/>
          <w:szCs w:val="24"/>
        </w:rPr>
        <w:t xml:space="preserve"> Heading</w:t>
      </w:r>
      <w:r w:rsidRPr="00DB7C91">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(LCSH)</w:t>
      </w:r>
      <w:r w:rsidRPr="00DB7C91">
        <w:rPr>
          <w:rFonts w:ascii="Times New Roman" w:eastAsia="Times New Roman" w:hAnsi="Times New Roman" w:cs="Times New Roman"/>
          <w:sz w:val="24"/>
          <w:szCs w:val="24"/>
        </w:rPr>
        <w:t>. If a</w:t>
      </w:r>
      <w:ins w:id="316" w:author="Greg Reeve" w:date="2020-12-21T12:59:00Z">
        <w:r w:rsidR="007B4665">
          <w:rPr>
            <w:rFonts w:ascii="Times New Roman" w:eastAsia="Times New Roman" w:hAnsi="Times New Roman" w:cs="Times New Roman"/>
            <w:sz w:val="24"/>
            <w:szCs w:val="24"/>
          </w:rPr>
          <w:t xml:space="preserve">n access point </w:t>
        </w:r>
      </w:ins>
      <w:del w:id="317" w:author="Greg Reeve" w:date="2020-12-21T12:59:00Z">
        <w:r w:rsidRPr="00DB7C91" w:rsidDel="007B4665">
          <w:rPr>
            <w:rFonts w:ascii="Times New Roman" w:eastAsia="Times New Roman" w:hAnsi="Times New Roman" w:cs="Times New Roman"/>
            <w:sz w:val="24"/>
            <w:szCs w:val="24"/>
          </w:rPr>
          <w:delText xml:space="preserve"> heading </w:delText>
        </w:r>
      </w:del>
      <w:r w:rsidRPr="00DB7C91">
        <w:rPr>
          <w:rFonts w:ascii="Times New Roman" w:eastAsia="Times New Roman" w:hAnsi="Times New Roman" w:cs="Times New Roman"/>
          <w:sz w:val="24"/>
          <w:szCs w:val="24"/>
        </w:rPr>
        <w:t>matches the 1XX or 4XX from an authority record, the authorized form will be inserted into the bibliographic record and the authority record will be included in the output files.</w:t>
      </w:r>
      <w:r>
        <w:rPr>
          <w:rFonts w:ascii="Times New Roman" w:eastAsia="Times New Roman" w:hAnsi="Times New Roman" w:cs="Times New Roman"/>
          <w:sz w:val="24"/>
          <w:szCs w:val="24"/>
        </w:rPr>
        <w:t xml:space="preserve"> While this is primarily an automated matching process, sometimes human oversight is required to detect and correct false matches.</w:t>
      </w:r>
      <w:r w:rsidRPr="00DB7C91">
        <w:rPr>
          <w:rFonts w:ascii="Times New Roman" w:eastAsia="Times New Roman" w:hAnsi="Times New Roman" w:cs="Times New Roman"/>
          <w:sz w:val="24"/>
          <w:szCs w:val="24"/>
        </w:rPr>
        <w:t xml:space="preserve"> The library </w:t>
      </w:r>
      <w:r>
        <w:rPr>
          <w:rFonts w:ascii="Times New Roman" w:eastAsia="Times New Roman" w:hAnsi="Times New Roman" w:cs="Times New Roman"/>
          <w:sz w:val="24"/>
          <w:szCs w:val="24"/>
        </w:rPr>
        <w:t xml:space="preserve">then </w:t>
      </w:r>
      <w:r w:rsidRPr="00DB7C91">
        <w:rPr>
          <w:rFonts w:ascii="Times New Roman" w:eastAsia="Times New Roman" w:hAnsi="Times New Roman" w:cs="Times New Roman"/>
          <w:sz w:val="24"/>
          <w:szCs w:val="24"/>
        </w:rPr>
        <w:t xml:space="preserve">receives a cleaned up file of their bibliographic records and all the associated authority records to load into their </w:t>
      </w:r>
      <w:r>
        <w:rPr>
          <w:rFonts w:ascii="Times New Roman" w:eastAsia="Times New Roman" w:hAnsi="Times New Roman" w:cs="Times New Roman"/>
          <w:sz w:val="24"/>
          <w:szCs w:val="24"/>
        </w:rPr>
        <w:t>Integrated Library System (</w:t>
      </w:r>
      <w:r w:rsidRPr="00DB7C91">
        <w:rPr>
          <w:rFonts w:ascii="Times New Roman" w:eastAsia="Times New Roman" w:hAnsi="Times New Roman" w:cs="Times New Roman"/>
          <w:sz w:val="24"/>
          <w:szCs w:val="24"/>
        </w:rPr>
        <w:t xml:space="preserve">ILS. Customizable reports are also included, allowing libraries to follow up the automated processing with any needed manual review for </w:t>
      </w:r>
      <w:del w:id="318" w:author="Greg Reeve" w:date="2020-12-21T12:59:00Z">
        <w:r w:rsidRPr="00DB7C91" w:rsidDel="007B4665">
          <w:rPr>
            <w:rFonts w:ascii="Times New Roman" w:eastAsia="Times New Roman" w:hAnsi="Times New Roman" w:cs="Times New Roman"/>
            <w:sz w:val="24"/>
            <w:szCs w:val="24"/>
          </w:rPr>
          <w:delText xml:space="preserve">headings </w:delText>
        </w:r>
      </w:del>
      <w:ins w:id="319" w:author="Greg Reeve" w:date="2020-12-21T12:59:00Z">
        <w:r w:rsidR="007B4665">
          <w:rPr>
            <w:rFonts w:ascii="Times New Roman" w:eastAsia="Times New Roman" w:hAnsi="Times New Roman" w:cs="Times New Roman"/>
            <w:sz w:val="24"/>
            <w:szCs w:val="24"/>
          </w:rPr>
          <w:t>access points</w:t>
        </w:r>
        <w:r w:rsidR="007B4665" w:rsidRPr="00DB7C91">
          <w:rPr>
            <w:rFonts w:ascii="Times New Roman" w:eastAsia="Times New Roman" w:hAnsi="Times New Roman" w:cs="Times New Roman"/>
            <w:sz w:val="24"/>
            <w:szCs w:val="24"/>
          </w:rPr>
          <w:t xml:space="preserve"> </w:t>
        </w:r>
      </w:ins>
      <w:r w:rsidRPr="00DB7C91">
        <w:rPr>
          <w:rFonts w:ascii="Times New Roman" w:eastAsia="Times New Roman" w:hAnsi="Times New Roman" w:cs="Times New Roman"/>
          <w:sz w:val="24"/>
          <w:szCs w:val="24"/>
        </w:rPr>
        <w:t>that could not be confidently matched by the machine. This maximizes the benefits of an automated authority control workflow while allowing library staff to focus their efforts on the authority work that most needs their expert evaluation.</w:t>
      </w:r>
    </w:p>
    <w:p w14:paraId="65FBB0AB" w14:textId="77777777" w:rsidR="00174616" w:rsidRPr="00DB7C91" w:rsidRDefault="00174616" w:rsidP="00174616">
      <w:pPr>
        <w:spacing w:line="480" w:lineRule="auto"/>
        <w:rPr>
          <w:rFonts w:ascii="Times New Roman" w:eastAsia="Times New Roman" w:hAnsi="Times New Roman" w:cs="Times New Roman"/>
          <w:sz w:val="24"/>
          <w:szCs w:val="24"/>
        </w:rPr>
      </w:pPr>
      <w:r w:rsidRPr="00DB7C91">
        <w:rPr>
          <w:rFonts w:ascii="Times New Roman" w:eastAsia="Times New Roman" w:hAnsi="Times New Roman" w:cs="Times New Roman"/>
          <w:sz w:val="24"/>
          <w:szCs w:val="24"/>
        </w:rPr>
        <w:tab/>
        <w:t xml:space="preserve">Optional ongoing services can also be contracted for continued automated maintenance of the library’s authority file. Bibliographic records that have been added to the library’s database since the original base file processing are sent to the vendor to undergo the same </w:t>
      </w:r>
      <w:r w:rsidRPr="00DB7C91">
        <w:rPr>
          <w:rFonts w:ascii="Times New Roman" w:eastAsia="Times New Roman" w:hAnsi="Times New Roman" w:cs="Times New Roman"/>
          <w:sz w:val="24"/>
          <w:szCs w:val="24"/>
        </w:rPr>
        <w:lastRenderedPageBreak/>
        <w:t>process. Vendors may also provide periodic reports and MARC extracts of the authority records which have changed since the library’s last processing.</w:t>
      </w:r>
    </w:p>
    <w:p w14:paraId="37528CFD" w14:textId="0BB49E99" w:rsidR="00174616" w:rsidRDefault="00174616" w:rsidP="00174616">
      <w:pPr>
        <w:spacing w:line="480" w:lineRule="auto"/>
        <w:ind w:firstLine="720"/>
        <w:rPr>
          <w:rFonts w:ascii="Times New Roman" w:eastAsia="Times New Roman" w:hAnsi="Times New Roman" w:cs="Times New Roman"/>
          <w:sz w:val="24"/>
          <w:szCs w:val="24"/>
          <w:highlight w:val="white"/>
        </w:rPr>
      </w:pPr>
      <w:r w:rsidRPr="00DB7C91">
        <w:rPr>
          <w:rFonts w:ascii="Times New Roman" w:eastAsia="Times New Roman" w:hAnsi="Times New Roman" w:cs="Times New Roman"/>
          <w:sz w:val="24"/>
          <w:szCs w:val="24"/>
        </w:rPr>
        <w:t>For many libraries, outsourced automation of authority control is a routine aspect of technical services work. With the changing landscape of metadata tools, shrinking cataloging departments, and evolving library collections, some libraries are developing methods for automating authority control in-house, using MarcEdit, SQL queries, and batch processing.</w:t>
      </w:r>
      <w:r w:rsidRPr="00DB7C91">
        <w:rPr>
          <w:rFonts w:ascii="Times New Roman" w:eastAsia="Times New Roman" w:hAnsi="Times New Roman" w:cs="Times New Roman"/>
          <w:sz w:val="24"/>
          <w:szCs w:val="24"/>
          <w:vertAlign w:val="superscript"/>
        </w:rPr>
        <w:endnoteReference w:id="19"/>
      </w:r>
      <w:r w:rsidRPr="00DB7C91">
        <w:rPr>
          <w:rFonts w:ascii="Times New Roman" w:eastAsia="Times New Roman" w:hAnsi="Times New Roman" w:cs="Times New Roman"/>
          <w:sz w:val="24"/>
          <w:szCs w:val="24"/>
        </w:rPr>
        <w:t xml:space="preserve"> For programming-savvy librarians, these methods can be worthwhile to explore. Another potential new trend is the provision of authority control within the ILS itself, as debuted by Ex Libris’ Alma.</w:t>
      </w:r>
      <w:r w:rsidRPr="00DB7C91">
        <w:rPr>
          <w:rFonts w:ascii="Times New Roman" w:eastAsia="Times New Roman" w:hAnsi="Times New Roman" w:cs="Times New Roman"/>
          <w:sz w:val="24"/>
          <w:szCs w:val="24"/>
          <w:vertAlign w:val="superscript"/>
        </w:rPr>
        <w:endnoteReference w:id="20"/>
      </w:r>
      <w:r w:rsidRPr="00DB7C91">
        <w:rPr>
          <w:rFonts w:ascii="Times New Roman" w:eastAsia="Times New Roman" w:hAnsi="Times New Roman" w:cs="Times New Roman"/>
          <w:sz w:val="24"/>
          <w:szCs w:val="24"/>
        </w:rPr>
        <w:t xml:space="preserve"> If other library systems begin offering built-in authority control functionality, vended authority control may become a less common workflow.</w:t>
      </w:r>
    </w:p>
    <w:p w14:paraId="0A740A77" w14:textId="77777777" w:rsidR="00D25C7E" w:rsidRPr="00DB7C91" w:rsidRDefault="00D25C7E" w:rsidP="00D25C7E">
      <w:pPr>
        <w:spacing w:line="480" w:lineRule="auto"/>
        <w:rPr>
          <w:rFonts w:ascii="Times New Roman" w:hAnsi="Times New Roman" w:cs="Times New Roman"/>
          <w:b/>
          <w:sz w:val="24"/>
          <w:szCs w:val="24"/>
          <w:highlight w:val="white"/>
        </w:rPr>
      </w:pPr>
      <w:r w:rsidRPr="00DB7C91">
        <w:rPr>
          <w:rFonts w:ascii="Times New Roman" w:hAnsi="Times New Roman" w:cs="Times New Roman"/>
          <w:b/>
          <w:sz w:val="24"/>
          <w:szCs w:val="24"/>
          <w:highlight w:val="white"/>
        </w:rPr>
        <w:t>Importance of authority control</w:t>
      </w:r>
    </w:p>
    <w:p w14:paraId="20C221F1" w14:textId="7CA3B5D3" w:rsidR="00D25C7E" w:rsidRPr="00DB7C91" w:rsidRDefault="00D25C7E" w:rsidP="00927F90">
      <w:pPr>
        <w:spacing w:line="480" w:lineRule="auto"/>
        <w:rPr>
          <w:rFonts w:ascii="Times New Roman" w:eastAsia="Times New Roman" w:hAnsi="Times New Roman" w:cs="Times New Roman"/>
          <w:sz w:val="24"/>
          <w:szCs w:val="24"/>
          <w:highlight w:val="white"/>
        </w:rPr>
      </w:pPr>
      <w:r w:rsidRPr="00DB7C91">
        <w:rPr>
          <w:rFonts w:ascii="Times New Roman" w:eastAsia="Times New Roman" w:hAnsi="Times New Roman" w:cs="Times New Roman"/>
          <w:sz w:val="24"/>
          <w:szCs w:val="24"/>
          <w:highlight w:val="white"/>
        </w:rPr>
        <w:t xml:space="preserve">The importance of authority control lies in its ability to support users’ information retrieval needs through the authorized </w:t>
      </w:r>
      <w:del w:id="328" w:author="Greg Reeve" w:date="2020-12-21T17:03:00Z">
        <w:r w:rsidRPr="00DB7C91" w:rsidDel="00447707">
          <w:rPr>
            <w:rFonts w:ascii="Times New Roman" w:eastAsia="Times New Roman" w:hAnsi="Times New Roman" w:cs="Times New Roman"/>
            <w:sz w:val="24"/>
            <w:szCs w:val="24"/>
            <w:highlight w:val="white"/>
          </w:rPr>
          <w:delText xml:space="preserve">terms </w:delText>
        </w:r>
      </w:del>
      <w:ins w:id="329" w:author="Greg Reeve" w:date="2020-12-21T17:03:00Z">
        <w:r w:rsidR="00447707">
          <w:rPr>
            <w:rFonts w:ascii="Times New Roman" w:eastAsia="Times New Roman" w:hAnsi="Times New Roman" w:cs="Times New Roman"/>
            <w:sz w:val="24"/>
            <w:szCs w:val="24"/>
            <w:highlight w:val="white"/>
          </w:rPr>
          <w:t>access points</w:t>
        </w:r>
        <w:r w:rsidR="00447707" w:rsidRPr="00DB7C91">
          <w:rPr>
            <w:rFonts w:ascii="Times New Roman" w:eastAsia="Times New Roman" w:hAnsi="Times New Roman" w:cs="Times New Roman"/>
            <w:sz w:val="24"/>
            <w:szCs w:val="24"/>
            <w:highlight w:val="white"/>
          </w:rPr>
          <w:t xml:space="preserve"> </w:t>
        </w:r>
      </w:ins>
      <w:r w:rsidRPr="00DB7C91">
        <w:rPr>
          <w:rFonts w:ascii="Times New Roman" w:eastAsia="Times New Roman" w:hAnsi="Times New Roman" w:cs="Times New Roman"/>
          <w:sz w:val="24"/>
          <w:szCs w:val="24"/>
          <w:highlight w:val="white"/>
        </w:rPr>
        <w:t xml:space="preserve">in the authority file acting as a controlled vocabulary with consistent, reliable, and unique terms. This brings precision to searches and collocates related materials in results lists. The structure of authority records with cross references and hierarchically related </w:t>
      </w:r>
      <w:del w:id="330" w:author="Greg Reeve" w:date="2020-12-21T17:03:00Z">
        <w:r w:rsidRPr="00DB7C91" w:rsidDel="001E57F1">
          <w:rPr>
            <w:rFonts w:ascii="Times New Roman" w:eastAsia="Times New Roman" w:hAnsi="Times New Roman" w:cs="Times New Roman"/>
            <w:sz w:val="24"/>
            <w:szCs w:val="24"/>
            <w:highlight w:val="white"/>
          </w:rPr>
          <w:delText xml:space="preserve">terms </w:delText>
        </w:r>
      </w:del>
      <w:ins w:id="331" w:author="Greg Reeve" w:date="2020-12-21T17:03:00Z">
        <w:r w:rsidR="001E57F1">
          <w:rPr>
            <w:rFonts w:ascii="Times New Roman" w:eastAsia="Times New Roman" w:hAnsi="Times New Roman" w:cs="Times New Roman"/>
            <w:sz w:val="24"/>
            <w:szCs w:val="24"/>
            <w:highlight w:val="white"/>
          </w:rPr>
          <w:t>access points</w:t>
        </w:r>
        <w:r w:rsidR="001E57F1" w:rsidRPr="00DB7C91">
          <w:rPr>
            <w:rFonts w:ascii="Times New Roman" w:eastAsia="Times New Roman" w:hAnsi="Times New Roman" w:cs="Times New Roman"/>
            <w:sz w:val="24"/>
            <w:szCs w:val="24"/>
            <w:highlight w:val="white"/>
          </w:rPr>
          <w:t xml:space="preserve"> </w:t>
        </w:r>
      </w:ins>
      <w:r w:rsidRPr="00DB7C91">
        <w:rPr>
          <w:rFonts w:ascii="Times New Roman" w:eastAsia="Times New Roman" w:hAnsi="Times New Roman" w:cs="Times New Roman"/>
          <w:sz w:val="24"/>
          <w:szCs w:val="24"/>
          <w:highlight w:val="white"/>
        </w:rPr>
        <w:t xml:space="preserve">collocates works on the same topic and improves navigation between related concepts. </w:t>
      </w:r>
      <w:r>
        <w:rPr>
          <w:rFonts w:ascii="Times New Roman" w:eastAsia="Times New Roman" w:hAnsi="Times New Roman" w:cs="Times New Roman"/>
          <w:sz w:val="24"/>
          <w:szCs w:val="24"/>
          <w:highlight w:val="white"/>
        </w:rPr>
        <w:t>Through the use of access points, i</w:t>
      </w:r>
      <w:r w:rsidRPr="00DB7C91">
        <w:rPr>
          <w:rFonts w:ascii="Times New Roman" w:eastAsia="Times New Roman" w:hAnsi="Times New Roman" w:cs="Times New Roman"/>
          <w:sz w:val="24"/>
          <w:szCs w:val="24"/>
          <w:highlight w:val="white"/>
        </w:rPr>
        <w:t>t also allows for linking between library resources and other tools, especially online.</w:t>
      </w:r>
      <w:r w:rsidRPr="00DB7C91">
        <w:rPr>
          <w:rFonts w:ascii="Times New Roman" w:eastAsia="Times New Roman" w:hAnsi="Times New Roman" w:cs="Times New Roman"/>
          <w:sz w:val="24"/>
          <w:szCs w:val="24"/>
          <w:highlight w:val="white"/>
          <w:vertAlign w:val="superscript"/>
        </w:rPr>
        <w:endnoteReference w:id="21"/>
      </w:r>
      <w:r w:rsidRPr="00DB7C91">
        <w:rPr>
          <w:rFonts w:ascii="Times New Roman" w:eastAsia="Times New Roman" w:hAnsi="Times New Roman" w:cs="Times New Roman"/>
          <w:sz w:val="24"/>
          <w:szCs w:val="24"/>
          <w:highlight w:val="white"/>
        </w:rPr>
        <w:t xml:space="preserve"> End users benefit from the predictability of consistent naming and more precise results.</w:t>
      </w:r>
    </w:p>
    <w:p w14:paraId="0F6FDE31" w14:textId="331A3736" w:rsidR="00D25C7E" w:rsidRPr="00DB7C91" w:rsidRDefault="00D25C7E" w:rsidP="00D25C7E">
      <w:pPr>
        <w:spacing w:line="480" w:lineRule="auto"/>
        <w:rPr>
          <w:rFonts w:ascii="Times New Roman" w:eastAsia="Times New Roman" w:hAnsi="Times New Roman" w:cs="Times New Roman"/>
          <w:sz w:val="24"/>
          <w:szCs w:val="24"/>
          <w:highlight w:val="white"/>
        </w:rPr>
      </w:pPr>
      <w:r w:rsidRPr="00DB7C91">
        <w:rPr>
          <w:rFonts w:ascii="Times New Roman" w:eastAsia="Times New Roman" w:hAnsi="Times New Roman" w:cs="Times New Roman"/>
          <w:sz w:val="24"/>
          <w:szCs w:val="24"/>
          <w:highlight w:val="white"/>
        </w:rPr>
        <w:tab/>
        <w:t xml:space="preserve">Library staff also benefit from the consistent application of authority control practices within the catalog. Whenever an item needs to be added to the catalog that has the same author as another work already cataloged, the time spent describing the new item by the cataloger is decreased if the name has already been established in the library’s authority file. Maintaining a </w:t>
      </w:r>
      <w:r w:rsidRPr="00DB7C91">
        <w:rPr>
          <w:rFonts w:ascii="Times New Roman" w:eastAsia="Times New Roman" w:hAnsi="Times New Roman" w:cs="Times New Roman"/>
          <w:sz w:val="24"/>
          <w:szCs w:val="24"/>
          <w:highlight w:val="white"/>
        </w:rPr>
        <w:lastRenderedPageBreak/>
        <w:t>current copy of authority records in the local file is important. Outsourcing the portion of authority control work that can be automated can improve catalogers’ time and resource management,</w:t>
      </w:r>
      <w:r w:rsidRPr="00DB7C91">
        <w:rPr>
          <w:rFonts w:ascii="Times New Roman" w:eastAsia="Times New Roman" w:hAnsi="Times New Roman" w:cs="Times New Roman"/>
          <w:sz w:val="24"/>
          <w:szCs w:val="24"/>
          <w:highlight w:val="white"/>
          <w:vertAlign w:val="superscript"/>
        </w:rPr>
        <w:endnoteReference w:id="22"/>
      </w:r>
      <w:r w:rsidRPr="00DB7C91">
        <w:rPr>
          <w:rFonts w:ascii="Times New Roman" w:eastAsia="Times New Roman" w:hAnsi="Times New Roman" w:cs="Times New Roman"/>
          <w:sz w:val="24"/>
          <w:szCs w:val="24"/>
          <w:highlight w:val="white"/>
        </w:rPr>
        <w:t xml:space="preserve"> allowing catalogers to spend their limited time on the portion of authority work that requires their especial expertise. Establishing entities in a prescribed and structured way ensures that both catalogers and patrons know how to differentiate between similar entities when cataloging or searching the library catalog for information resources. </w:t>
      </w:r>
    </w:p>
    <w:p w14:paraId="6FA56FEE" w14:textId="77777777" w:rsidR="007C3FAA" w:rsidRPr="00DB7C91" w:rsidRDefault="007C3FAA" w:rsidP="007C3FAA">
      <w:pPr>
        <w:spacing w:line="480" w:lineRule="auto"/>
        <w:rPr>
          <w:rFonts w:ascii="Times New Roman" w:eastAsia="Times New Roman" w:hAnsi="Times New Roman" w:cs="Times New Roman"/>
          <w:color w:val="FF0000"/>
          <w:sz w:val="24"/>
          <w:szCs w:val="24"/>
          <w:highlight w:val="white"/>
        </w:rPr>
      </w:pPr>
      <w:r w:rsidRPr="00DB7C91">
        <w:rPr>
          <w:rFonts w:ascii="Times New Roman" w:hAnsi="Times New Roman" w:cs="Times New Roman"/>
          <w:b/>
          <w:sz w:val="24"/>
          <w:szCs w:val="24"/>
          <w:highlight w:val="white"/>
        </w:rPr>
        <w:t>Beyond the library catalog</w:t>
      </w:r>
    </w:p>
    <w:p w14:paraId="38C3FC2A" w14:textId="77777777" w:rsidR="007C3FAA" w:rsidRPr="008278A0" w:rsidRDefault="007C3FAA" w:rsidP="007C3FAA">
      <w:pPr>
        <w:spacing w:line="480" w:lineRule="auto"/>
        <w:rPr>
          <w:rFonts w:ascii="Times New Roman" w:eastAsia="Times New Roman" w:hAnsi="Times New Roman" w:cs="Times New Roman"/>
          <w:b/>
          <w:bCs/>
          <w:i/>
          <w:iCs/>
          <w:sz w:val="24"/>
          <w:szCs w:val="24"/>
          <w:highlight w:val="white"/>
        </w:rPr>
      </w:pPr>
      <w:r w:rsidRPr="008278A0">
        <w:rPr>
          <w:rFonts w:ascii="Times New Roman" w:eastAsia="Times New Roman" w:hAnsi="Times New Roman" w:cs="Times New Roman"/>
          <w:b/>
          <w:bCs/>
          <w:i/>
          <w:iCs/>
          <w:sz w:val="24"/>
          <w:szCs w:val="24"/>
          <w:highlight w:val="white"/>
        </w:rPr>
        <w:t>Authority control for archives</w:t>
      </w:r>
    </w:p>
    <w:p w14:paraId="51ADB717" w14:textId="77777777" w:rsidR="007C3FAA" w:rsidRPr="00DB7C91" w:rsidRDefault="007C3FAA" w:rsidP="00927F90">
      <w:pPr>
        <w:spacing w:line="480" w:lineRule="auto"/>
        <w:rPr>
          <w:rFonts w:ascii="Times New Roman" w:eastAsia="Times New Roman" w:hAnsi="Times New Roman" w:cs="Times New Roman"/>
          <w:sz w:val="24"/>
          <w:szCs w:val="24"/>
          <w:highlight w:val="white"/>
        </w:rPr>
      </w:pPr>
      <w:r w:rsidRPr="00DB7C91">
        <w:rPr>
          <w:rFonts w:ascii="Times New Roman" w:eastAsia="Times New Roman" w:hAnsi="Times New Roman" w:cs="Times New Roman"/>
          <w:sz w:val="24"/>
          <w:szCs w:val="24"/>
          <w:highlight w:val="white"/>
        </w:rPr>
        <w:t xml:space="preserve">Libraries </w:t>
      </w:r>
      <w:r>
        <w:rPr>
          <w:rFonts w:ascii="Times New Roman" w:eastAsia="Times New Roman" w:hAnsi="Times New Roman" w:cs="Times New Roman"/>
          <w:sz w:val="24"/>
          <w:szCs w:val="24"/>
          <w:highlight w:val="white"/>
        </w:rPr>
        <w:t>may</w:t>
      </w:r>
      <w:r w:rsidRPr="00DB7C91">
        <w:rPr>
          <w:rFonts w:ascii="Times New Roman" w:eastAsia="Times New Roman" w:hAnsi="Times New Roman" w:cs="Times New Roman"/>
          <w:sz w:val="24"/>
          <w:szCs w:val="24"/>
          <w:highlight w:val="white"/>
        </w:rPr>
        <w:t xml:space="preserve"> need to consider how archival authority structures complement bibliographic authority records and how these can work together in their discovery system. Many libraries, especially within academic institutions, coexist with archives, which often means that bibliographic records for traditional library materials must also commingle with descriptions of archival materials, whether within the library catalog, through a discovery layer, or in other applications. </w:t>
      </w:r>
      <w:r w:rsidRPr="002D7833">
        <w:rPr>
          <w:rFonts w:ascii="Times New Roman" w:eastAsia="Times New Roman" w:hAnsi="Times New Roman" w:cs="Times New Roman"/>
          <w:sz w:val="24"/>
          <w:szCs w:val="24"/>
          <w:highlight w:val="white"/>
        </w:rPr>
        <w:t xml:space="preserve">Finding aids </w:t>
      </w:r>
      <w:r>
        <w:rPr>
          <w:rFonts w:ascii="Times New Roman" w:eastAsia="Times New Roman" w:hAnsi="Times New Roman" w:cs="Times New Roman"/>
          <w:sz w:val="24"/>
          <w:szCs w:val="24"/>
          <w:highlight w:val="white"/>
        </w:rPr>
        <w:t>are a common discovery tool used to describe archival and manuscript collections. This description can be</w:t>
      </w:r>
      <w:r w:rsidRPr="002D7833">
        <w:rPr>
          <w:rFonts w:ascii="Times New Roman" w:eastAsia="Times New Roman" w:hAnsi="Times New Roman" w:cs="Times New Roman"/>
          <w:sz w:val="24"/>
          <w:szCs w:val="24"/>
          <w:highlight w:val="white"/>
        </w:rPr>
        <w:t xml:space="preserve"> hierarchical </w:t>
      </w:r>
      <w:r>
        <w:rPr>
          <w:rFonts w:ascii="Times New Roman" w:eastAsia="Times New Roman" w:hAnsi="Times New Roman" w:cs="Times New Roman"/>
          <w:sz w:val="24"/>
          <w:szCs w:val="24"/>
          <w:highlight w:val="white"/>
        </w:rPr>
        <w:t>in nature</w:t>
      </w:r>
      <w:r w:rsidRPr="002D7833">
        <w:rPr>
          <w:rFonts w:ascii="Times New Roman" w:eastAsia="Times New Roman" w:hAnsi="Times New Roman" w:cs="Times New Roman"/>
          <w:sz w:val="24"/>
          <w:szCs w:val="24"/>
          <w:highlight w:val="white"/>
        </w:rPr>
        <w:t>, often divided into related records within series and sub-series, and sometimes described down to the item level, allowing for relationships between materials within the collection to be preserved and contextual information to be demonstrated.</w:t>
      </w:r>
      <w:r>
        <w:rPr>
          <w:rFonts w:ascii="Times New Roman" w:eastAsia="Times New Roman" w:hAnsi="Times New Roman" w:cs="Times New Roman"/>
          <w:sz w:val="24"/>
          <w:szCs w:val="24"/>
          <w:highlight w:val="white"/>
        </w:rPr>
        <w:t xml:space="preserve"> </w:t>
      </w:r>
      <w:r w:rsidRPr="00DB7C91">
        <w:rPr>
          <w:rFonts w:ascii="Times New Roman" w:eastAsia="Times New Roman" w:hAnsi="Times New Roman" w:cs="Times New Roman"/>
          <w:sz w:val="24"/>
          <w:szCs w:val="24"/>
          <w:highlight w:val="white"/>
        </w:rPr>
        <w:t xml:space="preserve">While collection-level MARC records for archival materials may reside in the library catalog to allow for </w:t>
      </w:r>
      <w:r>
        <w:rPr>
          <w:rFonts w:ascii="Times New Roman" w:eastAsia="Times New Roman" w:hAnsi="Times New Roman" w:cs="Times New Roman"/>
          <w:sz w:val="24"/>
          <w:szCs w:val="24"/>
          <w:highlight w:val="white"/>
        </w:rPr>
        <w:t xml:space="preserve">both </w:t>
      </w:r>
      <w:r w:rsidRPr="00DB7C91">
        <w:rPr>
          <w:rFonts w:ascii="Times New Roman" w:eastAsia="Times New Roman" w:hAnsi="Times New Roman" w:cs="Times New Roman"/>
          <w:sz w:val="24"/>
          <w:szCs w:val="24"/>
          <w:highlight w:val="white"/>
        </w:rPr>
        <w:t>books and related archival materials to be found within the same information search, the finding aid remains “the preferred method for describing archival materials.”</w:t>
      </w:r>
      <w:r w:rsidRPr="00DB7C91">
        <w:rPr>
          <w:rFonts w:ascii="Times New Roman" w:eastAsia="Times New Roman" w:hAnsi="Times New Roman" w:cs="Times New Roman"/>
          <w:sz w:val="24"/>
          <w:szCs w:val="24"/>
          <w:highlight w:val="white"/>
          <w:vertAlign w:val="superscript"/>
        </w:rPr>
        <w:endnoteReference w:id="23"/>
      </w:r>
      <w:r w:rsidRPr="00DB7C91">
        <w:rPr>
          <w:rFonts w:ascii="Times New Roman" w:eastAsia="Times New Roman" w:hAnsi="Times New Roman" w:cs="Times New Roman"/>
          <w:sz w:val="24"/>
          <w:szCs w:val="24"/>
          <w:highlight w:val="white"/>
        </w:rPr>
        <w:t xml:space="preserve"> Finding aids generally reside outside of the library catalog in another description platform such as an archival management system like ArchivesSpace or in a web-based discovery tool. </w:t>
      </w:r>
    </w:p>
    <w:p w14:paraId="1055D369" w14:textId="122C27C1" w:rsidR="007C3FAA" w:rsidRPr="00DB7C91" w:rsidRDefault="007C3FAA" w:rsidP="007C3FAA">
      <w:pPr>
        <w:spacing w:line="480" w:lineRule="auto"/>
        <w:ind w:firstLine="720"/>
        <w:rPr>
          <w:rFonts w:ascii="Times New Roman" w:eastAsia="Times New Roman" w:hAnsi="Times New Roman" w:cs="Times New Roman"/>
          <w:sz w:val="24"/>
          <w:szCs w:val="24"/>
          <w:highlight w:val="white"/>
        </w:rPr>
      </w:pPr>
      <w:r w:rsidRPr="00DB7C91">
        <w:rPr>
          <w:rFonts w:ascii="Times New Roman" w:eastAsia="Times New Roman" w:hAnsi="Times New Roman" w:cs="Times New Roman"/>
          <w:sz w:val="24"/>
          <w:szCs w:val="24"/>
          <w:highlight w:val="white"/>
        </w:rPr>
        <w:lastRenderedPageBreak/>
        <w:t xml:space="preserve">Authority work for archival materials must often be undertaken in multiple realms. The collection description in the library catalog will usually conform to traditional library authority control procedures and utilize authorized </w:t>
      </w:r>
      <w:del w:id="344" w:author="Greg Reeve" w:date="2020-12-21T17:04:00Z">
        <w:r w:rsidRPr="00DB7C91" w:rsidDel="001E57F1">
          <w:rPr>
            <w:rFonts w:ascii="Times New Roman" w:eastAsia="Times New Roman" w:hAnsi="Times New Roman" w:cs="Times New Roman"/>
            <w:sz w:val="24"/>
            <w:szCs w:val="24"/>
            <w:highlight w:val="white"/>
          </w:rPr>
          <w:delText xml:space="preserve">terms </w:delText>
        </w:r>
      </w:del>
      <w:ins w:id="345" w:author="Greg Reeve" w:date="2020-12-21T17:04:00Z">
        <w:r w:rsidR="001E57F1">
          <w:rPr>
            <w:rFonts w:ascii="Times New Roman" w:eastAsia="Times New Roman" w:hAnsi="Times New Roman" w:cs="Times New Roman"/>
            <w:sz w:val="24"/>
            <w:szCs w:val="24"/>
            <w:highlight w:val="white"/>
          </w:rPr>
          <w:t>access points</w:t>
        </w:r>
        <w:r w:rsidR="001E57F1" w:rsidRPr="00DB7C91">
          <w:rPr>
            <w:rFonts w:ascii="Times New Roman" w:eastAsia="Times New Roman" w:hAnsi="Times New Roman" w:cs="Times New Roman"/>
            <w:sz w:val="24"/>
            <w:szCs w:val="24"/>
            <w:highlight w:val="white"/>
          </w:rPr>
          <w:t xml:space="preserve"> </w:t>
        </w:r>
      </w:ins>
      <w:r w:rsidRPr="00DB7C91">
        <w:rPr>
          <w:rFonts w:ascii="Times New Roman" w:eastAsia="Times New Roman" w:hAnsi="Times New Roman" w:cs="Times New Roman"/>
          <w:sz w:val="24"/>
          <w:szCs w:val="24"/>
          <w:highlight w:val="white"/>
        </w:rPr>
        <w:t xml:space="preserve">from library authority thesauri. The corresponding archival description within the library’s finding aids database also benefits from authority control. Archival authority records describe persons, families, and corporate entities associated with a body of archival materials and may be created utilizing the content standard in Part II of </w:t>
      </w:r>
      <w:r w:rsidRPr="00DB7C91">
        <w:rPr>
          <w:rFonts w:ascii="Times New Roman" w:eastAsia="Times New Roman" w:hAnsi="Times New Roman" w:cs="Times New Roman"/>
          <w:i/>
          <w:sz w:val="24"/>
          <w:szCs w:val="24"/>
          <w:highlight w:val="white"/>
        </w:rPr>
        <w:t>Describing Archives: A Content Standard</w:t>
      </w:r>
      <w:r w:rsidRPr="00DB7C91">
        <w:rPr>
          <w:rFonts w:ascii="Times New Roman" w:eastAsia="Times New Roman" w:hAnsi="Times New Roman" w:cs="Times New Roman"/>
          <w:sz w:val="24"/>
          <w:szCs w:val="24"/>
          <w:highlight w:val="white"/>
        </w:rPr>
        <w:t xml:space="preserve"> (DACS)</w:t>
      </w:r>
      <w:r w:rsidRPr="00DB7C91">
        <w:rPr>
          <w:rFonts w:ascii="Times New Roman" w:eastAsia="Times New Roman" w:hAnsi="Times New Roman" w:cs="Times New Roman"/>
          <w:i/>
          <w:sz w:val="24"/>
          <w:szCs w:val="24"/>
          <w:highlight w:val="white"/>
          <w:vertAlign w:val="superscript"/>
        </w:rPr>
        <w:endnoteReference w:id="24"/>
      </w:r>
      <w:r w:rsidRPr="00DB7C91">
        <w:rPr>
          <w:rFonts w:ascii="Times New Roman" w:eastAsia="Times New Roman" w:hAnsi="Times New Roman" w:cs="Times New Roman"/>
          <w:sz w:val="24"/>
          <w:szCs w:val="24"/>
          <w:highlight w:val="white"/>
        </w:rPr>
        <w:t xml:space="preserve">, supported through the structural standard Encoded Archival Context-Corporate Bodies, Persons, and Families (EAC-CPF). </w:t>
      </w:r>
    </w:p>
    <w:p w14:paraId="479C25C1" w14:textId="77777777" w:rsidR="007C3FAA" w:rsidRPr="00DB7C91" w:rsidRDefault="007C3FAA" w:rsidP="007C3FAA">
      <w:pPr>
        <w:spacing w:line="480" w:lineRule="auto"/>
        <w:ind w:firstLine="720"/>
        <w:rPr>
          <w:rFonts w:ascii="Times New Roman" w:eastAsia="Times New Roman" w:hAnsi="Times New Roman" w:cs="Times New Roman"/>
          <w:sz w:val="24"/>
          <w:szCs w:val="24"/>
          <w:highlight w:val="white"/>
        </w:rPr>
      </w:pPr>
      <w:r w:rsidRPr="00DB7C91">
        <w:rPr>
          <w:rFonts w:ascii="Times New Roman" w:eastAsia="Times New Roman" w:hAnsi="Times New Roman" w:cs="Times New Roman"/>
          <w:sz w:val="24"/>
          <w:szCs w:val="24"/>
          <w:highlight w:val="white"/>
        </w:rPr>
        <w:t>The relationship between archival authorities and library authorities has evolved in recent decades, as the concept of “context control” comes to fruition, especially through the archival authority record’s inclusion of “administrative histories and biographical sketches of organizations or individuals who create records” and its documentation of “the relationships between records creators and the records themselves.”</w:t>
      </w:r>
      <w:r w:rsidRPr="00DB7C91">
        <w:rPr>
          <w:rFonts w:ascii="Times New Roman" w:eastAsia="Times New Roman" w:hAnsi="Times New Roman" w:cs="Times New Roman"/>
          <w:sz w:val="24"/>
          <w:szCs w:val="24"/>
          <w:highlight w:val="white"/>
          <w:vertAlign w:val="superscript"/>
        </w:rPr>
        <w:endnoteReference w:id="25"/>
      </w:r>
      <w:r w:rsidRPr="00DB7C91">
        <w:rPr>
          <w:rFonts w:ascii="Times New Roman" w:eastAsia="Times New Roman" w:hAnsi="Times New Roman" w:cs="Times New Roman"/>
          <w:sz w:val="24"/>
          <w:szCs w:val="24"/>
          <w:highlight w:val="white"/>
        </w:rPr>
        <w:t xml:space="preserve"> One noteworthy development in the realm of archival authorities is the international cooperative program Social Network and Archival Context (SNAC), which matches archival authority records from various institutions against the Library of Congress Name Authority File and other sources of authorities to merge records for the same entities. This allows for archival authority descriptions to be linked with related archive, library</w:t>
      </w:r>
      <w:r>
        <w:rPr>
          <w:rFonts w:ascii="Times New Roman" w:eastAsia="Times New Roman" w:hAnsi="Times New Roman" w:cs="Times New Roman"/>
          <w:sz w:val="24"/>
          <w:szCs w:val="24"/>
          <w:highlight w:val="white"/>
        </w:rPr>
        <w:t>,</w:t>
      </w:r>
      <w:r w:rsidRPr="00DB7C91">
        <w:rPr>
          <w:rFonts w:ascii="Times New Roman" w:eastAsia="Times New Roman" w:hAnsi="Times New Roman" w:cs="Times New Roman"/>
          <w:sz w:val="24"/>
          <w:szCs w:val="24"/>
          <w:highlight w:val="white"/>
        </w:rPr>
        <w:t xml:space="preserve"> and museum resources, demonstrating the power of coordination between library and archival authority control practices.</w:t>
      </w:r>
      <w:r w:rsidRPr="00DB7C91">
        <w:rPr>
          <w:rFonts w:ascii="Times New Roman" w:eastAsia="Times New Roman" w:hAnsi="Times New Roman" w:cs="Times New Roman"/>
          <w:sz w:val="24"/>
          <w:szCs w:val="24"/>
          <w:highlight w:val="white"/>
          <w:vertAlign w:val="superscript"/>
        </w:rPr>
        <w:endnoteReference w:id="26"/>
      </w:r>
    </w:p>
    <w:p w14:paraId="4C61494F" w14:textId="77777777" w:rsidR="007C3FAA" w:rsidRPr="008278A0" w:rsidRDefault="007C3FAA" w:rsidP="007C3FAA">
      <w:pPr>
        <w:spacing w:line="480" w:lineRule="auto"/>
        <w:rPr>
          <w:rFonts w:ascii="Times New Roman" w:eastAsia="Times New Roman" w:hAnsi="Times New Roman" w:cs="Times New Roman"/>
          <w:b/>
          <w:bCs/>
          <w:i/>
          <w:iCs/>
          <w:sz w:val="24"/>
          <w:szCs w:val="24"/>
          <w:highlight w:val="white"/>
        </w:rPr>
      </w:pPr>
      <w:r w:rsidRPr="008278A0">
        <w:rPr>
          <w:rFonts w:ascii="Times New Roman" w:eastAsia="Times New Roman" w:hAnsi="Times New Roman" w:cs="Times New Roman"/>
          <w:b/>
          <w:bCs/>
          <w:i/>
          <w:iCs/>
          <w:sz w:val="24"/>
          <w:szCs w:val="24"/>
          <w:highlight w:val="white"/>
        </w:rPr>
        <w:t>Digital collections and institutional repositories</w:t>
      </w:r>
    </w:p>
    <w:p w14:paraId="4B4640A1" w14:textId="219B8FDC" w:rsidR="007C3FAA" w:rsidRPr="00DB7C91" w:rsidRDefault="007C3FAA" w:rsidP="007C3FAA">
      <w:pPr>
        <w:spacing w:line="480" w:lineRule="auto"/>
        <w:rPr>
          <w:rFonts w:ascii="Times New Roman" w:hAnsi="Times New Roman" w:cs="Times New Roman"/>
          <w:sz w:val="24"/>
          <w:szCs w:val="24"/>
          <w:highlight w:val="white"/>
        </w:rPr>
      </w:pPr>
      <w:r w:rsidRPr="00DB7C91">
        <w:rPr>
          <w:rFonts w:ascii="Times New Roman" w:eastAsia="Times New Roman" w:hAnsi="Times New Roman" w:cs="Times New Roman"/>
          <w:sz w:val="24"/>
          <w:szCs w:val="24"/>
          <w:highlight w:val="white"/>
        </w:rPr>
        <w:t xml:space="preserve">Information retrieval in other areas outside the bibliographic realm also </w:t>
      </w:r>
      <w:r>
        <w:rPr>
          <w:rFonts w:ascii="Times New Roman" w:eastAsia="Times New Roman" w:hAnsi="Times New Roman" w:cs="Times New Roman"/>
          <w:sz w:val="24"/>
          <w:szCs w:val="24"/>
          <w:highlight w:val="white"/>
        </w:rPr>
        <w:t xml:space="preserve">greatly </w:t>
      </w:r>
      <w:r w:rsidRPr="00DB7C91">
        <w:rPr>
          <w:rFonts w:ascii="Times New Roman" w:eastAsia="Times New Roman" w:hAnsi="Times New Roman" w:cs="Times New Roman"/>
          <w:sz w:val="24"/>
          <w:szCs w:val="24"/>
          <w:highlight w:val="white"/>
        </w:rPr>
        <w:t>rel</w:t>
      </w:r>
      <w:r>
        <w:rPr>
          <w:rFonts w:ascii="Times New Roman" w:eastAsia="Times New Roman" w:hAnsi="Times New Roman" w:cs="Times New Roman"/>
          <w:sz w:val="24"/>
          <w:szCs w:val="24"/>
          <w:highlight w:val="white"/>
        </w:rPr>
        <w:t>ies</w:t>
      </w:r>
      <w:r w:rsidRPr="00DB7C91">
        <w:rPr>
          <w:rFonts w:ascii="Times New Roman" w:eastAsia="Times New Roman" w:hAnsi="Times New Roman" w:cs="Times New Roman"/>
          <w:sz w:val="24"/>
          <w:szCs w:val="24"/>
          <w:highlight w:val="white"/>
        </w:rPr>
        <w:t xml:space="preserve"> on the consistent presentation of names and subjects</w:t>
      </w:r>
      <w:r>
        <w:rPr>
          <w:rFonts w:ascii="Times New Roman" w:eastAsia="Times New Roman" w:hAnsi="Times New Roman" w:cs="Times New Roman"/>
          <w:sz w:val="24"/>
          <w:szCs w:val="24"/>
          <w:highlight w:val="white"/>
        </w:rPr>
        <w:t xml:space="preserve"> in their databases</w:t>
      </w:r>
      <w:r w:rsidRPr="00DB7C91">
        <w:rPr>
          <w:rFonts w:ascii="Times New Roman" w:eastAsia="Times New Roman" w:hAnsi="Times New Roman" w:cs="Times New Roman"/>
          <w:sz w:val="24"/>
          <w:szCs w:val="24"/>
          <w:highlight w:val="white"/>
        </w:rPr>
        <w:t>. Digital collection metadata is an example of another data repository for which authority control should be considered important.</w:t>
      </w:r>
      <w:r w:rsidRPr="00DB7C91">
        <w:rPr>
          <w:rFonts w:ascii="Times New Roman" w:eastAsia="Times New Roman" w:hAnsi="Times New Roman" w:cs="Times New Roman"/>
          <w:sz w:val="24"/>
          <w:szCs w:val="24"/>
          <w:highlight w:val="white"/>
          <w:vertAlign w:val="superscript"/>
        </w:rPr>
        <w:endnoteReference w:id="27"/>
      </w:r>
      <w:r w:rsidRPr="00DB7C91">
        <w:rPr>
          <w:rFonts w:ascii="Times New Roman" w:eastAsia="Times New Roman" w:hAnsi="Times New Roman" w:cs="Times New Roman"/>
          <w:sz w:val="24"/>
          <w:szCs w:val="24"/>
          <w:highlight w:val="white"/>
        </w:rPr>
        <w:t xml:space="preserve"> </w:t>
      </w:r>
      <w:r w:rsidRPr="00DB7C91">
        <w:rPr>
          <w:rFonts w:ascii="Times New Roman" w:eastAsia="Times New Roman" w:hAnsi="Times New Roman" w:cs="Times New Roman"/>
          <w:sz w:val="24"/>
          <w:szCs w:val="24"/>
          <w:highlight w:val="white"/>
        </w:rPr>
        <w:lastRenderedPageBreak/>
        <w:t xml:space="preserve">Description records for digital objects may be included alongside bibliographic catalog records in discovery layer results lists. </w:t>
      </w:r>
      <w:r>
        <w:rPr>
          <w:rFonts w:ascii="Times New Roman" w:eastAsia="Times New Roman" w:hAnsi="Times New Roman" w:cs="Times New Roman"/>
          <w:sz w:val="24"/>
          <w:szCs w:val="24"/>
          <w:highlight w:val="white"/>
        </w:rPr>
        <w:t xml:space="preserve">The form and choice of access points (i.e., author, subject, title, etc.) should </w:t>
      </w:r>
      <w:r w:rsidRPr="00DB7C91">
        <w:rPr>
          <w:rFonts w:ascii="Times New Roman" w:eastAsia="Times New Roman" w:hAnsi="Times New Roman" w:cs="Times New Roman"/>
          <w:sz w:val="24"/>
          <w:szCs w:val="24"/>
          <w:highlight w:val="white"/>
        </w:rPr>
        <w:t xml:space="preserve">be consistent across platforms in order to enhance discoverability and meet user expectation, especially </w:t>
      </w:r>
      <w:r>
        <w:rPr>
          <w:rFonts w:ascii="Times New Roman" w:eastAsia="Times New Roman" w:hAnsi="Times New Roman" w:cs="Times New Roman"/>
          <w:sz w:val="24"/>
          <w:szCs w:val="24"/>
          <w:highlight w:val="white"/>
        </w:rPr>
        <w:t xml:space="preserve">in regard </w:t>
      </w:r>
      <w:r w:rsidRPr="00DB7C91">
        <w:rPr>
          <w:rFonts w:ascii="Times New Roman" w:eastAsia="Times New Roman" w:hAnsi="Times New Roman" w:cs="Times New Roman"/>
          <w:sz w:val="24"/>
          <w:szCs w:val="24"/>
          <w:highlight w:val="white"/>
        </w:rPr>
        <w:t xml:space="preserve">to bringing together descriptions of physical library materials with a digitized version of the same items. Institutional repositories are another area that may benefit from consideration </w:t>
      </w:r>
      <w:r>
        <w:rPr>
          <w:rFonts w:ascii="Times New Roman" w:eastAsia="Times New Roman" w:hAnsi="Times New Roman" w:cs="Times New Roman"/>
          <w:sz w:val="24"/>
          <w:szCs w:val="24"/>
          <w:highlight w:val="white"/>
        </w:rPr>
        <w:t xml:space="preserve">of authority control </w:t>
      </w:r>
      <w:r w:rsidRPr="00DB7C91">
        <w:rPr>
          <w:rFonts w:ascii="Times New Roman" w:eastAsia="Times New Roman" w:hAnsi="Times New Roman" w:cs="Times New Roman"/>
          <w:sz w:val="24"/>
          <w:szCs w:val="24"/>
          <w:highlight w:val="white"/>
        </w:rPr>
        <w:t>within the context of a library’s workflows and procedures, particularly since the lack of consistency in name forms in such systems “inhibits retrieval of items by a single author.”</w:t>
      </w:r>
      <w:r w:rsidRPr="00DB7C91">
        <w:rPr>
          <w:rFonts w:ascii="Times New Roman" w:hAnsi="Times New Roman" w:cs="Times New Roman"/>
          <w:sz w:val="24"/>
          <w:szCs w:val="24"/>
          <w:highlight w:val="white"/>
          <w:vertAlign w:val="superscript"/>
        </w:rPr>
        <w:endnoteReference w:id="28"/>
      </w:r>
    </w:p>
    <w:p w14:paraId="612A2DAA" w14:textId="77777777" w:rsidR="007C3FAA" w:rsidRPr="00DB7C91" w:rsidRDefault="007C3FAA" w:rsidP="007C3FAA">
      <w:pPr>
        <w:spacing w:line="480" w:lineRule="auto"/>
        <w:rPr>
          <w:rFonts w:ascii="Times New Roman" w:hAnsi="Times New Roman" w:cs="Times New Roman"/>
          <w:b/>
        </w:rPr>
      </w:pPr>
      <w:r w:rsidRPr="00DB7C91">
        <w:rPr>
          <w:rFonts w:ascii="Times New Roman" w:hAnsi="Times New Roman" w:cs="Times New Roman"/>
          <w:b/>
          <w:sz w:val="24"/>
          <w:szCs w:val="24"/>
          <w:highlight w:val="white"/>
        </w:rPr>
        <w:t>Issues and trends</w:t>
      </w:r>
    </w:p>
    <w:p w14:paraId="2A26B00C" w14:textId="025FDAB4" w:rsidR="007C3FAA" w:rsidRPr="008278A0" w:rsidRDefault="007C3FAA" w:rsidP="007C3FAA">
      <w:pPr>
        <w:spacing w:line="480" w:lineRule="auto"/>
        <w:rPr>
          <w:rFonts w:ascii="Times New Roman" w:eastAsia="Times New Roman" w:hAnsi="Times New Roman" w:cs="Times New Roman"/>
          <w:b/>
          <w:bCs/>
          <w:i/>
          <w:iCs/>
          <w:sz w:val="24"/>
          <w:szCs w:val="24"/>
          <w:highlight w:val="white"/>
        </w:rPr>
      </w:pPr>
      <w:r w:rsidRPr="008278A0">
        <w:rPr>
          <w:rFonts w:ascii="Times New Roman" w:eastAsia="Times New Roman" w:hAnsi="Times New Roman" w:cs="Times New Roman"/>
          <w:b/>
          <w:bCs/>
          <w:i/>
          <w:iCs/>
          <w:sz w:val="24"/>
          <w:szCs w:val="24"/>
          <w:highlight w:val="white"/>
        </w:rPr>
        <w:t xml:space="preserve">Authorized </w:t>
      </w:r>
      <w:del w:id="362" w:author="Greg Reeve" w:date="2020-12-21T12:59:00Z">
        <w:r w:rsidRPr="008278A0" w:rsidDel="007B4665">
          <w:rPr>
            <w:rFonts w:ascii="Times New Roman" w:eastAsia="Times New Roman" w:hAnsi="Times New Roman" w:cs="Times New Roman"/>
            <w:b/>
            <w:bCs/>
            <w:i/>
            <w:iCs/>
            <w:sz w:val="24"/>
            <w:szCs w:val="24"/>
            <w:highlight w:val="white"/>
          </w:rPr>
          <w:delText xml:space="preserve">headings </w:delText>
        </w:r>
      </w:del>
      <w:ins w:id="363" w:author="Greg Reeve" w:date="2020-12-21T12:59:00Z">
        <w:r w:rsidR="007B4665">
          <w:rPr>
            <w:rFonts w:ascii="Times New Roman" w:eastAsia="Times New Roman" w:hAnsi="Times New Roman" w:cs="Times New Roman"/>
            <w:b/>
            <w:bCs/>
            <w:i/>
            <w:iCs/>
            <w:sz w:val="24"/>
            <w:szCs w:val="24"/>
            <w:highlight w:val="white"/>
          </w:rPr>
          <w:t>access points</w:t>
        </w:r>
        <w:r w:rsidR="007B4665" w:rsidRPr="008278A0">
          <w:rPr>
            <w:rFonts w:ascii="Times New Roman" w:eastAsia="Times New Roman" w:hAnsi="Times New Roman" w:cs="Times New Roman"/>
            <w:b/>
            <w:bCs/>
            <w:i/>
            <w:iCs/>
            <w:sz w:val="24"/>
            <w:szCs w:val="24"/>
            <w:highlight w:val="white"/>
          </w:rPr>
          <w:t xml:space="preserve"> </w:t>
        </w:r>
      </w:ins>
      <w:r w:rsidRPr="008278A0">
        <w:rPr>
          <w:rFonts w:ascii="Times New Roman" w:eastAsia="Times New Roman" w:hAnsi="Times New Roman" w:cs="Times New Roman"/>
          <w:b/>
          <w:bCs/>
          <w:i/>
          <w:iCs/>
          <w:sz w:val="24"/>
          <w:szCs w:val="24"/>
          <w:highlight w:val="white"/>
        </w:rPr>
        <w:t>as facets</w:t>
      </w:r>
    </w:p>
    <w:p w14:paraId="293C754E" w14:textId="09EF0319" w:rsidR="007C3FAA" w:rsidRPr="00DB7C91" w:rsidRDefault="007C3FAA" w:rsidP="00927F90">
      <w:pPr>
        <w:spacing w:line="480" w:lineRule="auto"/>
        <w:rPr>
          <w:rFonts w:ascii="Times New Roman" w:eastAsia="Times New Roman" w:hAnsi="Times New Roman" w:cs="Times New Roman"/>
          <w:sz w:val="24"/>
          <w:szCs w:val="24"/>
          <w:highlight w:val="white"/>
        </w:rPr>
      </w:pPr>
      <w:r w:rsidRPr="00DB7C91">
        <w:rPr>
          <w:rFonts w:ascii="Times New Roman" w:eastAsia="Times New Roman" w:hAnsi="Times New Roman" w:cs="Times New Roman"/>
          <w:sz w:val="24"/>
          <w:szCs w:val="24"/>
          <w:highlight w:val="white"/>
        </w:rPr>
        <w:t xml:space="preserve">Advances in computer and networking technologies, including the move towards linked data and </w:t>
      </w:r>
      <w:r>
        <w:rPr>
          <w:rFonts w:ascii="Times New Roman" w:eastAsia="Times New Roman" w:hAnsi="Times New Roman" w:cs="Times New Roman"/>
          <w:sz w:val="24"/>
          <w:szCs w:val="24"/>
          <w:highlight w:val="white"/>
        </w:rPr>
        <w:t>S</w:t>
      </w:r>
      <w:r w:rsidRPr="00DB7C91">
        <w:rPr>
          <w:rFonts w:ascii="Times New Roman" w:eastAsia="Times New Roman" w:hAnsi="Times New Roman" w:cs="Times New Roman"/>
          <w:sz w:val="24"/>
          <w:szCs w:val="24"/>
          <w:highlight w:val="white"/>
        </w:rPr>
        <w:t xml:space="preserve">emantic </w:t>
      </w:r>
      <w:r>
        <w:rPr>
          <w:rFonts w:ascii="Times New Roman" w:eastAsia="Times New Roman" w:hAnsi="Times New Roman" w:cs="Times New Roman"/>
          <w:sz w:val="24"/>
          <w:szCs w:val="24"/>
          <w:highlight w:val="white"/>
        </w:rPr>
        <w:t>W</w:t>
      </w:r>
      <w:r w:rsidRPr="00DB7C91">
        <w:rPr>
          <w:rFonts w:ascii="Times New Roman" w:eastAsia="Times New Roman" w:hAnsi="Times New Roman" w:cs="Times New Roman"/>
          <w:sz w:val="24"/>
          <w:szCs w:val="24"/>
          <w:highlight w:val="white"/>
        </w:rPr>
        <w:t xml:space="preserve">eb, are influencing the evolution of cataloging and authority control. The use of lexical or keyword searching in library catalogs and discovery systems has pushed metadata creators and stewards towards viewing these authorized </w:t>
      </w:r>
      <w:del w:id="364" w:author="Greg Reeve" w:date="2020-12-21T17:04:00Z">
        <w:r w:rsidRPr="00DB7C91" w:rsidDel="001E57F1">
          <w:rPr>
            <w:rFonts w:ascii="Times New Roman" w:eastAsia="Times New Roman" w:hAnsi="Times New Roman" w:cs="Times New Roman"/>
            <w:sz w:val="24"/>
            <w:szCs w:val="24"/>
            <w:highlight w:val="white"/>
          </w:rPr>
          <w:delText xml:space="preserve">terms </w:delText>
        </w:r>
      </w:del>
      <w:ins w:id="365" w:author="Greg Reeve" w:date="2020-12-21T17:04:00Z">
        <w:r w:rsidR="001E57F1">
          <w:rPr>
            <w:rFonts w:ascii="Times New Roman" w:eastAsia="Times New Roman" w:hAnsi="Times New Roman" w:cs="Times New Roman"/>
            <w:sz w:val="24"/>
            <w:szCs w:val="24"/>
            <w:highlight w:val="white"/>
          </w:rPr>
          <w:t>access points</w:t>
        </w:r>
        <w:r w:rsidR="001E57F1" w:rsidRPr="00DB7C91">
          <w:rPr>
            <w:rFonts w:ascii="Times New Roman" w:eastAsia="Times New Roman" w:hAnsi="Times New Roman" w:cs="Times New Roman"/>
            <w:sz w:val="24"/>
            <w:szCs w:val="24"/>
            <w:highlight w:val="white"/>
          </w:rPr>
          <w:t xml:space="preserve"> </w:t>
        </w:r>
      </w:ins>
      <w:r w:rsidRPr="00DB7C91">
        <w:rPr>
          <w:rFonts w:ascii="Times New Roman" w:eastAsia="Times New Roman" w:hAnsi="Times New Roman" w:cs="Times New Roman"/>
          <w:sz w:val="24"/>
          <w:szCs w:val="24"/>
          <w:highlight w:val="white"/>
        </w:rPr>
        <w:t>used in bibliographic description as facets</w:t>
      </w:r>
      <w:r w:rsidRPr="00DB7C91">
        <w:rPr>
          <w:rFonts w:ascii="Times New Roman" w:eastAsia="Times New Roman" w:hAnsi="Times New Roman" w:cs="Times New Roman"/>
          <w:sz w:val="24"/>
          <w:szCs w:val="24"/>
          <w:highlight w:val="white"/>
          <w:vertAlign w:val="superscript"/>
        </w:rPr>
        <w:endnoteReference w:id="29"/>
      </w:r>
      <w:r w:rsidRPr="00DB7C91">
        <w:rPr>
          <w:rFonts w:ascii="Times New Roman" w:eastAsia="Times New Roman" w:hAnsi="Times New Roman" w:cs="Times New Roman"/>
          <w:sz w:val="24"/>
          <w:szCs w:val="24"/>
          <w:highlight w:val="white"/>
        </w:rPr>
        <w:t xml:space="preserve"> that discovery tools can surface to patrons for filtering and improving information retrieval. The controlled vocabulary Faceted Application of Subject Terminology (FAST)</w:t>
      </w:r>
      <w:r w:rsidRPr="00DB7C91">
        <w:rPr>
          <w:rFonts w:ascii="Times New Roman" w:eastAsia="Times New Roman" w:hAnsi="Times New Roman" w:cs="Times New Roman"/>
          <w:sz w:val="24"/>
          <w:szCs w:val="24"/>
          <w:highlight w:val="white"/>
          <w:vertAlign w:val="superscript"/>
        </w:rPr>
        <w:endnoteReference w:id="30"/>
      </w:r>
      <w:r w:rsidRPr="00DB7C91">
        <w:rPr>
          <w:rFonts w:ascii="Times New Roman" w:eastAsia="Times New Roman" w:hAnsi="Times New Roman" w:cs="Times New Roman"/>
          <w:sz w:val="24"/>
          <w:szCs w:val="24"/>
          <w:highlight w:val="white"/>
        </w:rPr>
        <w:t xml:space="preserve"> developed by OCLC is one example of this trend towards leveraging authorized </w:t>
      </w:r>
      <w:del w:id="374" w:author="Greg Reeve" w:date="2020-12-21T17:05:00Z">
        <w:r w:rsidRPr="00DB7C91" w:rsidDel="001E57F1">
          <w:rPr>
            <w:rFonts w:ascii="Times New Roman" w:eastAsia="Times New Roman" w:hAnsi="Times New Roman" w:cs="Times New Roman"/>
            <w:sz w:val="24"/>
            <w:szCs w:val="24"/>
            <w:highlight w:val="white"/>
          </w:rPr>
          <w:delText xml:space="preserve">terms </w:delText>
        </w:r>
      </w:del>
      <w:ins w:id="375" w:author="Greg Reeve" w:date="2020-12-21T17:05:00Z">
        <w:r w:rsidR="001E57F1">
          <w:rPr>
            <w:rFonts w:ascii="Times New Roman" w:eastAsia="Times New Roman" w:hAnsi="Times New Roman" w:cs="Times New Roman"/>
            <w:sz w:val="24"/>
            <w:szCs w:val="24"/>
            <w:highlight w:val="white"/>
          </w:rPr>
          <w:t>access points</w:t>
        </w:r>
        <w:r w:rsidR="001E57F1" w:rsidRPr="00DB7C91">
          <w:rPr>
            <w:rFonts w:ascii="Times New Roman" w:eastAsia="Times New Roman" w:hAnsi="Times New Roman" w:cs="Times New Roman"/>
            <w:sz w:val="24"/>
            <w:szCs w:val="24"/>
            <w:highlight w:val="white"/>
          </w:rPr>
          <w:t xml:space="preserve"> </w:t>
        </w:r>
      </w:ins>
      <w:r w:rsidRPr="00DB7C91">
        <w:rPr>
          <w:rFonts w:ascii="Times New Roman" w:eastAsia="Times New Roman" w:hAnsi="Times New Roman" w:cs="Times New Roman"/>
          <w:sz w:val="24"/>
          <w:szCs w:val="24"/>
          <w:highlight w:val="white"/>
        </w:rPr>
        <w:t>as facets. As a controlled vocabulary for subject analysis derived from the Library of Congress Subject Headings (LCSH),</w:t>
      </w:r>
      <w:r w:rsidRPr="00DB7C91">
        <w:rPr>
          <w:rFonts w:ascii="Times New Roman" w:eastAsia="Times New Roman" w:hAnsi="Times New Roman" w:cs="Times New Roman"/>
          <w:sz w:val="24"/>
          <w:szCs w:val="24"/>
          <w:highlight w:val="white"/>
          <w:vertAlign w:val="superscript"/>
        </w:rPr>
        <w:endnoteReference w:id="31"/>
      </w:r>
      <w:r w:rsidRPr="00DB7C91">
        <w:rPr>
          <w:rFonts w:ascii="Times New Roman" w:eastAsia="Times New Roman" w:hAnsi="Times New Roman" w:cs="Times New Roman"/>
          <w:sz w:val="24"/>
          <w:szCs w:val="24"/>
          <w:highlight w:val="white"/>
        </w:rPr>
        <w:t xml:space="preserve"> FAST aims to simplify the control, use, and navigation of subject </w:t>
      </w:r>
      <w:del w:id="380" w:author="Greg Reeve" w:date="2020-12-21T13:00:00Z">
        <w:r w:rsidRPr="00DB7C91" w:rsidDel="007B4665">
          <w:rPr>
            <w:rFonts w:ascii="Times New Roman" w:eastAsia="Times New Roman" w:hAnsi="Times New Roman" w:cs="Times New Roman"/>
            <w:sz w:val="24"/>
            <w:szCs w:val="24"/>
            <w:highlight w:val="white"/>
          </w:rPr>
          <w:delText>headings</w:delText>
        </w:r>
      </w:del>
      <w:ins w:id="381" w:author="Greg Reeve" w:date="2020-12-21T13:00:00Z">
        <w:r w:rsidR="007B4665">
          <w:rPr>
            <w:rFonts w:ascii="Times New Roman" w:eastAsia="Times New Roman" w:hAnsi="Times New Roman" w:cs="Times New Roman"/>
            <w:sz w:val="24"/>
            <w:szCs w:val="24"/>
            <w:highlight w:val="white"/>
          </w:rPr>
          <w:t>access points</w:t>
        </w:r>
      </w:ins>
      <w:r w:rsidRPr="00DB7C91">
        <w:rPr>
          <w:rFonts w:ascii="Times New Roman" w:eastAsia="Times New Roman" w:hAnsi="Times New Roman" w:cs="Times New Roman"/>
          <w:sz w:val="24"/>
          <w:szCs w:val="24"/>
          <w:highlight w:val="white"/>
        </w:rPr>
        <w:t>. Using FAST headings in bibliographic metadata enables easier indexing and display in discovery systems for use by patrons during the information retrieval process.</w:t>
      </w:r>
      <w:r w:rsidRPr="00DB7C91">
        <w:rPr>
          <w:rFonts w:ascii="Times New Roman" w:eastAsia="Times New Roman" w:hAnsi="Times New Roman" w:cs="Times New Roman"/>
          <w:sz w:val="24"/>
          <w:szCs w:val="24"/>
          <w:highlight w:val="white"/>
          <w:vertAlign w:val="superscript"/>
        </w:rPr>
        <w:endnoteReference w:id="32"/>
      </w:r>
      <w:r w:rsidRPr="00DB7C91">
        <w:rPr>
          <w:rFonts w:ascii="Times New Roman" w:eastAsia="Times New Roman" w:hAnsi="Times New Roman" w:cs="Times New Roman"/>
          <w:sz w:val="24"/>
          <w:szCs w:val="24"/>
          <w:highlight w:val="white"/>
        </w:rPr>
        <w:t xml:space="preserve"> </w:t>
      </w:r>
    </w:p>
    <w:p w14:paraId="0F6D0CFA" w14:textId="77777777" w:rsidR="007C3FAA" w:rsidRPr="008278A0" w:rsidRDefault="007C3FAA" w:rsidP="007C3FAA">
      <w:pPr>
        <w:spacing w:line="480" w:lineRule="auto"/>
        <w:rPr>
          <w:rFonts w:ascii="Times New Roman" w:eastAsia="Times New Roman" w:hAnsi="Times New Roman" w:cs="Times New Roman"/>
          <w:b/>
          <w:bCs/>
          <w:i/>
          <w:iCs/>
          <w:sz w:val="24"/>
          <w:szCs w:val="24"/>
          <w:highlight w:val="white"/>
        </w:rPr>
      </w:pPr>
      <w:r w:rsidRPr="008278A0">
        <w:rPr>
          <w:rFonts w:ascii="Times New Roman" w:eastAsia="Times New Roman" w:hAnsi="Times New Roman" w:cs="Times New Roman"/>
          <w:b/>
          <w:bCs/>
          <w:i/>
          <w:iCs/>
          <w:sz w:val="24"/>
          <w:szCs w:val="24"/>
          <w:highlight w:val="white"/>
        </w:rPr>
        <w:t>Federated Authority Databases</w:t>
      </w:r>
    </w:p>
    <w:p w14:paraId="65978BEA" w14:textId="77777777" w:rsidR="007C3FAA" w:rsidRPr="00DB7C91" w:rsidRDefault="007C3FAA" w:rsidP="00927F90">
      <w:pPr>
        <w:spacing w:line="480" w:lineRule="auto"/>
        <w:rPr>
          <w:rFonts w:ascii="Times New Roman" w:eastAsia="Times New Roman" w:hAnsi="Times New Roman" w:cs="Times New Roman"/>
          <w:sz w:val="24"/>
          <w:szCs w:val="24"/>
          <w:highlight w:val="white"/>
        </w:rPr>
      </w:pPr>
      <w:r w:rsidRPr="00DB7C91">
        <w:rPr>
          <w:rFonts w:ascii="Times New Roman" w:eastAsia="Times New Roman" w:hAnsi="Times New Roman" w:cs="Times New Roman"/>
          <w:sz w:val="24"/>
          <w:szCs w:val="24"/>
          <w:highlight w:val="white"/>
        </w:rPr>
        <w:lastRenderedPageBreak/>
        <w:t>Computing and networking technologies enable a network of authority files and databases that are increasingly interconnected and open. The Virtual International Authority File (VIAF)</w:t>
      </w:r>
      <w:r w:rsidRPr="00DB7C91">
        <w:rPr>
          <w:rFonts w:ascii="Times New Roman" w:eastAsia="Times New Roman" w:hAnsi="Times New Roman" w:cs="Times New Roman"/>
          <w:sz w:val="24"/>
          <w:szCs w:val="24"/>
          <w:highlight w:val="white"/>
          <w:vertAlign w:val="superscript"/>
        </w:rPr>
        <w:endnoteReference w:id="33"/>
      </w:r>
      <w:r w:rsidRPr="00DB7C91">
        <w:rPr>
          <w:rFonts w:ascii="Times New Roman" w:eastAsia="Times New Roman" w:hAnsi="Times New Roman" w:cs="Times New Roman"/>
          <w:sz w:val="24"/>
          <w:szCs w:val="24"/>
          <w:highlight w:val="white"/>
        </w:rPr>
        <w:t xml:space="preserve"> is an authority aggregator that collects established authorities from various authority databases throughout the world. This service provides a portal for librarians and information scientists to identify established authorities for personal, corporate, and geographic names as well as works, expressions, and bibliographic title</w:t>
      </w:r>
      <w:r>
        <w:rPr>
          <w:rFonts w:ascii="Times New Roman" w:eastAsia="Times New Roman" w:hAnsi="Times New Roman" w:cs="Times New Roman"/>
          <w:sz w:val="24"/>
          <w:szCs w:val="24"/>
          <w:highlight w:val="white"/>
        </w:rPr>
        <w:t>s</w:t>
      </w:r>
      <w:r w:rsidRPr="00DB7C91">
        <w:rPr>
          <w:rFonts w:ascii="Times New Roman" w:eastAsia="Times New Roman" w:hAnsi="Times New Roman" w:cs="Times New Roman"/>
          <w:sz w:val="24"/>
          <w:szCs w:val="24"/>
          <w:highlight w:val="white"/>
        </w:rPr>
        <w:t xml:space="preserve">. VIAF also enables reconciliation services to disambiguate between those entities. </w:t>
      </w:r>
    </w:p>
    <w:p w14:paraId="01DF7996" w14:textId="77777777" w:rsidR="007C3FAA" w:rsidRPr="00DB7C91" w:rsidRDefault="007C3FAA" w:rsidP="007C3FAA">
      <w:pPr>
        <w:spacing w:line="480" w:lineRule="auto"/>
        <w:ind w:firstLine="720"/>
        <w:rPr>
          <w:rFonts w:ascii="Times New Roman" w:eastAsia="Times New Roman" w:hAnsi="Times New Roman" w:cs="Times New Roman"/>
          <w:sz w:val="24"/>
          <w:szCs w:val="24"/>
          <w:highlight w:val="white"/>
        </w:rPr>
      </w:pPr>
      <w:r w:rsidRPr="00DB7C91">
        <w:rPr>
          <w:rFonts w:ascii="Times New Roman" w:eastAsia="Times New Roman" w:hAnsi="Times New Roman" w:cs="Times New Roman"/>
          <w:sz w:val="24"/>
          <w:szCs w:val="24"/>
          <w:highlight w:val="white"/>
        </w:rPr>
        <w:t>Another service receiving increased attention within cataloging and metadata communities is Wikidata from the Wikimedia Foundation.</w:t>
      </w:r>
      <w:r w:rsidRPr="00DB7C91">
        <w:rPr>
          <w:rFonts w:ascii="Times New Roman" w:eastAsia="Times New Roman" w:hAnsi="Times New Roman" w:cs="Times New Roman"/>
          <w:sz w:val="24"/>
          <w:szCs w:val="24"/>
          <w:highlight w:val="white"/>
          <w:vertAlign w:val="superscript"/>
        </w:rPr>
        <w:endnoteReference w:id="34"/>
      </w:r>
      <w:r w:rsidRPr="00DB7C91">
        <w:rPr>
          <w:rFonts w:ascii="Times New Roman" w:eastAsia="Times New Roman" w:hAnsi="Times New Roman" w:cs="Times New Roman"/>
          <w:sz w:val="24"/>
          <w:szCs w:val="24"/>
          <w:highlight w:val="white"/>
        </w:rPr>
        <w:t xml:space="preserve"> Wikidata is a core service of the W</w:t>
      </w:r>
      <w:r>
        <w:rPr>
          <w:rFonts w:ascii="Times New Roman" w:eastAsia="Times New Roman" w:hAnsi="Times New Roman" w:cs="Times New Roman"/>
          <w:sz w:val="24"/>
          <w:szCs w:val="24"/>
          <w:highlight w:val="white"/>
        </w:rPr>
        <w:t>eb</w:t>
      </w:r>
      <w:r w:rsidRPr="00DB7C91">
        <w:rPr>
          <w:rFonts w:ascii="Times New Roman" w:eastAsia="Times New Roman" w:hAnsi="Times New Roman" w:cs="Times New Roman"/>
          <w:sz w:val="24"/>
          <w:szCs w:val="24"/>
          <w:highlight w:val="white"/>
        </w:rPr>
        <w:t xml:space="preserve"> and the </w:t>
      </w:r>
      <w:r>
        <w:rPr>
          <w:rFonts w:ascii="Times New Roman" w:eastAsia="Times New Roman" w:hAnsi="Times New Roman" w:cs="Times New Roman"/>
          <w:sz w:val="24"/>
          <w:szCs w:val="24"/>
          <w:highlight w:val="white"/>
        </w:rPr>
        <w:t>S</w:t>
      </w:r>
      <w:r w:rsidRPr="00DB7C91">
        <w:rPr>
          <w:rFonts w:ascii="Times New Roman" w:eastAsia="Times New Roman" w:hAnsi="Times New Roman" w:cs="Times New Roman"/>
          <w:sz w:val="24"/>
          <w:szCs w:val="24"/>
          <w:highlight w:val="white"/>
        </w:rPr>
        <w:t xml:space="preserve">emantic </w:t>
      </w:r>
      <w:r>
        <w:rPr>
          <w:rFonts w:ascii="Times New Roman" w:eastAsia="Times New Roman" w:hAnsi="Times New Roman" w:cs="Times New Roman"/>
          <w:sz w:val="24"/>
          <w:szCs w:val="24"/>
          <w:highlight w:val="white"/>
        </w:rPr>
        <w:t>W</w:t>
      </w:r>
      <w:r w:rsidRPr="00DB7C91">
        <w:rPr>
          <w:rFonts w:ascii="Times New Roman" w:eastAsia="Times New Roman" w:hAnsi="Times New Roman" w:cs="Times New Roman"/>
          <w:sz w:val="24"/>
          <w:szCs w:val="24"/>
          <w:highlight w:val="white"/>
        </w:rPr>
        <w:t>eb</w:t>
      </w:r>
      <w:r w:rsidRPr="00DB7C91">
        <w:rPr>
          <w:rFonts w:ascii="Times New Roman" w:eastAsia="Times New Roman" w:hAnsi="Times New Roman" w:cs="Times New Roman"/>
          <w:sz w:val="24"/>
          <w:szCs w:val="24"/>
          <w:highlight w:val="white"/>
          <w:vertAlign w:val="superscript"/>
        </w:rPr>
        <w:endnoteReference w:id="35"/>
      </w:r>
      <w:r w:rsidRPr="00DB7C91">
        <w:rPr>
          <w:rFonts w:ascii="Times New Roman" w:eastAsia="Times New Roman" w:hAnsi="Times New Roman" w:cs="Times New Roman"/>
          <w:sz w:val="24"/>
          <w:szCs w:val="24"/>
          <w:highlight w:val="white"/>
        </w:rPr>
        <w:t xml:space="preserve"> that enables establishing and interlinking entities between various authority databases and services to more fully describe and disambiguate people, places, works, subjects, and genres. Similar to VIAF, it provides a </w:t>
      </w:r>
      <w:r>
        <w:rPr>
          <w:rFonts w:ascii="Times New Roman" w:eastAsia="Times New Roman" w:hAnsi="Times New Roman" w:cs="Times New Roman"/>
          <w:sz w:val="24"/>
          <w:szCs w:val="24"/>
          <w:highlight w:val="white"/>
        </w:rPr>
        <w:t>hub</w:t>
      </w:r>
      <w:r w:rsidRPr="00DB7C91">
        <w:rPr>
          <w:rFonts w:ascii="Times New Roman" w:eastAsia="Times New Roman" w:hAnsi="Times New Roman" w:cs="Times New Roman"/>
          <w:sz w:val="24"/>
          <w:szCs w:val="24"/>
          <w:highlight w:val="white"/>
        </w:rPr>
        <w:t xml:space="preserve"> for bringing together the various authorized forms </w:t>
      </w:r>
      <w:r>
        <w:rPr>
          <w:rFonts w:ascii="Times New Roman" w:eastAsia="Times New Roman" w:hAnsi="Times New Roman" w:cs="Times New Roman"/>
          <w:sz w:val="24"/>
          <w:szCs w:val="24"/>
          <w:highlight w:val="white"/>
        </w:rPr>
        <w:t xml:space="preserve">and identifiers </w:t>
      </w:r>
      <w:r w:rsidRPr="00DB7C91">
        <w:rPr>
          <w:rFonts w:ascii="Times New Roman" w:eastAsia="Times New Roman" w:hAnsi="Times New Roman" w:cs="Times New Roman"/>
          <w:sz w:val="24"/>
          <w:szCs w:val="24"/>
          <w:highlight w:val="white"/>
        </w:rPr>
        <w:t xml:space="preserve">of an entity </w:t>
      </w:r>
      <w:r>
        <w:rPr>
          <w:rFonts w:ascii="Times New Roman" w:eastAsia="Times New Roman" w:hAnsi="Times New Roman" w:cs="Times New Roman"/>
          <w:sz w:val="24"/>
          <w:szCs w:val="24"/>
          <w:highlight w:val="white"/>
        </w:rPr>
        <w:t>in</w:t>
      </w:r>
      <w:r w:rsidRPr="00DB7C91">
        <w:rPr>
          <w:rFonts w:ascii="Times New Roman" w:eastAsia="Times New Roman" w:hAnsi="Times New Roman" w:cs="Times New Roman"/>
          <w:sz w:val="24"/>
          <w:szCs w:val="24"/>
          <w:highlight w:val="white"/>
        </w:rPr>
        <w:t xml:space="preserve"> a single location for reference and use. </w:t>
      </w:r>
      <w:r w:rsidRPr="00C40EBA">
        <w:rPr>
          <w:rFonts w:ascii="Times New Roman" w:eastAsia="Times New Roman" w:hAnsi="Times New Roman" w:cs="Times New Roman"/>
          <w:sz w:val="24"/>
          <w:szCs w:val="24"/>
        </w:rPr>
        <w:t>For an example</w:t>
      </w:r>
      <w:r>
        <w:rPr>
          <w:rFonts w:ascii="Times New Roman" w:eastAsia="Times New Roman" w:hAnsi="Times New Roman" w:cs="Times New Roman"/>
          <w:sz w:val="24"/>
          <w:szCs w:val="24"/>
        </w:rPr>
        <w:t>,</w:t>
      </w:r>
      <w:r w:rsidRPr="00C40EBA">
        <w:rPr>
          <w:rFonts w:ascii="Times New Roman" w:eastAsia="Times New Roman" w:hAnsi="Times New Roman" w:cs="Times New Roman"/>
          <w:sz w:val="24"/>
          <w:szCs w:val="24"/>
        </w:rPr>
        <w:t xml:space="preserve"> see the </w:t>
      </w:r>
      <w:r>
        <w:rPr>
          <w:rFonts w:ascii="Times New Roman" w:eastAsia="Times New Roman" w:hAnsi="Times New Roman" w:cs="Times New Roman"/>
          <w:sz w:val="24"/>
          <w:szCs w:val="24"/>
        </w:rPr>
        <w:t xml:space="preserve">Wikidata </w:t>
      </w:r>
      <w:r w:rsidRPr="00C40EBA">
        <w:rPr>
          <w:rFonts w:ascii="Times New Roman" w:eastAsia="Times New Roman" w:hAnsi="Times New Roman" w:cs="Times New Roman"/>
          <w:sz w:val="24"/>
          <w:szCs w:val="24"/>
        </w:rPr>
        <w:t>entry for William Shakespeare</w:t>
      </w:r>
      <w:r>
        <w:rPr>
          <w:rFonts w:ascii="Times New Roman" w:eastAsia="Times New Roman" w:hAnsi="Times New Roman" w:cs="Times New Roman"/>
          <w:sz w:val="24"/>
          <w:szCs w:val="24"/>
        </w:rPr>
        <w:t xml:space="preserve"> (</w:t>
      </w:r>
      <w:hyperlink r:id="rId9" w:history="1">
        <w:r w:rsidRPr="006F5BEA">
          <w:rPr>
            <w:rStyle w:val="Hyperlink"/>
            <w:rFonts w:ascii="Times New Roman" w:eastAsia="Times New Roman" w:hAnsi="Times New Roman" w:cs="Times New Roman"/>
            <w:sz w:val="24"/>
            <w:szCs w:val="24"/>
          </w:rPr>
          <w:t>https://www.wikidata.org/wiki/Q692</w:t>
        </w:r>
      </w:hyperlink>
      <w:r>
        <w:rPr>
          <w:rFonts w:ascii="Times New Roman" w:eastAsia="Times New Roman" w:hAnsi="Times New Roman" w:cs="Times New Roman"/>
          <w:sz w:val="24"/>
          <w:szCs w:val="24"/>
        </w:rPr>
        <w:t xml:space="preserve">). </w:t>
      </w:r>
      <w:r w:rsidRPr="00DB7C91">
        <w:rPr>
          <w:rFonts w:ascii="Times New Roman" w:eastAsia="Times New Roman" w:hAnsi="Times New Roman" w:cs="Times New Roman"/>
          <w:sz w:val="24"/>
          <w:szCs w:val="24"/>
          <w:highlight w:val="white"/>
        </w:rPr>
        <w:t xml:space="preserve">Adding the unique Wikidata </w:t>
      </w:r>
      <w:r>
        <w:rPr>
          <w:rFonts w:ascii="Times New Roman" w:eastAsia="Times New Roman" w:hAnsi="Times New Roman" w:cs="Times New Roman"/>
          <w:sz w:val="24"/>
          <w:szCs w:val="24"/>
          <w:highlight w:val="white"/>
        </w:rPr>
        <w:t xml:space="preserve">identifier </w:t>
      </w:r>
      <w:r w:rsidRPr="00DB7C91">
        <w:rPr>
          <w:rFonts w:ascii="Times New Roman" w:eastAsia="Times New Roman" w:hAnsi="Times New Roman" w:cs="Times New Roman"/>
          <w:sz w:val="24"/>
          <w:szCs w:val="24"/>
          <w:highlight w:val="white"/>
        </w:rPr>
        <w:t xml:space="preserve">to a library authority </w:t>
      </w:r>
      <w:r>
        <w:rPr>
          <w:rFonts w:ascii="Times New Roman" w:eastAsia="Times New Roman" w:hAnsi="Times New Roman" w:cs="Times New Roman"/>
          <w:sz w:val="24"/>
          <w:szCs w:val="24"/>
          <w:highlight w:val="white"/>
        </w:rPr>
        <w:t>record</w:t>
      </w:r>
      <w:r w:rsidRPr="00DB7C91">
        <w:rPr>
          <w:rFonts w:ascii="Times New Roman" w:eastAsia="Times New Roman" w:hAnsi="Times New Roman" w:cs="Times New Roman"/>
          <w:sz w:val="24"/>
          <w:szCs w:val="24"/>
          <w:highlight w:val="white"/>
        </w:rPr>
        <w:t xml:space="preserve"> provides access to other authority sources that could help library staff and patrons uniquely identify entities for their work and research.</w:t>
      </w:r>
      <w:r w:rsidRPr="00DB7C91">
        <w:rPr>
          <w:rFonts w:ascii="Times New Roman" w:eastAsia="Times New Roman" w:hAnsi="Times New Roman" w:cs="Times New Roman"/>
          <w:sz w:val="24"/>
          <w:szCs w:val="24"/>
          <w:highlight w:val="white"/>
          <w:vertAlign w:val="superscript"/>
        </w:rPr>
        <w:endnoteReference w:id="36"/>
      </w:r>
      <w:r w:rsidRPr="00DB7C91">
        <w:rPr>
          <w:rFonts w:ascii="Times New Roman" w:eastAsia="Times New Roman" w:hAnsi="Times New Roman" w:cs="Times New Roman"/>
          <w:sz w:val="24"/>
          <w:szCs w:val="24"/>
          <w:highlight w:val="white"/>
        </w:rPr>
        <w:t xml:space="preserve"> The Library of Congress’s Linked Data Service</w:t>
      </w:r>
      <w:r w:rsidRPr="00DB7C91">
        <w:rPr>
          <w:rFonts w:ascii="Times New Roman" w:eastAsia="Times New Roman" w:hAnsi="Times New Roman" w:cs="Times New Roman"/>
          <w:sz w:val="24"/>
          <w:szCs w:val="24"/>
          <w:highlight w:val="white"/>
          <w:vertAlign w:val="superscript"/>
        </w:rPr>
        <w:endnoteReference w:id="37"/>
      </w:r>
      <w:r w:rsidRPr="00DB7C91">
        <w:rPr>
          <w:rFonts w:ascii="Times New Roman" w:eastAsia="Times New Roman" w:hAnsi="Times New Roman" w:cs="Times New Roman"/>
          <w:sz w:val="24"/>
          <w:szCs w:val="24"/>
          <w:highlight w:val="white"/>
        </w:rPr>
        <w:t xml:space="preserve"> is an example of a national institution providing access to their authority metadata for use by catalogers as well as developers working on library metadata systems and discovery tools. </w:t>
      </w:r>
    </w:p>
    <w:p w14:paraId="75482058" w14:textId="62A09B15" w:rsidR="007C3FAA" w:rsidRPr="00DB7C91" w:rsidRDefault="007C3FAA" w:rsidP="007C3FAA">
      <w:pPr>
        <w:spacing w:line="480" w:lineRule="auto"/>
        <w:ind w:firstLine="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These and o</w:t>
      </w:r>
      <w:r w:rsidRPr="00DB7C91">
        <w:rPr>
          <w:rFonts w:ascii="Times New Roman" w:eastAsia="Times New Roman" w:hAnsi="Times New Roman" w:cs="Times New Roman"/>
          <w:sz w:val="24"/>
          <w:szCs w:val="24"/>
          <w:highlight w:val="white"/>
        </w:rPr>
        <w:t>ther services aid catalogers in uniquely identifying authors and their creations. Open Researcher and Contributor ID (ORCID)</w:t>
      </w:r>
      <w:r w:rsidRPr="00DB7C91">
        <w:rPr>
          <w:rFonts w:ascii="Times New Roman" w:eastAsia="Times New Roman" w:hAnsi="Times New Roman" w:cs="Times New Roman"/>
          <w:sz w:val="24"/>
          <w:szCs w:val="24"/>
          <w:highlight w:val="white"/>
          <w:vertAlign w:val="superscript"/>
        </w:rPr>
        <w:endnoteReference w:id="38"/>
      </w:r>
      <w:r w:rsidRPr="00DB7C91">
        <w:rPr>
          <w:rFonts w:ascii="Times New Roman" w:eastAsia="Times New Roman" w:hAnsi="Times New Roman" w:cs="Times New Roman"/>
          <w:sz w:val="24"/>
          <w:szCs w:val="24"/>
          <w:highlight w:val="white"/>
        </w:rPr>
        <w:t xml:space="preserve"> is a service that allows scientific and academic authors and contributors to uniquely identify themselves regardless of how their name is referenced in a publication so that their creative works are correctly attributed and collated </w:t>
      </w:r>
      <w:r w:rsidRPr="00DB7C91">
        <w:rPr>
          <w:rFonts w:ascii="Times New Roman" w:eastAsia="Times New Roman" w:hAnsi="Times New Roman" w:cs="Times New Roman"/>
          <w:sz w:val="24"/>
          <w:szCs w:val="24"/>
          <w:highlight w:val="white"/>
        </w:rPr>
        <w:lastRenderedPageBreak/>
        <w:t>together. This service acts as a form of authority control to disambiguate authors and their scholarly contributions. Additionally, ISNI</w:t>
      </w:r>
      <w:r w:rsidRPr="00DB7C91">
        <w:rPr>
          <w:rFonts w:ascii="Times New Roman" w:eastAsia="Times New Roman" w:hAnsi="Times New Roman" w:cs="Times New Roman"/>
          <w:sz w:val="24"/>
          <w:szCs w:val="24"/>
          <w:highlight w:val="white"/>
          <w:vertAlign w:val="superscript"/>
        </w:rPr>
        <w:endnoteReference w:id="39"/>
      </w:r>
      <w:r w:rsidRPr="00DB7C91">
        <w:rPr>
          <w:rFonts w:ascii="Times New Roman" w:eastAsia="Times New Roman" w:hAnsi="Times New Roman" w:cs="Times New Roman"/>
          <w:sz w:val="24"/>
          <w:szCs w:val="24"/>
          <w:highlight w:val="white"/>
        </w:rPr>
        <w:t xml:space="preserve"> is an international standard identifier and service to establish permanent and unique identifiers for the names of creators across multiple domains. This service allows individuals and organizations to establish an ISNI identifier </w:t>
      </w:r>
      <w:r>
        <w:rPr>
          <w:rFonts w:ascii="Times New Roman" w:eastAsia="Times New Roman" w:hAnsi="Times New Roman" w:cs="Times New Roman"/>
          <w:sz w:val="24"/>
          <w:szCs w:val="24"/>
          <w:highlight w:val="white"/>
        </w:rPr>
        <w:t>and</w:t>
      </w:r>
      <w:r w:rsidRPr="00DB7C91">
        <w:rPr>
          <w:rFonts w:ascii="Times New Roman" w:eastAsia="Times New Roman" w:hAnsi="Times New Roman" w:cs="Times New Roman"/>
          <w:sz w:val="24"/>
          <w:szCs w:val="24"/>
          <w:highlight w:val="white"/>
        </w:rPr>
        <w:t xml:space="preserve"> provide</w:t>
      </w:r>
      <w:r>
        <w:rPr>
          <w:rFonts w:ascii="Times New Roman" w:eastAsia="Times New Roman" w:hAnsi="Times New Roman" w:cs="Times New Roman"/>
          <w:sz w:val="24"/>
          <w:szCs w:val="24"/>
          <w:highlight w:val="white"/>
        </w:rPr>
        <w:t>s</w:t>
      </w:r>
      <w:r w:rsidRPr="00DB7C91">
        <w:rPr>
          <w:rFonts w:ascii="Times New Roman" w:eastAsia="Times New Roman" w:hAnsi="Times New Roman" w:cs="Times New Roman"/>
          <w:sz w:val="24"/>
          <w:szCs w:val="24"/>
          <w:highlight w:val="white"/>
        </w:rPr>
        <w:t xml:space="preserve"> a searchable database for identifier lookup. </w:t>
      </w:r>
    </w:p>
    <w:p w14:paraId="6B0DBA4B" w14:textId="77777777" w:rsidR="007C3FAA" w:rsidRPr="008278A0" w:rsidRDefault="007C3FAA" w:rsidP="007C3FAA">
      <w:pPr>
        <w:spacing w:line="480" w:lineRule="auto"/>
        <w:rPr>
          <w:rFonts w:ascii="Times New Roman" w:eastAsia="Times New Roman" w:hAnsi="Times New Roman" w:cs="Times New Roman"/>
          <w:b/>
          <w:bCs/>
          <w:i/>
          <w:iCs/>
          <w:sz w:val="24"/>
          <w:szCs w:val="24"/>
          <w:highlight w:val="white"/>
        </w:rPr>
      </w:pPr>
      <w:r w:rsidRPr="008278A0">
        <w:rPr>
          <w:rFonts w:ascii="Times New Roman" w:eastAsia="Times New Roman" w:hAnsi="Times New Roman" w:cs="Times New Roman"/>
          <w:b/>
          <w:bCs/>
          <w:i/>
          <w:iCs/>
          <w:sz w:val="24"/>
          <w:szCs w:val="24"/>
          <w:highlight w:val="white"/>
        </w:rPr>
        <w:t>Linked Data</w:t>
      </w:r>
    </w:p>
    <w:p w14:paraId="08B0B66D" w14:textId="02611BA8" w:rsidR="007C3FAA" w:rsidRPr="00122B4B" w:rsidRDefault="007C3FAA" w:rsidP="00927F90">
      <w:pPr>
        <w:spacing w:line="480" w:lineRule="auto"/>
        <w:rPr>
          <w:rFonts w:ascii="Times New Roman" w:eastAsia="Times New Roman" w:hAnsi="Times New Roman" w:cs="Times New Roman"/>
          <w:sz w:val="24"/>
          <w:szCs w:val="24"/>
          <w:rPrChange w:id="418" w:author="Greg Reeve" w:date="2020-12-20T00:57:00Z">
            <w:rPr>
              <w:rFonts w:ascii="Times New Roman" w:eastAsia="Times New Roman" w:hAnsi="Times New Roman" w:cs="Times New Roman"/>
              <w:sz w:val="24"/>
              <w:szCs w:val="24"/>
              <w:highlight w:val="white"/>
            </w:rPr>
          </w:rPrChange>
        </w:rPr>
      </w:pPr>
      <w:r w:rsidRPr="00DB7C91">
        <w:rPr>
          <w:rFonts w:ascii="Times New Roman" w:eastAsia="Times New Roman" w:hAnsi="Times New Roman" w:cs="Times New Roman"/>
          <w:sz w:val="24"/>
          <w:szCs w:val="24"/>
          <w:highlight w:val="white"/>
        </w:rPr>
        <w:t xml:space="preserve">Developed from the early 2000s, linked data and the </w:t>
      </w:r>
      <w:r>
        <w:rPr>
          <w:rFonts w:ascii="Times New Roman" w:eastAsia="Times New Roman" w:hAnsi="Times New Roman" w:cs="Times New Roman"/>
          <w:sz w:val="24"/>
          <w:szCs w:val="24"/>
          <w:highlight w:val="white"/>
        </w:rPr>
        <w:t>S</w:t>
      </w:r>
      <w:r w:rsidRPr="00DB7C91">
        <w:rPr>
          <w:rFonts w:ascii="Times New Roman" w:eastAsia="Times New Roman" w:hAnsi="Times New Roman" w:cs="Times New Roman"/>
          <w:sz w:val="24"/>
          <w:szCs w:val="24"/>
          <w:highlight w:val="white"/>
        </w:rPr>
        <w:t xml:space="preserve">emantic </w:t>
      </w:r>
      <w:r>
        <w:rPr>
          <w:rFonts w:ascii="Times New Roman" w:eastAsia="Times New Roman" w:hAnsi="Times New Roman" w:cs="Times New Roman"/>
          <w:sz w:val="24"/>
          <w:szCs w:val="24"/>
          <w:highlight w:val="white"/>
        </w:rPr>
        <w:t>W</w:t>
      </w:r>
      <w:r w:rsidRPr="00DB7C91">
        <w:rPr>
          <w:rFonts w:ascii="Times New Roman" w:eastAsia="Times New Roman" w:hAnsi="Times New Roman" w:cs="Times New Roman"/>
          <w:sz w:val="24"/>
          <w:szCs w:val="24"/>
          <w:highlight w:val="white"/>
        </w:rPr>
        <w:t>eb</w:t>
      </w:r>
      <w:r w:rsidRPr="00DB7C91">
        <w:rPr>
          <w:rFonts w:ascii="Times New Roman" w:eastAsia="Times New Roman" w:hAnsi="Times New Roman" w:cs="Times New Roman"/>
          <w:sz w:val="24"/>
          <w:szCs w:val="24"/>
          <w:highlight w:val="white"/>
          <w:vertAlign w:val="superscript"/>
        </w:rPr>
        <w:endnoteReference w:id="40"/>
      </w:r>
      <w:r w:rsidRPr="00DB7C91">
        <w:rPr>
          <w:rFonts w:ascii="Times New Roman" w:eastAsia="Times New Roman" w:hAnsi="Times New Roman" w:cs="Times New Roman"/>
          <w:sz w:val="24"/>
          <w:szCs w:val="24"/>
          <w:highlight w:val="white"/>
        </w:rPr>
        <w:t xml:space="preserve"> are technologies and best practices for publishing data on the WWW. Central to these technologies and best practices is the use of </w:t>
      </w:r>
      <w:r>
        <w:rPr>
          <w:rFonts w:ascii="Times New Roman" w:eastAsia="Times New Roman" w:hAnsi="Times New Roman" w:cs="Times New Roman"/>
          <w:sz w:val="24"/>
          <w:szCs w:val="24"/>
          <w:highlight w:val="white"/>
        </w:rPr>
        <w:t>Uniform Resource Identifiers (</w:t>
      </w:r>
      <w:r w:rsidRPr="00DB7C91">
        <w:rPr>
          <w:rFonts w:ascii="Times New Roman" w:eastAsia="Times New Roman" w:hAnsi="Times New Roman" w:cs="Times New Roman"/>
          <w:sz w:val="24"/>
          <w:szCs w:val="24"/>
          <w:highlight w:val="white"/>
        </w:rPr>
        <w:t>URIs</w:t>
      </w:r>
      <w:r>
        <w:rPr>
          <w:rFonts w:ascii="Times New Roman" w:eastAsia="Times New Roman" w:hAnsi="Times New Roman" w:cs="Times New Roman"/>
          <w:sz w:val="24"/>
          <w:szCs w:val="24"/>
          <w:highlight w:val="white"/>
        </w:rPr>
        <w:t>)</w:t>
      </w:r>
      <w:r w:rsidRPr="00DB7C91">
        <w:rPr>
          <w:rFonts w:ascii="Times New Roman" w:eastAsia="Times New Roman" w:hAnsi="Times New Roman" w:cs="Times New Roman"/>
          <w:sz w:val="24"/>
          <w:szCs w:val="24"/>
          <w:highlight w:val="white"/>
          <w:vertAlign w:val="superscript"/>
        </w:rPr>
        <w:endnoteReference w:id="41"/>
      </w:r>
      <w:r w:rsidRPr="00DB7C91">
        <w:rPr>
          <w:rFonts w:ascii="Times New Roman" w:eastAsia="Times New Roman" w:hAnsi="Times New Roman" w:cs="Times New Roman"/>
          <w:sz w:val="24"/>
          <w:szCs w:val="24"/>
          <w:highlight w:val="white"/>
        </w:rPr>
        <w:t xml:space="preserve"> to uniquely identify an entity rather than relying on the string representation (or label) for a given entity</w:t>
      </w:r>
      <w:r w:rsidRPr="00DB7C91">
        <w:rPr>
          <w:rFonts w:ascii="Times New Roman" w:eastAsia="Times New Roman" w:hAnsi="Times New Roman" w:cs="Times New Roman"/>
          <w:sz w:val="24"/>
          <w:szCs w:val="24"/>
          <w:highlight w:val="white"/>
          <w:vertAlign w:val="superscript"/>
        </w:rPr>
        <w:endnoteReference w:id="42"/>
      </w:r>
      <w:r w:rsidRPr="00DB7C91">
        <w:rPr>
          <w:rFonts w:ascii="Times New Roman" w:eastAsia="Times New Roman" w:hAnsi="Times New Roman" w:cs="Times New Roman"/>
          <w:sz w:val="24"/>
          <w:szCs w:val="24"/>
          <w:highlight w:val="white"/>
        </w:rPr>
        <w:t xml:space="preserve">. </w:t>
      </w:r>
      <w:ins w:id="436" w:author="Greg Reeve" w:date="2020-12-19T23:05:00Z">
        <w:r w:rsidR="008F1318">
          <w:rPr>
            <w:rFonts w:ascii="Times New Roman" w:eastAsia="Times New Roman" w:hAnsi="Times New Roman" w:cs="Times New Roman"/>
            <w:sz w:val="24"/>
            <w:szCs w:val="24"/>
            <w:highlight w:val="white"/>
          </w:rPr>
          <w:t>Building on the URI protocol are International Resource Identifiers (IRIs)</w:t>
        </w:r>
      </w:ins>
      <w:ins w:id="437" w:author="Greg Reeve" w:date="2020-12-19T23:08:00Z">
        <w:r w:rsidR="008F1318">
          <w:rPr>
            <w:rStyle w:val="EndnoteReference"/>
            <w:rFonts w:ascii="Times New Roman" w:eastAsia="Times New Roman" w:hAnsi="Times New Roman" w:cs="Times New Roman"/>
            <w:sz w:val="24"/>
            <w:szCs w:val="24"/>
            <w:highlight w:val="white"/>
          </w:rPr>
          <w:endnoteReference w:id="43"/>
        </w:r>
      </w:ins>
      <w:ins w:id="443" w:author="Greg Reeve" w:date="2020-12-19T23:05:00Z">
        <w:r w:rsidR="008F1318">
          <w:rPr>
            <w:rFonts w:ascii="Times New Roman" w:eastAsia="Times New Roman" w:hAnsi="Times New Roman" w:cs="Times New Roman"/>
            <w:sz w:val="24"/>
            <w:szCs w:val="24"/>
            <w:highlight w:val="white"/>
          </w:rPr>
          <w:t xml:space="preserve"> that expand the </w:t>
        </w:r>
      </w:ins>
      <w:ins w:id="444" w:author="Greg Reeve" w:date="2020-12-19T23:06:00Z">
        <w:r w:rsidR="008F1318">
          <w:rPr>
            <w:rFonts w:ascii="Times New Roman" w:eastAsia="Times New Roman" w:hAnsi="Times New Roman" w:cs="Times New Roman"/>
            <w:sz w:val="24"/>
            <w:szCs w:val="24"/>
            <w:highlight w:val="white"/>
          </w:rPr>
          <w:t xml:space="preserve">allowable set of characters used in a resource identifier. </w:t>
        </w:r>
      </w:ins>
      <w:r w:rsidRPr="00DB7C91">
        <w:rPr>
          <w:rFonts w:ascii="Times New Roman" w:eastAsia="Times New Roman" w:hAnsi="Times New Roman" w:cs="Times New Roman"/>
          <w:sz w:val="24"/>
          <w:szCs w:val="24"/>
          <w:highlight w:val="white"/>
        </w:rPr>
        <w:t xml:space="preserve">The use of URIs </w:t>
      </w:r>
      <w:ins w:id="445" w:author="Greg Reeve" w:date="2020-12-19T23:06:00Z">
        <w:r w:rsidR="008F1318">
          <w:rPr>
            <w:rFonts w:ascii="Times New Roman" w:eastAsia="Times New Roman" w:hAnsi="Times New Roman" w:cs="Times New Roman"/>
            <w:sz w:val="24"/>
            <w:szCs w:val="24"/>
            <w:highlight w:val="white"/>
          </w:rPr>
          <w:t xml:space="preserve">and IRIs </w:t>
        </w:r>
      </w:ins>
      <w:r w:rsidRPr="00DB7C91">
        <w:rPr>
          <w:rFonts w:ascii="Times New Roman" w:eastAsia="Times New Roman" w:hAnsi="Times New Roman" w:cs="Times New Roman"/>
          <w:sz w:val="24"/>
          <w:szCs w:val="24"/>
          <w:highlight w:val="white"/>
        </w:rPr>
        <w:t xml:space="preserve">in authority work </w:t>
      </w:r>
      <w:del w:id="446" w:author="Greg Reeve" w:date="2020-12-19T23:09:00Z">
        <w:r w:rsidRPr="00DB7C91" w:rsidDel="008F1318">
          <w:rPr>
            <w:rFonts w:ascii="Times New Roman" w:eastAsia="Times New Roman" w:hAnsi="Times New Roman" w:cs="Times New Roman"/>
            <w:sz w:val="24"/>
            <w:szCs w:val="24"/>
            <w:highlight w:val="white"/>
          </w:rPr>
          <w:delText xml:space="preserve">within a library setting </w:delText>
        </w:r>
      </w:del>
      <w:r w:rsidRPr="00DB7C91">
        <w:rPr>
          <w:rFonts w:ascii="Times New Roman" w:eastAsia="Times New Roman" w:hAnsi="Times New Roman" w:cs="Times New Roman"/>
          <w:sz w:val="24"/>
          <w:szCs w:val="24"/>
          <w:highlight w:val="white"/>
        </w:rPr>
        <w:t xml:space="preserve">is a </w:t>
      </w:r>
      <w:r>
        <w:rPr>
          <w:rFonts w:ascii="Times New Roman" w:eastAsia="Times New Roman" w:hAnsi="Times New Roman" w:cs="Times New Roman"/>
          <w:sz w:val="24"/>
          <w:szCs w:val="24"/>
          <w:highlight w:val="white"/>
        </w:rPr>
        <w:t>grow</w:t>
      </w:r>
      <w:r w:rsidRPr="00DB7C91">
        <w:rPr>
          <w:rFonts w:ascii="Times New Roman" w:eastAsia="Times New Roman" w:hAnsi="Times New Roman" w:cs="Times New Roman"/>
          <w:sz w:val="24"/>
          <w:szCs w:val="24"/>
          <w:highlight w:val="white"/>
        </w:rPr>
        <w:t xml:space="preserve">ing trend to facilitate more implicit linking of entities to other datasets, data repositories, and catalogs that exist online. </w:t>
      </w:r>
      <w:ins w:id="447" w:author="Greg Reeve" w:date="2020-12-20T00:25:00Z">
        <w:r w:rsidR="00F71C30">
          <w:rPr>
            <w:rFonts w:ascii="Times New Roman" w:eastAsia="Times New Roman" w:hAnsi="Times New Roman" w:cs="Times New Roman"/>
            <w:sz w:val="24"/>
            <w:szCs w:val="24"/>
            <w:highlight w:val="white"/>
          </w:rPr>
          <w:t xml:space="preserve">For example, </w:t>
        </w:r>
        <w:r w:rsidR="00F71C30">
          <w:rPr>
            <w:rFonts w:ascii="Times New Roman" w:eastAsia="Times New Roman" w:hAnsi="Times New Roman" w:cs="Times New Roman"/>
            <w:sz w:val="24"/>
            <w:szCs w:val="24"/>
          </w:rPr>
          <w:t xml:space="preserve">recent updates to the RDA Toolkit seek to improve integration with linked data environments </w:t>
        </w:r>
      </w:ins>
      <w:ins w:id="448" w:author="Greg Reeve" w:date="2020-12-20T00:27:00Z">
        <w:r w:rsidR="00F71C30">
          <w:rPr>
            <w:rFonts w:ascii="Times New Roman" w:eastAsia="Times New Roman" w:hAnsi="Times New Roman" w:cs="Times New Roman"/>
            <w:sz w:val="24"/>
            <w:szCs w:val="24"/>
          </w:rPr>
          <w:t xml:space="preserve">by </w:t>
        </w:r>
      </w:ins>
      <w:ins w:id="449" w:author="Greg Reeve" w:date="2020-12-20T00:25:00Z">
        <w:r w:rsidR="00F71C30">
          <w:rPr>
            <w:rFonts w:ascii="Times New Roman" w:eastAsia="Times New Roman" w:hAnsi="Times New Roman" w:cs="Times New Roman"/>
            <w:sz w:val="24"/>
            <w:szCs w:val="24"/>
          </w:rPr>
          <w:t xml:space="preserve">increasing the use of IRIs </w:t>
        </w:r>
      </w:ins>
      <w:ins w:id="450" w:author="Greg Reeve" w:date="2020-12-20T00:27:00Z">
        <w:r w:rsidR="00F71C30">
          <w:rPr>
            <w:rFonts w:ascii="Times New Roman" w:eastAsia="Times New Roman" w:hAnsi="Times New Roman" w:cs="Times New Roman"/>
            <w:sz w:val="24"/>
            <w:szCs w:val="24"/>
          </w:rPr>
          <w:t>and</w:t>
        </w:r>
      </w:ins>
      <w:ins w:id="451" w:author="Greg Reeve" w:date="2020-12-20T00:26:00Z">
        <w:r w:rsidR="00F71C30">
          <w:rPr>
            <w:rFonts w:ascii="Times New Roman" w:eastAsia="Times New Roman" w:hAnsi="Times New Roman" w:cs="Times New Roman"/>
            <w:sz w:val="24"/>
            <w:szCs w:val="24"/>
          </w:rPr>
          <w:t xml:space="preserve"> adding new entities and element</w:t>
        </w:r>
      </w:ins>
      <w:ins w:id="452" w:author="Greg Reeve" w:date="2020-12-20T00:27:00Z">
        <w:r w:rsidR="00F71C30">
          <w:rPr>
            <w:rFonts w:ascii="Times New Roman" w:eastAsia="Times New Roman" w:hAnsi="Times New Roman" w:cs="Times New Roman"/>
            <w:sz w:val="24"/>
            <w:szCs w:val="24"/>
          </w:rPr>
          <w:t>s that are aligned with linked data best practices</w:t>
        </w:r>
      </w:ins>
      <w:ins w:id="453" w:author="Greg Reeve" w:date="2020-12-20T00:25:00Z">
        <w:r w:rsidR="00F71C30">
          <w:rPr>
            <w:rFonts w:ascii="Times New Roman" w:eastAsia="Times New Roman" w:hAnsi="Times New Roman" w:cs="Times New Roman"/>
            <w:sz w:val="24"/>
            <w:szCs w:val="24"/>
          </w:rPr>
          <w:t>.</w:t>
        </w:r>
      </w:ins>
      <w:ins w:id="454" w:author="Greg Reeve" w:date="2020-12-20T00:26:00Z">
        <w:r w:rsidR="00F71C30">
          <w:rPr>
            <w:rFonts w:ascii="Times New Roman" w:eastAsia="Times New Roman" w:hAnsi="Times New Roman" w:cs="Times New Roman"/>
            <w:sz w:val="24"/>
            <w:szCs w:val="24"/>
          </w:rPr>
          <w:t xml:space="preserve"> </w:t>
        </w:r>
      </w:ins>
      <w:r w:rsidRPr="00DB7C91">
        <w:rPr>
          <w:rFonts w:ascii="Times New Roman" w:eastAsia="Times New Roman" w:hAnsi="Times New Roman" w:cs="Times New Roman"/>
          <w:sz w:val="24"/>
          <w:szCs w:val="24"/>
          <w:highlight w:val="white"/>
        </w:rPr>
        <w:t xml:space="preserve">Some authority control vendors include </w:t>
      </w:r>
      <w:ins w:id="455" w:author="Greg Reeve" w:date="2020-12-19T23:07:00Z">
        <w:r w:rsidR="008F1318">
          <w:rPr>
            <w:rFonts w:ascii="Times New Roman" w:eastAsia="Times New Roman" w:hAnsi="Times New Roman" w:cs="Times New Roman"/>
            <w:sz w:val="24"/>
            <w:szCs w:val="24"/>
            <w:highlight w:val="white"/>
          </w:rPr>
          <w:t>a URI/IRI</w:t>
        </w:r>
      </w:ins>
      <w:del w:id="456" w:author="Greg Reeve" w:date="2020-12-19T23:07:00Z">
        <w:r w:rsidRPr="00DB7C91" w:rsidDel="008F1318">
          <w:rPr>
            <w:rFonts w:ascii="Times New Roman" w:eastAsia="Times New Roman" w:hAnsi="Times New Roman" w:cs="Times New Roman"/>
            <w:sz w:val="24"/>
            <w:szCs w:val="24"/>
            <w:highlight w:val="white"/>
          </w:rPr>
          <w:delText>an URI</w:delText>
        </w:r>
      </w:del>
      <w:r w:rsidRPr="00DB7C91">
        <w:rPr>
          <w:rFonts w:ascii="Times New Roman" w:eastAsia="Times New Roman" w:hAnsi="Times New Roman" w:cs="Times New Roman"/>
          <w:sz w:val="24"/>
          <w:szCs w:val="24"/>
          <w:highlight w:val="white"/>
        </w:rPr>
        <w:t xml:space="preserve"> enrichment option to their services to facilitate this linking work. These links </w:t>
      </w:r>
      <w:del w:id="457" w:author="Greg Reeve" w:date="2020-12-20T00:12:00Z">
        <w:r w:rsidRPr="00DB7C91" w:rsidDel="00E607BD">
          <w:rPr>
            <w:rFonts w:ascii="Times New Roman" w:eastAsia="Times New Roman" w:hAnsi="Times New Roman" w:cs="Times New Roman"/>
            <w:sz w:val="24"/>
            <w:szCs w:val="24"/>
            <w:highlight w:val="white"/>
          </w:rPr>
          <w:delText xml:space="preserve">will </w:delText>
        </w:r>
      </w:del>
      <w:r w:rsidRPr="00DB7C91">
        <w:rPr>
          <w:rFonts w:ascii="Times New Roman" w:eastAsia="Times New Roman" w:hAnsi="Times New Roman" w:cs="Times New Roman"/>
          <w:sz w:val="24"/>
          <w:szCs w:val="24"/>
          <w:highlight w:val="white"/>
        </w:rPr>
        <w:t xml:space="preserve">enable a graph of linked entities that can be related and traversed in ways that reveal new paths of knowledge and understanding that were not present previously. </w:t>
      </w:r>
      <w:ins w:id="458" w:author="Greg Reeve" w:date="2020-12-19T15:51:00Z">
        <w:r w:rsidR="005D4C7B" w:rsidRPr="005D4C7B">
          <w:rPr>
            <w:rFonts w:ascii="Times New Roman" w:eastAsia="Times New Roman" w:hAnsi="Times New Roman" w:cs="Times New Roman"/>
            <w:sz w:val="24"/>
            <w:szCs w:val="24"/>
          </w:rPr>
          <w:t xml:space="preserve">To form an accurate knowledge graph requires </w:t>
        </w:r>
      </w:ins>
      <w:ins w:id="459" w:author="Greg Reeve" w:date="2020-12-20T00:53:00Z">
        <w:r w:rsidR="00122B4B">
          <w:rPr>
            <w:rFonts w:ascii="Times New Roman" w:eastAsia="Times New Roman" w:hAnsi="Times New Roman" w:cs="Times New Roman"/>
            <w:sz w:val="24"/>
            <w:szCs w:val="24"/>
          </w:rPr>
          <w:t>differentiated and unique</w:t>
        </w:r>
      </w:ins>
      <w:ins w:id="460" w:author="Greg Reeve" w:date="2020-12-19T15:51:00Z">
        <w:r w:rsidR="005D4C7B" w:rsidRPr="005D4C7B">
          <w:rPr>
            <w:rFonts w:ascii="Times New Roman" w:eastAsia="Times New Roman" w:hAnsi="Times New Roman" w:cs="Times New Roman"/>
            <w:sz w:val="24"/>
            <w:szCs w:val="24"/>
          </w:rPr>
          <w:t xml:space="preserve"> entities and relationships between entities. </w:t>
        </w:r>
      </w:ins>
      <w:ins w:id="461" w:author="Greg Reeve" w:date="2020-12-20T00:59:00Z">
        <w:r w:rsidR="00122B4B">
          <w:rPr>
            <w:rFonts w:ascii="Times New Roman" w:eastAsia="Times New Roman" w:hAnsi="Times New Roman" w:cs="Times New Roman"/>
            <w:sz w:val="24"/>
            <w:szCs w:val="24"/>
          </w:rPr>
          <w:t xml:space="preserve">While </w:t>
        </w:r>
        <w:r w:rsidR="00122B4B" w:rsidRPr="005D4C7B">
          <w:rPr>
            <w:rFonts w:ascii="Times New Roman" w:eastAsia="Times New Roman" w:hAnsi="Times New Roman" w:cs="Times New Roman"/>
            <w:sz w:val="24"/>
            <w:szCs w:val="24"/>
          </w:rPr>
          <w:t xml:space="preserve">authority control is </w:t>
        </w:r>
        <w:r w:rsidR="00122B4B">
          <w:rPr>
            <w:rFonts w:ascii="Times New Roman" w:eastAsia="Times New Roman" w:hAnsi="Times New Roman" w:cs="Times New Roman"/>
            <w:sz w:val="24"/>
            <w:szCs w:val="24"/>
          </w:rPr>
          <w:t xml:space="preserve">primarily focused on managing access to entities by authorizing a specific form of a name, title, or topic, identity management </w:t>
        </w:r>
      </w:ins>
      <w:ins w:id="462" w:author="Greg Reeve" w:date="2020-12-20T01:00:00Z">
        <w:r w:rsidR="00122B4B">
          <w:rPr>
            <w:rFonts w:ascii="Times New Roman" w:eastAsia="Times New Roman" w:hAnsi="Times New Roman" w:cs="Times New Roman"/>
            <w:sz w:val="24"/>
            <w:szCs w:val="24"/>
          </w:rPr>
          <w:t>prioritizes assigning unique identifiers to a single entity over differentiation of names</w:t>
        </w:r>
      </w:ins>
      <w:ins w:id="463" w:author="Greg Reeve" w:date="2020-12-20T01:01:00Z">
        <w:r w:rsidR="00122B4B">
          <w:rPr>
            <w:rFonts w:ascii="Times New Roman" w:eastAsia="Times New Roman" w:hAnsi="Times New Roman" w:cs="Times New Roman"/>
            <w:sz w:val="24"/>
            <w:szCs w:val="24"/>
          </w:rPr>
          <w:t xml:space="preserve">. </w:t>
        </w:r>
      </w:ins>
      <w:ins w:id="464" w:author="Greg Reeve" w:date="2020-12-19T15:51:00Z">
        <w:r w:rsidR="005D4C7B" w:rsidRPr="005D4C7B">
          <w:rPr>
            <w:rFonts w:ascii="Times New Roman" w:eastAsia="Times New Roman" w:hAnsi="Times New Roman" w:cs="Times New Roman"/>
            <w:sz w:val="24"/>
            <w:szCs w:val="24"/>
          </w:rPr>
          <w:t>The move towards linked data and the Semantic Web broaden</w:t>
        </w:r>
      </w:ins>
      <w:ins w:id="465" w:author="Greg Reeve" w:date="2020-12-20T00:29:00Z">
        <w:r w:rsidR="00F71C30">
          <w:rPr>
            <w:rFonts w:ascii="Times New Roman" w:eastAsia="Times New Roman" w:hAnsi="Times New Roman" w:cs="Times New Roman"/>
            <w:sz w:val="24"/>
            <w:szCs w:val="24"/>
          </w:rPr>
          <w:t>s</w:t>
        </w:r>
      </w:ins>
      <w:ins w:id="466" w:author="Greg Reeve" w:date="2020-12-19T15:51:00Z">
        <w:r w:rsidR="005D4C7B" w:rsidRPr="005D4C7B">
          <w:rPr>
            <w:rFonts w:ascii="Times New Roman" w:eastAsia="Times New Roman" w:hAnsi="Times New Roman" w:cs="Times New Roman"/>
            <w:sz w:val="24"/>
            <w:szCs w:val="24"/>
          </w:rPr>
          <w:t xml:space="preserve"> and </w:t>
        </w:r>
        <w:r w:rsidR="005D4C7B" w:rsidRPr="005D4C7B">
          <w:rPr>
            <w:rFonts w:ascii="Times New Roman" w:eastAsia="Times New Roman" w:hAnsi="Times New Roman" w:cs="Times New Roman"/>
            <w:sz w:val="24"/>
            <w:szCs w:val="24"/>
          </w:rPr>
          <w:lastRenderedPageBreak/>
          <w:t>expand</w:t>
        </w:r>
      </w:ins>
      <w:ins w:id="467" w:author="Greg Reeve" w:date="2020-12-20T00:29:00Z">
        <w:r w:rsidR="00F71C30">
          <w:rPr>
            <w:rFonts w:ascii="Times New Roman" w:eastAsia="Times New Roman" w:hAnsi="Times New Roman" w:cs="Times New Roman"/>
            <w:sz w:val="24"/>
            <w:szCs w:val="24"/>
          </w:rPr>
          <w:t>s</w:t>
        </w:r>
      </w:ins>
      <w:ins w:id="468" w:author="Greg Reeve" w:date="2020-12-19T15:51:00Z">
        <w:r w:rsidR="005D4C7B" w:rsidRPr="005D4C7B">
          <w:rPr>
            <w:rFonts w:ascii="Times New Roman" w:eastAsia="Times New Roman" w:hAnsi="Times New Roman" w:cs="Times New Roman"/>
            <w:sz w:val="24"/>
            <w:szCs w:val="24"/>
          </w:rPr>
          <w:t xml:space="preserve"> the role of authority control </w:t>
        </w:r>
      </w:ins>
      <w:ins w:id="469" w:author="Greg Reeve" w:date="2020-12-20T01:05:00Z">
        <w:r w:rsidR="00E405C7">
          <w:rPr>
            <w:rFonts w:ascii="Times New Roman" w:eastAsia="Times New Roman" w:hAnsi="Times New Roman" w:cs="Times New Roman"/>
            <w:sz w:val="24"/>
            <w:szCs w:val="24"/>
          </w:rPr>
          <w:t xml:space="preserve">from </w:t>
        </w:r>
      </w:ins>
      <w:ins w:id="470" w:author="Greg Reeve" w:date="2020-12-20T01:04:00Z">
        <w:r w:rsidR="00E405C7">
          <w:rPr>
            <w:rFonts w:ascii="Times New Roman" w:eastAsia="Times New Roman" w:hAnsi="Times New Roman" w:cs="Times New Roman"/>
            <w:sz w:val="24"/>
            <w:szCs w:val="24"/>
          </w:rPr>
          <w:t>determining</w:t>
        </w:r>
      </w:ins>
      <w:ins w:id="471" w:author="Greg Reeve" w:date="2020-12-19T15:51:00Z">
        <w:r w:rsidR="005D4C7B" w:rsidRPr="005D4C7B">
          <w:rPr>
            <w:rFonts w:ascii="Times New Roman" w:eastAsia="Times New Roman" w:hAnsi="Times New Roman" w:cs="Times New Roman"/>
            <w:sz w:val="24"/>
            <w:szCs w:val="24"/>
          </w:rPr>
          <w:t xml:space="preserve"> discrete </w:t>
        </w:r>
      </w:ins>
      <w:ins w:id="472" w:author="Greg Reeve" w:date="2020-12-20T00:29:00Z">
        <w:r w:rsidR="00F71C30">
          <w:rPr>
            <w:rFonts w:ascii="Times New Roman" w:eastAsia="Times New Roman" w:hAnsi="Times New Roman" w:cs="Times New Roman"/>
            <w:sz w:val="24"/>
            <w:szCs w:val="24"/>
          </w:rPr>
          <w:t>access points</w:t>
        </w:r>
      </w:ins>
      <w:ins w:id="473" w:author="Greg Reeve" w:date="2020-12-19T15:51:00Z">
        <w:r w:rsidR="005D4C7B" w:rsidRPr="005D4C7B">
          <w:rPr>
            <w:rFonts w:ascii="Times New Roman" w:eastAsia="Times New Roman" w:hAnsi="Times New Roman" w:cs="Times New Roman"/>
            <w:sz w:val="24"/>
            <w:szCs w:val="24"/>
          </w:rPr>
          <w:t xml:space="preserve"> used </w:t>
        </w:r>
      </w:ins>
      <w:ins w:id="474" w:author="Greg Reeve" w:date="2020-12-20T01:03:00Z">
        <w:r w:rsidR="00E405C7">
          <w:rPr>
            <w:rFonts w:ascii="Times New Roman" w:eastAsia="Times New Roman" w:hAnsi="Times New Roman" w:cs="Times New Roman"/>
            <w:sz w:val="24"/>
            <w:szCs w:val="24"/>
          </w:rPr>
          <w:t>in</w:t>
        </w:r>
      </w:ins>
      <w:ins w:id="475" w:author="Greg Reeve" w:date="2020-12-19T15:51:00Z">
        <w:r w:rsidR="005D4C7B" w:rsidRPr="005D4C7B">
          <w:rPr>
            <w:rFonts w:ascii="Times New Roman" w:eastAsia="Times New Roman" w:hAnsi="Times New Roman" w:cs="Times New Roman"/>
            <w:sz w:val="24"/>
            <w:szCs w:val="24"/>
          </w:rPr>
          <w:t xml:space="preserve"> bibliographic description </w:t>
        </w:r>
      </w:ins>
      <w:ins w:id="476" w:author="Greg Reeve" w:date="2020-12-20T01:04:00Z">
        <w:r w:rsidR="00E405C7">
          <w:rPr>
            <w:rFonts w:ascii="Times New Roman" w:eastAsia="Times New Roman" w:hAnsi="Times New Roman" w:cs="Times New Roman"/>
            <w:sz w:val="24"/>
            <w:szCs w:val="24"/>
          </w:rPr>
          <w:t xml:space="preserve">to </w:t>
        </w:r>
      </w:ins>
      <w:ins w:id="477" w:author="Greg Reeve" w:date="2020-12-19T15:51:00Z">
        <w:r w:rsidR="005D4C7B" w:rsidRPr="005D4C7B">
          <w:rPr>
            <w:rFonts w:ascii="Times New Roman" w:eastAsia="Times New Roman" w:hAnsi="Times New Roman" w:cs="Times New Roman"/>
            <w:sz w:val="24"/>
            <w:szCs w:val="24"/>
          </w:rPr>
          <w:t>a process of creating and managing entities and their relationships to other entities.</w:t>
        </w:r>
        <w:r w:rsidR="00E405C7">
          <w:rPr>
            <w:rFonts w:ascii="Times New Roman" w:eastAsia="Times New Roman" w:hAnsi="Times New Roman" w:cs="Times New Roman"/>
            <w:sz w:val="24"/>
            <w:szCs w:val="24"/>
          </w:rPr>
          <w:t xml:space="preserve"> </w:t>
        </w:r>
      </w:ins>
      <w:ins w:id="478" w:author="Greg Reeve" w:date="2020-12-20T01:05:00Z">
        <w:r w:rsidR="00E405C7">
          <w:rPr>
            <w:rFonts w:ascii="Times New Roman" w:eastAsia="Times New Roman" w:hAnsi="Times New Roman" w:cs="Times New Roman"/>
            <w:sz w:val="24"/>
            <w:szCs w:val="24"/>
          </w:rPr>
          <w:t xml:space="preserve">The </w:t>
        </w:r>
      </w:ins>
      <w:ins w:id="479" w:author="Greg Reeve" w:date="2020-12-20T01:06:00Z">
        <w:r w:rsidR="00E405C7">
          <w:rPr>
            <w:rFonts w:ascii="Times New Roman" w:eastAsia="Times New Roman" w:hAnsi="Times New Roman" w:cs="Times New Roman"/>
            <w:sz w:val="24"/>
            <w:szCs w:val="24"/>
          </w:rPr>
          <w:t>evolution</w:t>
        </w:r>
      </w:ins>
      <w:ins w:id="480" w:author="Greg Reeve" w:date="2020-12-20T01:05:00Z">
        <w:r w:rsidR="00E405C7">
          <w:rPr>
            <w:rFonts w:ascii="Times New Roman" w:eastAsia="Times New Roman" w:hAnsi="Times New Roman" w:cs="Times New Roman"/>
            <w:sz w:val="24"/>
            <w:szCs w:val="24"/>
          </w:rPr>
          <w:t xml:space="preserve"> from authority control to entity and identity management </w:t>
        </w:r>
      </w:ins>
      <w:ins w:id="481" w:author="Greg Reeve" w:date="2020-12-20T01:06:00Z">
        <w:r w:rsidR="00E405C7">
          <w:rPr>
            <w:rFonts w:ascii="Times New Roman" w:eastAsia="Times New Roman" w:hAnsi="Times New Roman" w:cs="Times New Roman"/>
            <w:sz w:val="24"/>
            <w:szCs w:val="24"/>
          </w:rPr>
          <w:t>blurs</w:t>
        </w:r>
      </w:ins>
      <w:ins w:id="482" w:author="Greg Reeve" w:date="2020-12-19T15:51:00Z">
        <w:r w:rsidR="005D4C7B" w:rsidRPr="005D4C7B">
          <w:rPr>
            <w:rFonts w:ascii="Times New Roman" w:eastAsia="Times New Roman" w:hAnsi="Times New Roman" w:cs="Times New Roman"/>
            <w:sz w:val="24"/>
            <w:szCs w:val="24"/>
          </w:rPr>
          <w:t xml:space="preserve"> the lines between bibliographic description and authority work.</w:t>
        </w:r>
      </w:ins>
      <w:ins w:id="483" w:author="Greg Reeve" w:date="2020-12-20T00:58:00Z">
        <w:r w:rsidR="00122B4B">
          <w:rPr>
            <w:rFonts w:ascii="Times New Roman" w:eastAsia="Times New Roman" w:hAnsi="Times New Roman" w:cs="Times New Roman"/>
            <w:sz w:val="24"/>
            <w:szCs w:val="24"/>
          </w:rPr>
          <w:t xml:space="preserve"> </w:t>
        </w:r>
      </w:ins>
      <w:del w:id="484" w:author="Greg Reeve" w:date="2020-12-19T15:51:00Z">
        <w:r w:rsidRPr="00DB7C91" w:rsidDel="005D4C7B">
          <w:rPr>
            <w:rFonts w:ascii="Times New Roman" w:eastAsia="Times New Roman" w:hAnsi="Times New Roman" w:cs="Times New Roman"/>
            <w:sz w:val="24"/>
            <w:szCs w:val="24"/>
            <w:highlight w:val="white"/>
          </w:rPr>
          <w:delText>These services and technologies support the move to broaden and expand the role of authority control from being discrete headings used as part of cataloging and bibliographic description towards thinking of cataloging as a process of creating and managing entities and their identity. Following this trend blurs the lines between</w:delText>
        </w:r>
        <w:r w:rsidRPr="00340298" w:rsidDel="005D4C7B">
          <w:rPr>
            <w:rFonts w:ascii="Times New Roman" w:eastAsia="Times New Roman" w:hAnsi="Times New Roman" w:cs="Times New Roman"/>
            <w:sz w:val="24"/>
            <w:szCs w:val="24"/>
            <w:highlight w:val="white"/>
          </w:rPr>
          <w:delText xml:space="preserve"> cataloging and authority work.</w:delText>
        </w:r>
      </w:del>
    </w:p>
    <w:p w14:paraId="7E532BB7" w14:textId="77777777" w:rsidR="007C3FAA" w:rsidRPr="00340298" w:rsidRDefault="007C3FAA" w:rsidP="007C3FAA">
      <w:pPr>
        <w:spacing w:line="480" w:lineRule="auto"/>
        <w:rPr>
          <w:rFonts w:ascii="Times New Roman" w:eastAsia="Times New Roman" w:hAnsi="Times New Roman" w:cs="Times New Roman"/>
          <w:sz w:val="24"/>
          <w:szCs w:val="24"/>
          <w:highlight w:val="white"/>
        </w:rPr>
      </w:pPr>
      <w:commentRangeStart w:id="485"/>
      <w:r w:rsidRPr="00340298">
        <w:rPr>
          <w:rFonts w:ascii="Times New Roman" w:hAnsi="Times New Roman" w:cs="Times New Roman"/>
          <w:b/>
          <w:sz w:val="24"/>
          <w:szCs w:val="24"/>
          <w:highlight w:val="white"/>
        </w:rPr>
        <w:t>Ethical authority control practice</w:t>
      </w:r>
      <w:commentRangeEnd w:id="485"/>
      <w:r w:rsidR="0000576D" w:rsidRPr="00340298">
        <w:rPr>
          <w:rStyle w:val="CommentReference"/>
        </w:rPr>
        <w:commentReference w:id="485"/>
      </w:r>
    </w:p>
    <w:p w14:paraId="57C10D8E" w14:textId="2DE5E2C6" w:rsidR="007C3FAA" w:rsidRDefault="007C3FAA" w:rsidP="00927F90">
      <w:pPr>
        <w:spacing w:line="480" w:lineRule="auto"/>
        <w:rPr>
          <w:rFonts w:ascii="Times New Roman" w:eastAsia="Times New Roman" w:hAnsi="Times New Roman" w:cs="Times New Roman"/>
          <w:color w:val="FF0000"/>
          <w:sz w:val="24"/>
          <w:szCs w:val="24"/>
        </w:rPr>
      </w:pPr>
      <w:r w:rsidRPr="00340298">
        <w:rPr>
          <w:rFonts w:ascii="Times New Roman" w:eastAsia="Times New Roman" w:hAnsi="Times New Roman" w:cs="Times New Roman"/>
          <w:sz w:val="24"/>
          <w:szCs w:val="24"/>
        </w:rPr>
        <w:t xml:space="preserve">In addition to staying informed about technological changes and the opportunities they present, catalogers must also remain aware of developments within other areas in the field. Catalogers are increasingly </w:t>
      </w:r>
      <w:r w:rsidR="00340298" w:rsidRPr="00340298">
        <w:rPr>
          <w:rFonts w:ascii="Times New Roman" w:eastAsia="Times New Roman" w:hAnsi="Times New Roman" w:cs="Times New Roman"/>
          <w:sz w:val="24"/>
          <w:szCs w:val="24"/>
        </w:rPr>
        <w:t>cognizant</w:t>
      </w:r>
      <w:r w:rsidRPr="00340298">
        <w:rPr>
          <w:rFonts w:ascii="Times New Roman" w:eastAsia="Times New Roman" w:hAnsi="Times New Roman" w:cs="Times New Roman"/>
          <w:sz w:val="24"/>
          <w:szCs w:val="24"/>
        </w:rPr>
        <w:t xml:space="preserve"> of the significant power they have in the creation of personal name authority records, as they determine how a creator will be described in the authority record. While differentiation is an important aspect of authority work, careful consideration must be employed in determining which of several possible forms of a name should be used as the authorized form by which an individual will be known and in selecting the key descriptors to include in authority records. </w:t>
      </w:r>
      <w:r w:rsidR="00340298" w:rsidRPr="00340298">
        <w:rPr>
          <w:rFonts w:ascii="Times New Roman" w:eastAsia="Times New Roman" w:hAnsi="Times New Roman" w:cs="Times New Roman"/>
          <w:sz w:val="24"/>
          <w:szCs w:val="24"/>
        </w:rPr>
        <w:t>Two main areas of authority work that are impacted by ethical concerns center around the creation of name authorities and the use and selection of subjects.</w:t>
      </w:r>
      <w:r w:rsidRPr="008B6D98">
        <w:rPr>
          <w:rFonts w:ascii="Times New Roman" w:eastAsia="Times New Roman" w:hAnsi="Times New Roman" w:cs="Times New Roman"/>
          <w:color w:val="FF0000"/>
          <w:sz w:val="24"/>
          <w:szCs w:val="24"/>
        </w:rPr>
        <w:t xml:space="preserve"> </w:t>
      </w:r>
    </w:p>
    <w:p w14:paraId="67399D5E" w14:textId="256BA2BF" w:rsidR="00915117" w:rsidRDefault="00915117" w:rsidP="00915117">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Many ethical issues faced by catalogers in creating, maintaining, and using name authority records surround the issues of privacy and safety. </w:t>
      </w:r>
      <w:r>
        <w:rPr>
          <w:rFonts w:ascii="Times New Roman" w:eastAsia="Times New Roman" w:hAnsi="Times New Roman" w:cs="Times New Roman"/>
          <w:sz w:val="24"/>
          <w:szCs w:val="24"/>
          <w:highlight w:val="white"/>
        </w:rPr>
        <w:t xml:space="preserve">Consider, for example, the ethical issues that may come into play when doing name authority work for the creator of a zine, which is a low-distribution, self-published booklet generally used to convey personal experiences, information, or interests. Because zines may contain sensitive or very personal information, some zine creators do not want their identity known, or they may only use a partial name or a pseudonym. While the cataloger may feel the responsibility to do further research about a particular zine creator in order to connect all resources they have authored, being aware of the environments in which zines are created and distributed necessitates caution. The Zine Librarians </w:t>
      </w:r>
      <w:r>
        <w:rPr>
          <w:rFonts w:ascii="Times New Roman" w:eastAsia="Times New Roman" w:hAnsi="Times New Roman" w:cs="Times New Roman"/>
          <w:sz w:val="24"/>
          <w:szCs w:val="24"/>
          <w:highlight w:val="white"/>
        </w:rPr>
        <w:lastRenderedPageBreak/>
        <w:t>Code of Ethics includes guidelines for identifying and creating authority records for zine creators which emphasize respecting their privacy and not exposing legal identities of zine creators when not explicitly found in the zines themselves.</w:t>
      </w:r>
      <w:r>
        <w:rPr>
          <w:rStyle w:val="EndnoteReference"/>
          <w:rFonts w:ascii="Times New Roman" w:eastAsia="Times New Roman" w:hAnsi="Times New Roman" w:cs="Times New Roman"/>
          <w:sz w:val="24"/>
          <w:szCs w:val="24"/>
          <w:highlight w:val="white"/>
        </w:rPr>
        <w:endnoteReference w:id="44"/>
      </w:r>
      <w:r>
        <w:rPr>
          <w:rFonts w:ascii="Times New Roman" w:eastAsia="Times New Roman" w:hAnsi="Times New Roman" w:cs="Times New Roman"/>
          <w:sz w:val="24"/>
          <w:szCs w:val="24"/>
        </w:rPr>
        <w:t xml:space="preserve"> Name authority work also requires consideration of the safety of the subject of the name authority record when recording characteristics of the individual authors themselves. For example, the option to include gender terms in authority records has raised concerns from the library community about outing transgender and gender diverse individuals. While the Program for Cooperative Cataloging Ad Hoc Task Group on Gender in Name Authority Records published a report in 2016 to suggest best practices for recording gender, the discussion is still ongoing, with the issues of self-determination and consent at the core.</w:t>
      </w:r>
      <w:r>
        <w:rPr>
          <w:rStyle w:val="EndnoteReference"/>
          <w:rFonts w:ascii="Times New Roman" w:eastAsia="Times New Roman" w:hAnsi="Times New Roman" w:cs="Times New Roman"/>
          <w:sz w:val="24"/>
          <w:szCs w:val="24"/>
        </w:rPr>
        <w:endnoteReference w:id="45"/>
      </w:r>
      <w:r>
        <w:rPr>
          <w:rFonts w:ascii="Times New Roman" w:eastAsia="Times New Roman" w:hAnsi="Times New Roman" w:cs="Times New Roman"/>
          <w:sz w:val="24"/>
          <w:szCs w:val="24"/>
        </w:rPr>
        <w:t xml:space="preserve"> These and many other issues require the intentional and thoughtful practice of ethical name authority work.</w:t>
      </w:r>
      <w:r>
        <w:rPr>
          <w:rStyle w:val="EndnoteReference"/>
          <w:rFonts w:ascii="Times New Roman" w:eastAsia="Times New Roman" w:hAnsi="Times New Roman" w:cs="Times New Roman"/>
          <w:sz w:val="24"/>
          <w:szCs w:val="24"/>
        </w:rPr>
        <w:endnoteReference w:id="46"/>
      </w:r>
      <w:r>
        <w:rPr>
          <w:rFonts w:ascii="Times New Roman" w:eastAsia="Times New Roman" w:hAnsi="Times New Roman" w:cs="Times New Roman"/>
          <w:sz w:val="24"/>
          <w:szCs w:val="24"/>
        </w:rPr>
        <w:t xml:space="preserve"> </w:t>
      </w:r>
    </w:p>
    <w:p w14:paraId="2D4F4D88" w14:textId="536D0E5A" w:rsidR="00915117" w:rsidRPr="00915117" w:rsidRDefault="00915117" w:rsidP="00915117">
      <w:pPr>
        <w:spacing w:line="480" w:lineRule="auto"/>
        <w:ind w:firstLine="720"/>
        <w:rPr>
          <w:rFonts w:ascii="Times New Roman" w:eastAsia="Times New Roman" w:hAnsi="Times New Roman" w:cs="Times New Roman"/>
          <w:sz w:val="24"/>
          <w:szCs w:val="24"/>
        </w:rPr>
      </w:pPr>
      <w:r w:rsidRPr="00D636B6">
        <w:rPr>
          <w:rFonts w:ascii="Times New Roman" w:eastAsia="Times New Roman" w:hAnsi="Times New Roman" w:cs="Times New Roman"/>
          <w:sz w:val="24"/>
          <w:szCs w:val="24"/>
        </w:rPr>
        <w:t xml:space="preserve">Ethical concerns also come into play when </w:t>
      </w:r>
      <w:r>
        <w:rPr>
          <w:rFonts w:ascii="Times New Roman" w:eastAsia="Times New Roman" w:hAnsi="Times New Roman" w:cs="Times New Roman"/>
          <w:sz w:val="24"/>
          <w:szCs w:val="24"/>
        </w:rPr>
        <w:t xml:space="preserve">catalogers are assigning subject terms. </w:t>
      </w:r>
      <w:r w:rsidRPr="00691200">
        <w:rPr>
          <w:rFonts w:ascii="Times New Roman" w:eastAsia="Times New Roman" w:hAnsi="Times New Roman" w:cs="Times New Roman"/>
          <w:sz w:val="24"/>
          <w:szCs w:val="24"/>
          <w:highlight w:val="yellow"/>
        </w:rPr>
        <w:t>[sentence about bias and example of bias]</w:t>
      </w:r>
      <w:r>
        <w:rPr>
          <w:rFonts w:ascii="Times New Roman" w:eastAsia="Times New Roman" w:hAnsi="Times New Roman" w:cs="Times New Roman"/>
          <w:sz w:val="24"/>
          <w:szCs w:val="24"/>
        </w:rPr>
        <w:t xml:space="preserve">.  Another ethical issue that may need to be considered with relation to subject … is the risk of hindering access to library materials through </w:t>
      </w:r>
      <w:r w:rsidRPr="00691200">
        <w:rPr>
          <w:rFonts w:ascii="Times New Roman" w:eastAsia="Times New Roman" w:hAnsi="Times New Roman" w:cs="Times New Roman"/>
          <w:sz w:val="24"/>
          <w:szCs w:val="24"/>
          <w:highlight w:val="yellow"/>
        </w:rPr>
        <w:t xml:space="preserve">[application of subject headings inappropriately due to lack of sufficient familiarity with the subject matter or through the selection of antiquated terminology. [example of indigenous terminology </w:t>
      </w:r>
      <w:r>
        <w:rPr>
          <w:rFonts w:ascii="Times New Roman" w:eastAsia="Times New Roman" w:hAnsi="Times New Roman" w:cs="Times New Roman"/>
          <w:sz w:val="24"/>
          <w:szCs w:val="24"/>
          <w:highlight w:val="yellow"/>
        </w:rPr>
        <w:t xml:space="preserve">that the local community wouldn’t search by… </w:t>
      </w:r>
      <w:r w:rsidRPr="00691200">
        <w:rPr>
          <w:rFonts w:ascii="Times New Roman" w:eastAsia="Times New Roman" w:hAnsi="Times New Roman" w:cs="Times New Roman"/>
          <w:sz w:val="24"/>
          <w:szCs w:val="24"/>
          <w:highlight w:val="yellow"/>
        </w:rPr>
        <w:t>and naming]</w:t>
      </w:r>
      <w:r>
        <w:rPr>
          <w:rFonts w:ascii="Times New Roman" w:eastAsia="Times New Roman" w:hAnsi="Times New Roman" w:cs="Times New Roman"/>
          <w:sz w:val="24"/>
          <w:szCs w:val="24"/>
          <w:highlight w:val="yellow"/>
        </w:rPr>
        <w:t xml:space="preserve"> [conclusion sentence for subjects paragraph]</w:t>
      </w:r>
    </w:p>
    <w:p w14:paraId="2431E704" w14:textId="30AC7942" w:rsidR="007C3FAA" w:rsidRPr="00915117" w:rsidRDefault="007C3FAA" w:rsidP="007C3FAA">
      <w:pPr>
        <w:spacing w:line="480" w:lineRule="auto"/>
        <w:ind w:firstLine="720"/>
        <w:rPr>
          <w:rFonts w:ascii="Times New Roman" w:eastAsia="Times New Roman" w:hAnsi="Times New Roman" w:cs="Times New Roman"/>
          <w:sz w:val="24"/>
          <w:szCs w:val="24"/>
          <w:highlight w:val="white"/>
        </w:rPr>
      </w:pPr>
      <w:r w:rsidRPr="00915117">
        <w:rPr>
          <w:rFonts w:ascii="Times New Roman" w:eastAsia="Times New Roman" w:hAnsi="Times New Roman" w:cs="Times New Roman"/>
          <w:sz w:val="24"/>
          <w:szCs w:val="24"/>
        </w:rPr>
        <w:t xml:space="preserve">As practitioners grapple with these challenging decisions in their authority work, important conversations are emerging in academic literature, conferences, forums, committees, and working groups. To bolster the development of each individual cataloger’s judgment, the library community is working toward the provision of better institutional guidance for the ethical application of cataloging principles. A new international committee is developing a code of </w:t>
      </w:r>
      <w:r w:rsidRPr="00915117">
        <w:rPr>
          <w:rFonts w:ascii="Times New Roman" w:eastAsia="Times New Roman" w:hAnsi="Times New Roman" w:cs="Times New Roman"/>
          <w:sz w:val="24"/>
          <w:szCs w:val="24"/>
        </w:rPr>
        <w:lastRenderedPageBreak/>
        <w:t>ethics for catalogers which will address key issues</w:t>
      </w:r>
      <w:r w:rsidR="007B1FCB" w:rsidRPr="00915117">
        <w:rPr>
          <w:rFonts w:ascii="Times New Roman" w:eastAsia="Times New Roman" w:hAnsi="Times New Roman" w:cs="Times New Roman"/>
          <w:sz w:val="24"/>
          <w:szCs w:val="24"/>
        </w:rPr>
        <w:t xml:space="preserve"> </w:t>
      </w:r>
      <w:r w:rsidR="007B1FCB" w:rsidRPr="00915117">
        <w:rPr>
          <w:rFonts w:ascii="Times New Roman" w:eastAsia="Times New Roman" w:hAnsi="Times New Roman" w:cs="Times New Roman"/>
          <w:sz w:val="24"/>
          <w:szCs w:val="24"/>
          <w:highlight w:val="yellow"/>
        </w:rPr>
        <w:t>[reference the website]</w:t>
      </w:r>
      <w:r w:rsidRPr="00915117">
        <w:rPr>
          <w:rFonts w:ascii="Times New Roman" w:eastAsia="Times New Roman" w:hAnsi="Times New Roman" w:cs="Times New Roman"/>
          <w:sz w:val="24"/>
          <w:szCs w:val="24"/>
        </w:rPr>
        <w:t>. Another resource produced by this committee is a growing cataloging ethics bibliography, providing catalogers a comprehensive curriculum for developing their awareness of the issues at stake and practical solutions for scenarios they may encounter in their work.</w:t>
      </w:r>
      <w:r w:rsidRPr="00915117">
        <w:rPr>
          <w:rFonts w:ascii="Times New Roman" w:eastAsia="Times New Roman" w:hAnsi="Times New Roman" w:cs="Times New Roman"/>
          <w:sz w:val="24"/>
          <w:szCs w:val="24"/>
          <w:vertAlign w:val="superscript"/>
        </w:rPr>
        <w:endnoteReference w:id="47"/>
      </w:r>
      <w:r w:rsidRPr="00915117">
        <w:rPr>
          <w:rFonts w:ascii="Times New Roman" w:eastAsia="Times New Roman" w:hAnsi="Times New Roman" w:cs="Times New Roman"/>
          <w:sz w:val="24"/>
          <w:szCs w:val="24"/>
        </w:rPr>
        <w:t xml:space="preserve"> Keeping abreast of the evolution of ethical authority control practice through a study of the literature, participating in community developments, and applying ethical principles as they are learned will ensure catalogers have the understanding necessary to ethically provide library users with richly connected resources and useful information about the creators of those works.</w:t>
      </w:r>
    </w:p>
    <w:p w14:paraId="2978438B" w14:textId="77777777" w:rsidR="007C3FAA" w:rsidRPr="00DB7C91" w:rsidRDefault="007C3FAA" w:rsidP="007C3FAA">
      <w:pPr>
        <w:spacing w:line="480" w:lineRule="auto"/>
        <w:rPr>
          <w:rFonts w:ascii="Times New Roman" w:eastAsia="Times New Roman" w:hAnsi="Times New Roman" w:cs="Times New Roman"/>
          <w:color w:val="FF0000"/>
          <w:sz w:val="24"/>
          <w:szCs w:val="24"/>
          <w:highlight w:val="white"/>
        </w:rPr>
      </w:pPr>
      <w:commentRangeStart w:id="505"/>
      <w:r w:rsidRPr="00DB7C91">
        <w:rPr>
          <w:rFonts w:ascii="Times New Roman" w:hAnsi="Times New Roman" w:cs="Times New Roman"/>
          <w:b/>
          <w:sz w:val="24"/>
          <w:szCs w:val="24"/>
          <w:highlight w:val="white"/>
        </w:rPr>
        <w:t>Into the future</w:t>
      </w:r>
      <w:commentRangeEnd w:id="505"/>
      <w:r w:rsidR="0000576D">
        <w:rPr>
          <w:rStyle w:val="CommentReference"/>
        </w:rPr>
        <w:commentReference w:id="505"/>
      </w:r>
    </w:p>
    <w:p w14:paraId="05C40317" w14:textId="6CB3569A" w:rsidR="007C3FAA" w:rsidRPr="00DB7C91" w:rsidRDefault="007C3FAA" w:rsidP="00927F90">
      <w:pPr>
        <w:spacing w:line="480" w:lineRule="auto"/>
        <w:rPr>
          <w:rFonts w:ascii="Times New Roman" w:eastAsia="Times New Roman" w:hAnsi="Times New Roman" w:cs="Times New Roman"/>
          <w:sz w:val="24"/>
          <w:szCs w:val="24"/>
          <w:highlight w:val="white"/>
        </w:rPr>
      </w:pPr>
      <w:r w:rsidRPr="00DB7C91">
        <w:rPr>
          <w:rFonts w:ascii="Times New Roman" w:eastAsia="Times New Roman" w:hAnsi="Times New Roman" w:cs="Times New Roman"/>
          <w:sz w:val="24"/>
          <w:szCs w:val="24"/>
          <w:highlight w:val="white"/>
        </w:rPr>
        <w:t>Various initiatives and pilot projects look to shape the future of authority control and identity management. Directed by the Library of Congress and contracted with Zepheira, BIBFRAME</w:t>
      </w:r>
      <w:r w:rsidRPr="00DB7C91">
        <w:rPr>
          <w:rFonts w:ascii="Times New Roman" w:eastAsia="Times New Roman" w:hAnsi="Times New Roman" w:cs="Times New Roman"/>
          <w:sz w:val="24"/>
          <w:szCs w:val="24"/>
          <w:highlight w:val="white"/>
          <w:vertAlign w:val="superscript"/>
        </w:rPr>
        <w:endnoteReference w:id="48"/>
      </w:r>
      <w:r w:rsidRPr="00DB7C91">
        <w:rPr>
          <w:rFonts w:ascii="Times New Roman" w:eastAsia="Times New Roman" w:hAnsi="Times New Roman" w:cs="Times New Roman"/>
          <w:sz w:val="24"/>
          <w:szCs w:val="24"/>
          <w:highlight w:val="white"/>
        </w:rPr>
        <w:t xml:space="preserve"> represents </w:t>
      </w:r>
      <w:del w:id="510" w:author="Greg Reeve" w:date="2020-12-19T23:13:00Z">
        <w:r w:rsidRPr="00DB7C91" w:rsidDel="00EB32BF">
          <w:rPr>
            <w:rFonts w:ascii="Times New Roman" w:eastAsia="Times New Roman" w:hAnsi="Times New Roman" w:cs="Times New Roman"/>
            <w:sz w:val="24"/>
            <w:szCs w:val="24"/>
            <w:highlight w:val="white"/>
          </w:rPr>
          <w:delText xml:space="preserve">the </w:delText>
        </w:r>
      </w:del>
      <w:ins w:id="511" w:author="Greg Reeve" w:date="2020-12-19T23:13:00Z">
        <w:r w:rsidR="00EB32BF">
          <w:rPr>
            <w:rFonts w:ascii="Times New Roman" w:eastAsia="Times New Roman" w:hAnsi="Times New Roman" w:cs="Times New Roman"/>
            <w:sz w:val="24"/>
            <w:szCs w:val="24"/>
            <w:highlight w:val="white"/>
          </w:rPr>
          <w:t>a potential</w:t>
        </w:r>
        <w:r w:rsidR="00EB32BF" w:rsidRPr="00DB7C91">
          <w:rPr>
            <w:rFonts w:ascii="Times New Roman" w:eastAsia="Times New Roman" w:hAnsi="Times New Roman" w:cs="Times New Roman"/>
            <w:sz w:val="24"/>
            <w:szCs w:val="24"/>
            <w:highlight w:val="white"/>
          </w:rPr>
          <w:t xml:space="preserve"> </w:t>
        </w:r>
      </w:ins>
      <w:r w:rsidRPr="00DB7C91">
        <w:rPr>
          <w:rFonts w:ascii="Times New Roman" w:eastAsia="Times New Roman" w:hAnsi="Times New Roman" w:cs="Times New Roman"/>
          <w:sz w:val="24"/>
          <w:szCs w:val="24"/>
          <w:highlight w:val="white"/>
        </w:rPr>
        <w:t xml:space="preserve">future of bibliographic description that is increasingly plugged into the world of the </w:t>
      </w:r>
      <w:r>
        <w:rPr>
          <w:rFonts w:ascii="Times New Roman" w:eastAsia="Times New Roman" w:hAnsi="Times New Roman" w:cs="Times New Roman"/>
          <w:sz w:val="24"/>
          <w:szCs w:val="24"/>
          <w:highlight w:val="white"/>
        </w:rPr>
        <w:t>S</w:t>
      </w:r>
      <w:r w:rsidRPr="00DB7C91">
        <w:rPr>
          <w:rFonts w:ascii="Times New Roman" w:eastAsia="Times New Roman" w:hAnsi="Times New Roman" w:cs="Times New Roman"/>
          <w:sz w:val="24"/>
          <w:szCs w:val="24"/>
          <w:highlight w:val="white"/>
        </w:rPr>
        <w:t xml:space="preserve">emantic </w:t>
      </w:r>
      <w:r>
        <w:rPr>
          <w:rFonts w:ascii="Times New Roman" w:eastAsia="Times New Roman" w:hAnsi="Times New Roman" w:cs="Times New Roman"/>
          <w:sz w:val="24"/>
          <w:szCs w:val="24"/>
          <w:highlight w:val="white"/>
        </w:rPr>
        <w:t>W</w:t>
      </w:r>
      <w:r w:rsidRPr="00DB7C91">
        <w:rPr>
          <w:rFonts w:ascii="Times New Roman" w:eastAsia="Times New Roman" w:hAnsi="Times New Roman" w:cs="Times New Roman"/>
          <w:sz w:val="24"/>
          <w:szCs w:val="24"/>
          <w:highlight w:val="white"/>
        </w:rPr>
        <w:t>eb and linked data. BIBFRAME is a new encoding standard for bibliographic metadata and description that is aimed at replacing the current MARC 21 format. It promises improved interoperability for cooperative cataloging and sharing as well as connecting to broader non-library W</w:t>
      </w:r>
      <w:r>
        <w:rPr>
          <w:rFonts w:ascii="Times New Roman" w:eastAsia="Times New Roman" w:hAnsi="Times New Roman" w:cs="Times New Roman"/>
          <w:sz w:val="24"/>
          <w:szCs w:val="24"/>
          <w:highlight w:val="white"/>
        </w:rPr>
        <w:t>eb</w:t>
      </w:r>
      <w:r w:rsidRPr="00DB7C91">
        <w:rPr>
          <w:rFonts w:ascii="Times New Roman" w:eastAsia="Times New Roman" w:hAnsi="Times New Roman" w:cs="Times New Roman"/>
          <w:sz w:val="24"/>
          <w:szCs w:val="24"/>
          <w:highlight w:val="white"/>
        </w:rPr>
        <w:t xml:space="preserve"> communities. The development of BIBFRAME </w:t>
      </w:r>
      <w:ins w:id="512" w:author="Greg Reeve" w:date="2020-12-19T23:14:00Z">
        <w:r w:rsidR="008D6CE0">
          <w:rPr>
            <w:rFonts w:ascii="Times New Roman" w:eastAsia="Times New Roman" w:hAnsi="Times New Roman" w:cs="Times New Roman"/>
            <w:sz w:val="24"/>
            <w:szCs w:val="24"/>
            <w:highlight w:val="white"/>
          </w:rPr>
          <w:t xml:space="preserve">and other related linked data efforts </w:t>
        </w:r>
      </w:ins>
      <w:r w:rsidRPr="00DB7C91">
        <w:rPr>
          <w:rFonts w:ascii="Times New Roman" w:eastAsia="Times New Roman" w:hAnsi="Times New Roman" w:cs="Times New Roman"/>
          <w:sz w:val="24"/>
          <w:szCs w:val="24"/>
          <w:highlight w:val="white"/>
        </w:rPr>
        <w:t xml:space="preserve">represents a move away from thinking of </w:t>
      </w:r>
      <w:del w:id="513" w:author="Greg Reeve" w:date="2020-12-19T23:17:00Z">
        <w:r w:rsidRPr="00DB7C91" w:rsidDel="008D6CE0">
          <w:rPr>
            <w:rFonts w:ascii="Times New Roman" w:eastAsia="Times New Roman" w:hAnsi="Times New Roman" w:cs="Times New Roman"/>
            <w:sz w:val="24"/>
            <w:szCs w:val="24"/>
            <w:highlight w:val="white"/>
          </w:rPr>
          <w:delText xml:space="preserve">bibliographic </w:delText>
        </w:r>
      </w:del>
      <w:ins w:id="514" w:author="Greg Reeve" w:date="2020-12-19T23:17:00Z">
        <w:r w:rsidR="008D6CE0">
          <w:rPr>
            <w:rFonts w:ascii="Times New Roman" w:eastAsia="Times New Roman" w:hAnsi="Times New Roman" w:cs="Times New Roman"/>
            <w:sz w:val="24"/>
            <w:szCs w:val="24"/>
            <w:highlight w:val="white"/>
          </w:rPr>
          <w:t>bibliographic and authority</w:t>
        </w:r>
      </w:ins>
      <w:ins w:id="515" w:author="Greg Reeve" w:date="2020-12-19T23:15:00Z">
        <w:r w:rsidR="008D6CE0">
          <w:rPr>
            <w:rFonts w:ascii="Times New Roman" w:eastAsia="Times New Roman" w:hAnsi="Times New Roman" w:cs="Times New Roman"/>
            <w:sz w:val="24"/>
            <w:szCs w:val="24"/>
            <w:highlight w:val="white"/>
          </w:rPr>
          <w:t xml:space="preserve"> </w:t>
        </w:r>
      </w:ins>
      <w:r w:rsidRPr="00DB7C91">
        <w:rPr>
          <w:rFonts w:ascii="Times New Roman" w:eastAsia="Times New Roman" w:hAnsi="Times New Roman" w:cs="Times New Roman"/>
          <w:sz w:val="24"/>
          <w:szCs w:val="24"/>
          <w:highlight w:val="white"/>
        </w:rPr>
        <w:t xml:space="preserve">metadata as carefully crafted records toward a focus on each element or attribute in a metadata record as data that can be combined and mixed in varying ways and levels not typical with current </w:t>
      </w:r>
      <w:del w:id="516" w:author="Greg Reeve" w:date="2020-12-19T23:17:00Z">
        <w:r w:rsidRPr="00DB7C91" w:rsidDel="008D6CE0">
          <w:rPr>
            <w:rFonts w:ascii="Times New Roman" w:eastAsia="Times New Roman" w:hAnsi="Times New Roman" w:cs="Times New Roman"/>
            <w:sz w:val="24"/>
            <w:szCs w:val="24"/>
            <w:highlight w:val="white"/>
          </w:rPr>
          <w:delText>bibliographic description</w:delText>
        </w:r>
      </w:del>
      <w:ins w:id="517" w:author="Greg Reeve" w:date="2020-12-19T23:17:00Z">
        <w:r w:rsidR="008D6CE0">
          <w:rPr>
            <w:rFonts w:ascii="Times New Roman" w:eastAsia="Times New Roman" w:hAnsi="Times New Roman" w:cs="Times New Roman"/>
            <w:sz w:val="24"/>
            <w:szCs w:val="24"/>
            <w:highlight w:val="white"/>
          </w:rPr>
          <w:t>library metadata</w:t>
        </w:r>
      </w:ins>
      <w:r w:rsidRPr="00DB7C91">
        <w:rPr>
          <w:rFonts w:ascii="Times New Roman" w:eastAsia="Times New Roman" w:hAnsi="Times New Roman" w:cs="Times New Roman"/>
          <w:sz w:val="24"/>
          <w:szCs w:val="24"/>
          <w:highlight w:val="white"/>
        </w:rPr>
        <w:t xml:space="preserve">. </w:t>
      </w:r>
      <w:ins w:id="518" w:author="Greg Reeve" w:date="2020-12-19T23:17:00Z">
        <w:r w:rsidR="008D6CE0">
          <w:rPr>
            <w:rFonts w:ascii="Times New Roman" w:eastAsia="Times New Roman" w:hAnsi="Times New Roman" w:cs="Times New Roman"/>
            <w:sz w:val="24"/>
            <w:szCs w:val="24"/>
            <w:highlight w:val="white"/>
          </w:rPr>
          <w:t>This</w:t>
        </w:r>
      </w:ins>
      <w:del w:id="519" w:author="Greg Reeve" w:date="2020-12-19T23:17:00Z">
        <w:r w:rsidRPr="00DB7C91" w:rsidDel="008D6CE0">
          <w:rPr>
            <w:rFonts w:ascii="Times New Roman" w:eastAsia="Times New Roman" w:hAnsi="Times New Roman" w:cs="Times New Roman"/>
            <w:sz w:val="24"/>
            <w:szCs w:val="24"/>
            <w:highlight w:val="white"/>
          </w:rPr>
          <w:delText>The</w:delText>
        </w:r>
      </w:del>
      <w:r w:rsidRPr="00DB7C91">
        <w:rPr>
          <w:rFonts w:ascii="Times New Roman" w:eastAsia="Times New Roman" w:hAnsi="Times New Roman" w:cs="Times New Roman"/>
          <w:sz w:val="24"/>
          <w:szCs w:val="24"/>
          <w:highlight w:val="white"/>
        </w:rPr>
        <w:t xml:space="preserve"> </w:t>
      </w:r>
      <w:ins w:id="520" w:author="Greg Reeve" w:date="2020-12-19T23:18:00Z">
        <w:r w:rsidR="008D6CE0">
          <w:rPr>
            <w:rFonts w:ascii="Times New Roman" w:eastAsia="Times New Roman" w:hAnsi="Times New Roman" w:cs="Times New Roman"/>
            <w:sz w:val="24"/>
            <w:szCs w:val="24"/>
            <w:highlight w:val="white"/>
          </w:rPr>
          <w:t xml:space="preserve">trend towards atomization of metadata records </w:t>
        </w:r>
      </w:ins>
      <w:del w:id="521" w:author="Greg Reeve" w:date="2020-12-19T23:18:00Z">
        <w:r w:rsidRPr="00DB7C91" w:rsidDel="008D6CE0">
          <w:rPr>
            <w:rFonts w:ascii="Times New Roman" w:eastAsia="Times New Roman" w:hAnsi="Times New Roman" w:cs="Times New Roman"/>
            <w:sz w:val="24"/>
            <w:szCs w:val="24"/>
            <w:highlight w:val="white"/>
          </w:rPr>
          <w:delText xml:space="preserve">atomization of </w:delText>
        </w:r>
      </w:del>
      <w:del w:id="522" w:author="Greg Reeve" w:date="2020-12-19T23:16:00Z">
        <w:r w:rsidRPr="00DB7C91" w:rsidDel="008D6CE0">
          <w:rPr>
            <w:rFonts w:ascii="Times New Roman" w:eastAsia="Times New Roman" w:hAnsi="Times New Roman" w:cs="Times New Roman"/>
            <w:sz w:val="24"/>
            <w:szCs w:val="24"/>
            <w:highlight w:val="white"/>
          </w:rPr>
          <w:delText xml:space="preserve">bibliographic description </w:delText>
        </w:r>
      </w:del>
      <w:r w:rsidRPr="00DB7C91">
        <w:rPr>
          <w:rFonts w:ascii="Times New Roman" w:eastAsia="Times New Roman" w:hAnsi="Times New Roman" w:cs="Times New Roman"/>
          <w:sz w:val="24"/>
          <w:szCs w:val="24"/>
          <w:highlight w:val="white"/>
        </w:rPr>
        <w:t xml:space="preserve">requires more reliance on authority control </w:t>
      </w:r>
      <w:del w:id="523" w:author="Greg Reeve" w:date="2020-12-19T23:16:00Z">
        <w:r w:rsidRPr="00DB7C91" w:rsidDel="008D6CE0">
          <w:rPr>
            <w:rFonts w:ascii="Times New Roman" w:eastAsia="Times New Roman" w:hAnsi="Times New Roman" w:cs="Times New Roman"/>
            <w:sz w:val="24"/>
            <w:szCs w:val="24"/>
            <w:highlight w:val="white"/>
          </w:rPr>
          <w:delText xml:space="preserve">that is designed </w:delText>
        </w:r>
      </w:del>
      <w:r w:rsidRPr="00DB7C91">
        <w:rPr>
          <w:rFonts w:ascii="Times New Roman" w:eastAsia="Times New Roman" w:hAnsi="Times New Roman" w:cs="Times New Roman"/>
          <w:sz w:val="24"/>
          <w:szCs w:val="24"/>
          <w:highlight w:val="white"/>
        </w:rPr>
        <w:t xml:space="preserve">to provide consistent, predictable library metadata. </w:t>
      </w:r>
    </w:p>
    <w:p w14:paraId="4BB749CB" w14:textId="77777777" w:rsidR="007C3FAA" w:rsidRPr="00DB7C91" w:rsidRDefault="007C3FAA" w:rsidP="007C3FAA">
      <w:pPr>
        <w:spacing w:line="480" w:lineRule="auto"/>
        <w:ind w:firstLine="720"/>
        <w:rPr>
          <w:rFonts w:ascii="Times New Roman" w:eastAsia="Times New Roman" w:hAnsi="Times New Roman" w:cs="Times New Roman"/>
          <w:sz w:val="24"/>
          <w:szCs w:val="24"/>
          <w:highlight w:val="white"/>
        </w:rPr>
      </w:pPr>
      <w:r w:rsidRPr="00DB7C91">
        <w:rPr>
          <w:rFonts w:ascii="Times New Roman" w:eastAsia="Times New Roman" w:hAnsi="Times New Roman" w:cs="Times New Roman"/>
          <w:sz w:val="24"/>
          <w:szCs w:val="24"/>
          <w:highlight w:val="white"/>
        </w:rPr>
        <w:t>The Linked Data for Libraries (LD4L)</w:t>
      </w:r>
      <w:r w:rsidRPr="00DB7C91">
        <w:rPr>
          <w:rFonts w:ascii="Times New Roman" w:eastAsia="Times New Roman" w:hAnsi="Times New Roman" w:cs="Times New Roman"/>
          <w:sz w:val="24"/>
          <w:szCs w:val="24"/>
          <w:highlight w:val="white"/>
          <w:vertAlign w:val="superscript"/>
        </w:rPr>
        <w:endnoteReference w:id="49"/>
      </w:r>
      <w:r w:rsidRPr="00DB7C91">
        <w:rPr>
          <w:rFonts w:ascii="Times New Roman" w:eastAsia="Times New Roman" w:hAnsi="Times New Roman" w:cs="Times New Roman"/>
          <w:sz w:val="24"/>
          <w:szCs w:val="24"/>
          <w:highlight w:val="white"/>
        </w:rPr>
        <w:t xml:space="preserve"> set of initiatives and grants represent</w:t>
      </w:r>
      <w:r>
        <w:rPr>
          <w:rFonts w:ascii="Times New Roman" w:eastAsia="Times New Roman" w:hAnsi="Times New Roman" w:cs="Times New Roman"/>
          <w:sz w:val="24"/>
          <w:szCs w:val="24"/>
          <w:highlight w:val="white"/>
        </w:rPr>
        <w:t>s</w:t>
      </w:r>
      <w:r w:rsidRPr="00DB7C91">
        <w:rPr>
          <w:rFonts w:ascii="Times New Roman" w:eastAsia="Times New Roman" w:hAnsi="Times New Roman" w:cs="Times New Roman"/>
          <w:sz w:val="24"/>
          <w:szCs w:val="24"/>
          <w:highlight w:val="white"/>
        </w:rPr>
        <w:t xml:space="preserve"> the efforts of major academic institutions</w:t>
      </w:r>
      <w:r>
        <w:rPr>
          <w:rFonts w:ascii="Times New Roman" w:eastAsia="Times New Roman" w:hAnsi="Times New Roman" w:cs="Times New Roman"/>
          <w:sz w:val="24"/>
          <w:szCs w:val="24"/>
          <w:highlight w:val="white"/>
        </w:rPr>
        <w:t>,</w:t>
      </w:r>
      <w:r w:rsidRPr="00DB7C91">
        <w:rPr>
          <w:rFonts w:ascii="Times New Roman" w:eastAsia="Times New Roman" w:hAnsi="Times New Roman" w:cs="Times New Roman"/>
          <w:sz w:val="24"/>
          <w:szCs w:val="24"/>
          <w:highlight w:val="white"/>
        </w:rPr>
        <w:t xml:space="preserve"> along with the Library of Congress and the PCC to develop </w:t>
      </w:r>
      <w:r w:rsidRPr="00DB7C91">
        <w:rPr>
          <w:rFonts w:ascii="Times New Roman" w:eastAsia="Times New Roman" w:hAnsi="Times New Roman" w:cs="Times New Roman"/>
          <w:sz w:val="24"/>
          <w:szCs w:val="24"/>
          <w:highlight w:val="white"/>
        </w:rPr>
        <w:lastRenderedPageBreak/>
        <w:t>guidelines for implementing the future of catalog metadata and description with BIBFRAME at its center in a shared, cooperative library community. Practical efforts center around catalog metadata creation, indexing, searching, and display as well as how larger W</w:t>
      </w:r>
      <w:r>
        <w:rPr>
          <w:rFonts w:ascii="Times New Roman" w:eastAsia="Times New Roman" w:hAnsi="Times New Roman" w:cs="Times New Roman"/>
          <w:sz w:val="24"/>
          <w:szCs w:val="24"/>
          <w:highlight w:val="white"/>
        </w:rPr>
        <w:t>eb</w:t>
      </w:r>
      <w:r w:rsidRPr="00DB7C91">
        <w:rPr>
          <w:rFonts w:ascii="Times New Roman" w:eastAsia="Times New Roman" w:hAnsi="Times New Roman" w:cs="Times New Roman"/>
          <w:sz w:val="24"/>
          <w:szCs w:val="24"/>
          <w:highlight w:val="white"/>
        </w:rPr>
        <w:t xml:space="preserve"> communities like Wikidata connect to these efforts. How authority control will inform and shape this work is an area of future research and exploration.</w:t>
      </w:r>
      <w:r w:rsidRPr="00DB7C91">
        <w:rPr>
          <w:rFonts w:ascii="Times New Roman" w:eastAsia="Times New Roman" w:hAnsi="Times New Roman" w:cs="Times New Roman"/>
          <w:sz w:val="24"/>
          <w:szCs w:val="24"/>
          <w:highlight w:val="white"/>
          <w:vertAlign w:val="superscript"/>
        </w:rPr>
        <w:endnoteReference w:id="50"/>
      </w:r>
    </w:p>
    <w:p w14:paraId="5196D2AD" w14:textId="52232241" w:rsidR="007C3FAA" w:rsidRPr="00005705" w:rsidRDefault="007C3FAA" w:rsidP="00005705">
      <w:pPr>
        <w:spacing w:line="480" w:lineRule="auto"/>
        <w:ind w:firstLine="720"/>
        <w:rPr>
          <w:rFonts w:ascii="Times New Roman" w:eastAsia="Times New Roman" w:hAnsi="Times New Roman" w:cs="Times New Roman"/>
          <w:sz w:val="24"/>
          <w:szCs w:val="24"/>
          <w:rPrChange w:id="532" w:author="Greg Reeve" w:date="2020-12-20T00:47:00Z">
            <w:rPr>
              <w:rFonts w:ascii="Times New Roman" w:eastAsia="Times New Roman" w:hAnsi="Times New Roman" w:cs="Times New Roman"/>
              <w:sz w:val="24"/>
              <w:szCs w:val="24"/>
              <w:highlight w:val="white"/>
            </w:rPr>
          </w:rPrChange>
        </w:rPr>
      </w:pPr>
      <w:r w:rsidRPr="00DB7C91">
        <w:rPr>
          <w:rFonts w:ascii="Times New Roman" w:eastAsia="Times New Roman" w:hAnsi="Times New Roman" w:cs="Times New Roman"/>
          <w:sz w:val="24"/>
          <w:szCs w:val="24"/>
          <w:highlight w:val="white"/>
        </w:rPr>
        <w:t>Recent pilot projects have the potential to shape the future of authority control and authority metadata. The PCC URIs in MARC records pilot</w:t>
      </w:r>
      <w:r w:rsidRPr="00DB7C91">
        <w:rPr>
          <w:rFonts w:ascii="Times New Roman" w:eastAsia="Times New Roman" w:hAnsi="Times New Roman" w:cs="Times New Roman"/>
          <w:sz w:val="24"/>
          <w:szCs w:val="24"/>
          <w:highlight w:val="white"/>
          <w:vertAlign w:val="superscript"/>
        </w:rPr>
        <w:endnoteReference w:id="51"/>
      </w:r>
      <w:r w:rsidRPr="00DB7C91">
        <w:rPr>
          <w:rFonts w:ascii="Times New Roman" w:eastAsia="Times New Roman" w:hAnsi="Times New Roman" w:cs="Times New Roman"/>
          <w:sz w:val="24"/>
          <w:szCs w:val="24"/>
          <w:highlight w:val="white"/>
        </w:rPr>
        <w:t xml:space="preserve"> initiated by the Library of Congress and the PCC explores applying principles of linked data and the </w:t>
      </w:r>
      <w:r>
        <w:rPr>
          <w:rFonts w:ascii="Times New Roman" w:eastAsia="Times New Roman" w:hAnsi="Times New Roman" w:cs="Times New Roman"/>
          <w:sz w:val="24"/>
          <w:szCs w:val="24"/>
          <w:highlight w:val="white"/>
        </w:rPr>
        <w:t>S</w:t>
      </w:r>
      <w:r w:rsidRPr="00DB7C91">
        <w:rPr>
          <w:rFonts w:ascii="Times New Roman" w:eastAsia="Times New Roman" w:hAnsi="Times New Roman" w:cs="Times New Roman"/>
          <w:sz w:val="24"/>
          <w:szCs w:val="24"/>
          <w:highlight w:val="white"/>
        </w:rPr>
        <w:t xml:space="preserve">emantic </w:t>
      </w:r>
      <w:r>
        <w:rPr>
          <w:rFonts w:ascii="Times New Roman" w:eastAsia="Times New Roman" w:hAnsi="Times New Roman" w:cs="Times New Roman"/>
          <w:sz w:val="24"/>
          <w:szCs w:val="24"/>
          <w:highlight w:val="white"/>
        </w:rPr>
        <w:t>W</w:t>
      </w:r>
      <w:r w:rsidRPr="00DB7C91">
        <w:rPr>
          <w:rFonts w:ascii="Times New Roman" w:eastAsia="Times New Roman" w:hAnsi="Times New Roman" w:cs="Times New Roman"/>
          <w:sz w:val="24"/>
          <w:szCs w:val="24"/>
          <w:highlight w:val="white"/>
        </w:rPr>
        <w:t xml:space="preserve">eb to more consistent and pervasive identifier creation and identity maintenance. The use of </w:t>
      </w:r>
      <w:del w:id="537" w:author="Greg Reeve" w:date="2020-12-20T00:40:00Z">
        <w:r w:rsidRPr="00DB7C91" w:rsidDel="00D62E43">
          <w:rPr>
            <w:rFonts w:ascii="Times New Roman" w:eastAsia="Times New Roman" w:hAnsi="Times New Roman" w:cs="Times New Roman"/>
            <w:sz w:val="24"/>
            <w:szCs w:val="24"/>
            <w:highlight w:val="white"/>
          </w:rPr>
          <w:delText xml:space="preserve">standard </w:delText>
        </w:r>
      </w:del>
      <w:ins w:id="538" w:author="Greg Reeve" w:date="2020-12-20T00:40:00Z">
        <w:r w:rsidR="00D62E43">
          <w:rPr>
            <w:rFonts w:ascii="Times New Roman" w:eastAsia="Times New Roman" w:hAnsi="Times New Roman" w:cs="Times New Roman"/>
            <w:sz w:val="24"/>
            <w:szCs w:val="24"/>
            <w:highlight w:val="white"/>
          </w:rPr>
          <w:t>these</w:t>
        </w:r>
        <w:r w:rsidR="00D62E43" w:rsidRPr="00DB7C91">
          <w:rPr>
            <w:rFonts w:ascii="Times New Roman" w:eastAsia="Times New Roman" w:hAnsi="Times New Roman" w:cs="Times New Roman"/>
            <w:sz w:val="24"/>
            <w:szCs w:val="24"/>
            <w:highlight w:val="white"/>
          </w:rPr>
          <w:t xml:space="preserve"> </w:t>
        </w:r>
      </w:ins>
      <w:r w:rsidRPr="00DB7C91">
        <w:rPr>
          <w:rFonts w:ascii="Times New Roman" w:eastAsia="Times New Roman" w:hAnsi="Times New Roman" w:cs="Times New Roman"/>
          <w:sz w:val="24"/>
          <w:szCs w:val="24"/>
          <w:highlight w:val="white"/>
        </w:rPr>
        <w:t xml:space="preserve">identifiers enables connecting </w:t>
      </w:r>
      <w:del w:id="539" w:author="Greg Reeve" w:date="2020-12-19T15:52:00Z">
        <w:r w:rsidRPr="00DB7C91" w:rsidDel="00087CCC">
          <w:rPr>
            <w:rFonts w:ascii="Times New Roman" w:eastAsia="Times New Roman" w:hAnsi="Times New Roman" w:cs="Times New Roman"/>
            <w:sz w:val="24"/>
            <w:szCs w:val="24"/>
            <w:highlight w:val="white"/>
          </w:rPr>
          <w:delText xml:space="preserve">traditionally siloed </w:delText>
        </w:r>
      </w:del>
      <w:r w:rsidRPr="00DB7C91">
        <w:rPr>
          <w:rFonts w:ascii="Times New Roman" w:eastAsia="Times New Roman" w:hAnsi="Times New Roman" w:cs="Times New Roman"/>
          <w:sz w:val="24"/>
          <w:szCs w:val="24"/>
          <w:highlight w:val="white"/>
        </w:rPr>
        <w:t>library metadata to the larger W</w:t>
      </w:r>
      <w:r>
        <w:rPr>
          <w:rFonts w:ascii="Times New Roman" w:eastAsia="Times New Roman" w:hAnsi="Times New Roman" w:cs="Times New Roman"/>
          <w:sz w:val="24"/>
          <w:szCs w:val="24"/>
          <w:highlight w:val="white"/>
        </w:rPr>
        <w:t>eb</w:t>
      </w:r>
      <w:r w:rsidRPr="00DB7C91">
        <w:rPr>
          <w:rFonts w:ascii="Times New Roman" w:eastAsia="Times New Roman" w:hAnsi="Times New Roman" w:cs="Times New Roman"/>
          <w:sz w:val="24"/>
          <w:szCs w:val="24"/>
          <w:highlight w:val="white"/>
        </w:rPr>
        <w:t xml:space="preserve"> and </w:t>
      </w:r>
      <w:r>
        <w:rPr>
          <w:rFonts w:ascii="Times New Roman" w:eastAsia="Times New Roman" w:hAnsi="Times New Roman" w:cs="Times New Roman"/>
          <w:sz w:val="24"/>
          <w:szCs w:val="24"/>
          <w:highlight w:val="white"/>
        </w:rPr>
        <w:t>S</w:t>
      </w:r>
      <w:r w:rsidRPr="00DB7C91">
        <w:rPr>
          <w:rFonts w:ascii="Times New Roman" w:eastAsia="Times New Roman" w:hAnsi="Times New Roman" w:cs="Times New Roman"/>
          <w:sz w:val="24"/>
          <w:szCs w:val="24"/>
          <w:highlight w:val="white"/>
        </w:rPr>
        <w:t xml:space="preserve">emantic </w:t>
      </w:r>
      <w:r>
        <w:rPr>
          <w:rFonts w:ascii="Times New Roman" w:eastAsia="Times New Roman" w:hAnsi="Times New Roman" w:cs="Times New Roman"/>
          <w:sz w:val="24"/>
          <w:szCs w:val="24"/>
          <w:highlight w:val="white"/>
        </w:rPr>
        <w:t>W</w:t>
      </w:r>
      <w:r w:rsidRPr="00DB7C91">
        <w:rPr>
          <w:rFonts w:ascii="Times New Roman" w:eastAsia="Times New Roman" w:hAnsi="Times New Roman" w:cs="Times New Roman"/>
          <w:sz w:val="24"/>
          <w:szCs w:val="24"/>
          <w:highlight w:val="white"/>
        </w:rPr>
        <w:t xml:space="preserve">eb communities. </w:t>
      </w:r>
      <w:ins w:id="540" w:author="Greg Reeve" w:date="2020-12-20T00:37:00Z">
        <w:r w:rsidR="00DD4D78">
          <w:rPr>
            <w:rFonts w:ascii="Times New Roman" w:eastAsia="Times New Roman" w:hAnsi="Times New Roman" w:cs="Times New Roman"/>
            <w:sz w:val="24"/>
            <w:szCs w:val="24"/>
            <w:highlight w:val="white"/>
          </w:rPr>
          <w:t xml:space="preserve">For example, </w:t>
        </w:r>
      </w:ins>
      <w:ins w:id="541" w:author="Greg Reeve" w:date="2020-12-20T00:45:00Z">
        <w:r w:rsidR="00005705">
          <w:rPr>
            <w:rFonts w:ascii="Times New Roman" w:eastAsia="Times New Roman" w:hAnsi="Times New Roman" w:cs="Times New Roman"/>
            <w:sz w:val="24"/>
            <w:szCs w:val="24"/>
            <w:highlight w:val="white"/>
          </w:rPr>
          <w:t>the person</w:t>
        </w:r>
      </w:ins>
      <w:ins w:id="542" w:author="Greg Reeve" w:date="2020-12-20T00:46:00Z">
        <w:r w:rsidR="00005705">
          <w:rPr>
            <w:rFonts w:ascii="Times New Roman" w:eastAsia="Times New Roman" w:hAnsi="Times New Roman" w:cs="Times New Roman"/>
            <w:sz w:val="24"/>
            <w:szCs w:val="24"/>
            <w:highlight w:val="white"/>
          </w:rPr>
          <w:t xml:space="preserve"> entity</w:t>
        </w:r>
      </w:ins>
      <w:ins w:id="543" w:author="Greg Reeve" w:date="2020-12-20T00:40:00Z">
        <w:r w:rsidR="00D62E43">
          <w:rPr>
            <w:rFonts w:ascii="Times New Roman" w:eastAsia="Times New Roman" w:hAnsi="Times New Roman" w:cs="Times New Roman"/>
            <w:sz w:val="24"/>
            <w:szCs w:val="24"/>
            <w:highlight w:val="white"/>
          </w:rPr>
          <w:t xml:space="preserve"> </w:t>
        </w:r>
      </w:ins>
      <w:ins w:id="544" w:author="Greg Reeve" w:date="2020-12-20T00:41:00Z">
        <w:r w:rsidR="00005705" w:rsidRPr="00005705">
          <w:rPr>
            <w:rFonts w:ascii="Times New Roman" w:eastAsia="Times New Roman" w:hAnsi="Times New Roman" w:cs="Times New Roman"/>
            <w:sz w:val="24"/>
            <w:szCs w:val="24"/>
          </w:rPr>
          <w:t>Gottardo Aldighieri</w:t>
        </w:r>
        <w:r w:rsidR="00005705">
          <w:rPr>
            <w:rFonts w:ascii="Times New Roman" w:eastAsia="Times New Roman" w:hAnsi="Times New Roman" w:cs="Times New Roman"/>
            <w:sz w:val="24"/>
            <w:szCs w:val="24"/>
          </w:rPr>
          <w:t xml:space="preserve"> </w:t>
        </w:r>
      </w:ins>
      <w:ins w:id="545" w:author="Greg Reeve" w:date="2020-12-20T00:46:00Z">
        <w:r w:rsidR="00005705">
          <w:rPr>
            <w:rFonts w:ascii="Times New Roman" w:eastAsia="Times New Roman" w:hAnsi="Times New Roman" w:cs="Times New Roman"/>
            <w:sz w:val="24"/>
            <w:szCs w:val="24"/>
          </w:rPr>
          <w:t>is represented in Wikidata (</w:t>
        </w:r>
        <w:r w:rsidR="00005705" w:rsidRPr="00005705">
          <w:rPr>
            <w:rFonts w:ascii="Times New Roman" w:eastAsia="Times New Roman" w:hAnsi="Times New Roman" w:cs="Times New Roman"/>
            <w:sz w:val="24"/>
            <w:szCs w:val="24"/>
          </w:rPr>
          <w:t>Q550288</w:t>
        </w:r>
        <w:r w:rsidR="00005705">
          <w:rPr>
            <w:rFonts w:ascii="Times New Roman" w:eastAsia="Times New Roman" w:hAnsi="Times New Roman" w:cs="Times New Roman"/>
            <w:sz w:val="24"/>
            <w:szCs w:val="24"/>
          </w:rPr>
          <w:t>), ISNI (</w:t>
        </w:r>
        <w:r w:rsidR="00005705" w:rsidRPr="00005705">
          <w:rPr>
            <w:rFonts w:ascii="Times New Roman" w:eastAsia="Times New Roman" w:hAnsi="Times New Roman" w:cs="Times New Roman"/>
            <w:sz w:val="24"/>
            <w:szCs w:val="24"/>
          </w:rPr>
          <w:t>0000000109223014</w:t>
        </w:r>
        <w:r w:rsidR="00005705">
          <w:rPr>
            <w:rFonts w:ascii="Times New Roman" w:eastAsia="Times New Roman" w:hAnsi="Times New Roman" w:cs="Times New Roman"/>
            <w:sz w:val="24"/>
            <w:szCs w:val="24"/>
          </w:rPr>
          <w:t>), and VIAF (</w:t>
        </w:r>
        <w:r w:rsidR="00005705" w:rsidRPr="00005705">
          <w:rPr>
            <w:rFonts w:ascii="Times New Roman" w:eastAsia="Times New Roman" w:hAnsi="Times New Roman" w:cs="Times New Roman"/>
            <w:sz w:val="24"/>
            <w:szCs w:val="24"/>
          </w:rPr>
          <w:t>87359638</w:t>
        </w:r>
        <w:r w:rsidR="00005705">
          <w:rPr>
            <w:rFonts w:ascii="Times New Roman" w:eastAsia="Times New Roman" w:hAnsi="Times New Roman" w:cs="Times New Roman"/>
            <w:sz w:val="24"/>
            <w:szCs w:val="24"/>
          </w:rPr>
          <w:t>).</w:t>
        </w:r>
      </w:ins>
      <w:ins w:id="546" w:author="Greg Reeve" w:date="2020-12-20T00:47:00Z">
        <w:r w:rsidR="00005705">
          <w:rPr>
            <w:rFonts w:ascii="Times New Roman" w:eastAsia="Times New Roman" w:hAnsi="Times New Roman" w:cs="Times New Roman"/>
            <w:sz w:val="24"/>
            <w:szCs w:val="24"/>
          </w:rPr>
          <w:t xml:space="preserve"> These identifiers </w:t>
        </w:r>
      </w:ins>
      <w:ins w:id="547" w:author="Greg Reeve" w:date="2020-12-20T00:48:00Z">
        <w:r w:rsidR="00005705">
          <w:rPr>
            <w:rFonts w:ascii="Times New Roman" w:eastAsia="Times New Roman" w:hAnsi="Times New Roman" w:cs="Times New Roman"/>
            <w:sz w:val="24"/>
            <w:szCs w:val="24"/>
          </w:rPr>
          <w:t>can</w:t>
        </w:r>
      </w:ins>
      <w:ins w:id="548" w:author="Greg Reeve" w:date="2020-12-20T00:47:00Z">
        <w:r w:rsidR="00005705">
          <w:rPr>
            <w:rFonts w:ascii="Times New Roman" w:eastAsia="Times New Roman" w:hAnsi="Times New Roman" w:cs="Times New Roman"/>
            <w:sz w:val="24"/>
            <w:szCs w:val="24"/>
          </w:rPr>
          <w:t xml:space="preserve"> be included in an authority record for this person. </w:t>
        </w:r>
      </w:ins>
      <w:ins w:id="549" w:author="Greg Reeve" w:date="2020-12-20T00:44:00Z">
        <w:r w:rsidR="00005705">
          <w:rPr>
            <w:rFonts w:ascii="Times New Roman" w:eastAsia="Times New Roman" w:hAnsi="Times New Roman" w:cs="Times New Roman"/>
            <w:sz w:val="24"/>
            <w:szCs w:val="24"/>
          </w:rPr>
          <w:t xml:space="preserve">These services in turn could include a link to </w:t>
        </w:r>
      </w:ins>
      <w:ins w:id="550" w:author="Greg Reeve" w:date="2020-12-20T00:45:00Z">
        <w:r w:rsidR="00005705">
          <w:rPr>
            <w:rFonts w:ascii="Times New Roman" w:eastAsia="Times New Roman" w:hAnsi="Times New Roman" w:cs="Times New Roman"/>
            <w:sz w:val="24"/>
            <w:szCs w:val="24"/>
          </w:rPr>
          <w:t xml:space="preserve">the same entity in an existing </w:t>
        </w:r>
      </w:ins>
      <w:ins w:id="551" w:author="Greg Reeve" w:date="2020-12-20T00:49:00Z">
        <w:r w:rsidR="00005705">
          <w:rPr>
            <w:rFonts w:ascii="Times New Roman" w:eastAsia="Times New Roman" w:hAnsi="Times New Roman" w:cs="Times New Roman"/>
            <w:sz w:val="24"/>
            <w:szCs w:val="24"/>
          </w:rPr>
          <w:t xml:space="preserve">cooperative </w:t>
        </w:r>
      </w:ins>
      <w:ins w:id="552" w:author="Greg Reeve" w:date="2020-12-20T00:45:00Z">
        <w:r w:rsidR="00005705">
          <w:rPr>
            <w:rFonts w:ascii="Times New Roman" w:eastAsia="Times New Roman" w:hAnsi="Times New Roman" w:cs="Times New Roman"/>
            <w:sz w:val="24"/>
            <w:szCs w:val="24"/>
          </w:rPr>
          <w:t>authority database.</w:t>
        </w:r>
      </w:ins>
      <w:ins w:id="553" w:author="Greg Reeve" w:date="2020-12-20T00:48:00Z">
        <w:r w:rsidR="00005705">
          <w:rPr>
            <w:rFonts w:ascii="Times New Roman" w:eastAsia="Times New Roman" w:hAnsi="Times New Roman" w:cs="Times New Roman"/>
            <w:sz w:val="24"/>
            <w:szCs w:val="24"/>
          </w:rPr>
          <w:t xml:space="preserve"> </w:t>
        </w:r>
      </w:ins>
      <w:r w:rsidRPr="00DB7C91">
        <w:rPr>
          <w:rFonts w:ascii="Times New Roman" w:eastAsia="Times New Roman" w:hAnsi="Times New Roman" w:cs="Times New Roman"/>
          <w:sz w:val="24"/>
          <w:szCs w:val="24"/>
          <w:highlight w:val="white"/>
        </w:rPr>
        <w:t>The PCC Wikidata pilot</w:t>
      </w:r>
      <w:r w:rsidRPr="00DB7C91">
        <w:rPr>
          <w:rFonts w:ascii="Times New Roman" w:eastAsia="Times New Roman" w:hAnsi="Times New Roman" w:cs="Times New Roman"/>
          <w:sz w:val="24"/>
          <w:szCs w:val="24"/>
          <w:highlight w:val="white"/>
          <w:vertAlign w:val="superscript"/>
        </w:rPr>
        <w:endnoteReference w:id="52"/>
      </w:r>
      <w:r w:rsidRPr="00DB7C91">
        <w:rPr>
          <w:rFonts w:ascii="Times New Roman" w:eastAsia="Times New Roman" w:hAnsi="Times New Roman" w:cs="Times New Roman"/>
          <w:sz w:val="24"/>
          <w:szCs w:val="24"/>
          <w:highlight w:val="white"/>
        </w:rPr>
        <w:t xml:space="preserve"> is exploring the future of identity management by looking at Wikidata both as a source for authority metadata that could enrich existing library metadata and serve as a location for publishing existing authority and bibliographic metadata that would benefit library and non-library communities alike. The shared entity management infrastructure project</w:t>
      </w:r>
      <w:r w:rsidRPr="00DB7C91">
        <w:rPr>
          <w:rFonts w:ascii="Times New Roman" w:eastAsia="Times New Roman" w:hAnsi="Times New Roman" w:cs="Times New Roman"/>
          <w:sz w:val="24"/>
          <w:szCs w:val="24"/>
          <w:highlight w:val="white"/>
          <w:vertAlign w:val="superscript"/>
        </w:rPr>
        <w:endnoteReference w:id="53"/>
      </w:r>
      <w:r w:rsidRPr="00DB7C91">
        <w:rPr>
          <w:rFonts w:ascii="Times New Roman" w:eastAsia="Times New Roman" w:hAnsi="Times New Roman" w:cs="Times New Roman"/>
          <w:sz w:val="24"/>
          <w:szCs w:val="24"/>
          <w:highlight w:val="white"/>
        </w:rPr>
        <w:t xml:space="preserve"> is a project being developed by OCLC and partners within the library community to create a persistent, shared, and centralized system for managing identifiers and metadata for library information resources. This project aims to create an authoritative database of library metadata to connect library collections to communities and resources on the larger W</w:t>
      </w:r>
      <w:r>
        <w:rPr>
          <w:rFonts w:ascii="Times New Roman" w:eastAsia="Times New Roman" w:hAnsi="Times New Roman" w:cs="Times New Roman"/>
          <w:sz w:val="24"/>
          <w:szCs w:val="24"/>
          <w:highlight w:val="white"/>
        </w:rPr>
        <w:t>eb</w:t>
      </w:r>
      <w:r w:rsidRPr="00DB7C91">
        <w:rPr>
          <w:rFonts w:ascii="Times New Roman" w:eastAsia="Times New Roman" w:hAnsi="Times New Roman" w:cs="Times New Roman"/>
          <w:sz w:val="24"/>
          <w:szCs w:val="24"/>
          <w:highlight w:val="white"/>
        </w:rPr>
        <w:t xml:space="preserve"> and </w:t>
      </w:r>
      <w:r>
        <w:rPr>
          <w:rFonts w:ascii="Times New Roman" w:eastAsia="Times New Roman" w:hAnsi="Times New Roman" w:cs="Times New Roman"/>
          <w:sz w:val="24"/>
          <w:szCs w:val="24"/>
          <w:highlight w:val="white"/>
        </w:rPr>
        <w:t>S</w:t>
      </w:r>
      <w:r w:rsidRPr="00DB7C91">
        <w:rPr>
          <w:rFonts w:ascii="Times New Roman" w:eastAsia="Times New Roman" w:hAnsi="Times New Roman" w:cs="Times New Roman"/>
          <w:sz w:val="24"/>
          <w:szCs w:val="24"/>
          <w:highlight w:val="white"/>
        </w:rPr>
        <w:t xml:space="preserve">emantic </w:t>
      </w:r>
      <w:r>
        <w:rPr>
          <w:rFonts w:ascii="Times New Roman" w:eastAsia="Times New Roman" w:hAnsi="Times New Roman" w:cs="Times New Roman"/>
          <w:sz w:val="24"/>
          <w:szCs w:val="24"/>
          <w:highlight w:val="white"/>
        </w:rPr>
        <w:t>W</w:t>
      </w:r>
      <w:r w:rsidRPr="00DB7C91">
        <w:rPr>
          <w:rFonts w:ascii="Times New Roman" w:eastAsia="Times New Roman" w:hAnsi="Times New Roman" w:cs="Times New Roman"/>
          <w:sz w:val="24"/>
          <w:szCs w:val="24"/>
          <w:highlight w:val="white"/>
        </w:rPr>
        <w:t xml:space="preserve">eb. Just as authority control has evolved and </w:t>
      </w:r>
      <w:r w:rsidRPr="00DB7C91">
        <w:rPr>
          <w:rFonts w:ascii="Times New Roman" w:eastAsia="Times New Roman" w:hAnsi="Times New Roman" w:cs="Times New Roman"/>
          <w:sz w:val="24"/>
          <w:szCs w:val="24"/>
          <w:highlight w:val="white"/>
        </w:rPr>
        <w:lastRenderedPageBreak/>
        <w:t xml:space="preserve">adapted with past technology developments these projects and efforts will continue to press forward in improving the creation, maintenance, and discovery of information resources. </w:t>
      </w:r>
    </w:p>
    <w:p w14:paraId="221D2033" w14:textId="77777777" w:rsidR="007C3FAA" w:rsidRPr="00DB7C91" w:rsidRDefault="007C3FAA" w:rsidP="007C3FAA">
      <w:pPr>
        <w:spacing w:line="480" w:lineRule="auto"/>
        <w:rPr>
          <w:rFonts w:ascii="Times New Roman" w:hAnsi="Times New Roman" w:cs="Times New Roman"/>
          <w:b/>
          <w:sz w:val="24"/>
          <w:szCs w:val="24"/>
          <w:highlight w:val="white"/>
        </w:rPr>
      </w:pPr>
      <w:commentRangeStart w:id="562"/>
      <w:r>
        <w:rPr>
          <w:rFonts w:ascii="Times New Roman" w:hAnsi="Times New Roman" w:cs="Times New Roman"/>
          <w:b/>
          <w:sz w:val="24"/>
          <w:szCs w:val="24"/>
          <w:highlight w:val="white"/>
        </w:rPr>
        <w:t>Conclusion</w:t>
      </w:r>
      <w:commentRangeEnd w:id="562"/>
      <w:r w:rsidR="0000576D">
        <w:rPr>
          <w:rStyle w:val="CommentReference"/>
        </w:rPr>
        <w:commentReference w:id="562"/>
      </w:r>
    </w:p>
    <w:p w14:paraId="526906D7" w14:textId="2E94F6BA" w:rsidR="007C3FAA" w:rsidRPr="00DB7C91" w:rsidRDefault="007C3FAA" w:rsidP="00927F90">
      <w:pPr>
        <w:spacing w:line="480" w:lineRule="auto"/>
        <w:rPr>
          <w:rFonts w:ascii="Times New Roman" w:eastAsia="Times New Roman" w:hAnsi="Times New Roman" w:cs="Times New Roman"/>
          <w:sz w:val="24"/>
          <w:szCs w:val="24"/>
          <w:highlight w:val="white"/>
        </w:rPr>
      </w:pPr>
      <w:r w:rsidRPr="00DB7C91">
        <w:rPr>
          <w:rFonts w:ascii="Times New Roman" w:eastAsia="Times New Roman" w:hAnsi="Times New Roman" w:cs="Times New Roman"/>
          <w:sz w:val="24"/>
          <w:szCs w:val="24"/>
          <w:highlight w:val="white"/>
        </w:rPr>
        <w:t xml:space="preserve">As a continually growing and changing database, the library’s catalog requires ongoing maintenance, especially through disciplined authority control practice. While the work can be time-consuming and intellectually demanding, the pay-off for the user experience is incalculable. </w:t>
      </w:r>
      <w:r>
        <w:rPr>
          <w:rFonts w:ascii="Times New Roman" w:eastAsia="Times New Roman" w:hAnsi="Times New Roman" w:cs="Times New Roman"/>
          <w:sz w:val="24"/>
          <w:szCs w:val="24"/>
          <w:highlight w:val="white"/>
        </w:rPr>
        <w:t xml:space="preserve">The authority control landscape is an interconnected network of libraries, vendors, databases, and services. </w:t>
      </w:r>
      <w:r w:rsidRPr="00DB7C91">
        <w:rPr>
          <w:rFonts w:ascii="Times New Roman" w:eastAsia="Times New Roman" w:hAnsi="Times New Roman" w:cs="Times New Roman"/>
          <w:sz w:val="24"/>
          <w:szCs w:val="24"/>
          <w:highlight w:val="white"/>
        </w:rPr>
        <w:t>Library patrons of today expect seamless information retrieval and sophisticated navigation. Correct application of authority control best practices assists catalogers in meeting these needs, while connecting users to the most relevant resources for their information search.</w:t>
      </w:r>
    </w:p>
    <w:p w14:paraId="2238366E" w14:textId="77777777" w:rsidR="007C3FAA" w:rsidRPr="00DB7C91" w:rsidRDefault="007C3FAA" w:rsidP="007C3FAA">
      <w:pPr>
        <w:spacing w:line="480" w:lineRule="auto"/>
        <w:rPr>
          <w:rFonts w:ascii="Times New Roman" w:eastAsia="Times New Roman" w:hAnsi="Times New Roman" w:cs="Times New Roman"/>
          <w:b/>
          <w:sz w:val="24"/>
          <w:szCs w:val="24"/>
          <w:highlight w:val="white"/>
        </w:rPr>
      </w:pPr>
      <w:r>
        <w:rPr>
          <w:rFonts w:ascii="Times New Roman" w:hAnsi="Times New Roman" w:cs="Times New Roman"/>
          <w:b/>
          <w:sz w:val="24"/>
          <w:szCs w:val="24"/>
          <w:highlight w:val="white"/>
        </w:rPr>
        <w:t>Notes</w:t>
      </w:r>
    </w:p>
    <w:p w14:paraId="24D80B6A" w14:textId="77777777" w:rsidR="00745DC1" w:rsidRDefault="00745DC1"/>
    <w:sectPr w:rsidR="00745DC1">
      <w:headerReference w:type="default" r:id="rId10"/>
      <w:endnotePr>
        <w:numFmt w:val="decimal"/>
      </w:endnotePr>
      <w:pgSz w:w="12240" w:h="15840"/>
      <w:pgMar w:top="1440" w:right="1440" w:bottom="1440" w:left="1440" w:header="720" w:footer="720" w:gutter="0"/>
      <w:pgNumType w:start="1"/>
      <w:cols w:space="720"/>
      <w:titlePg/>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Rebecca Wiederhold" w:date="2020-12-17T11:44:00Z" w:initials="RW">
    <w:p w14:paraId="6317EEAF" w14:textId="3A2D5942" w:rsidR="00C34A02" w:rsidRDefault="00C34A02">
      <w:pPr>
        <w:pStyle w:val="CommentText"/>
      </w:pPr>
      <w:r>
        <w:rPr>
          <w:rStyle w:val="CommentReference"/>
        </w:rPr>
        <w:annotationRef/>
      </w:r>
      <w:r>
        <w:t>General comments from the reviewers on our original introduction were that it was weak and needed to introduce a concrete definition of authority control rather than waiting to the AC Defined section of the paper</w:t>
      </w:r>
    </w:p>
  </w:comment>
  <w:comment w:id="12" w:author="Rebecca Wiederhold" w:date="2020-12-17T12:47:00Z" w:initials="RW">
    <w:p w14:paraId="5FD7439C" w14:textId="26F28845" w:rsidR="00C34A02" w:rsidRDefault="00C34A02">
      <w:pPr>
        <w:pStyle w:val="CommentText"/>
      </w:pPr>
      <w:r>
        <w:rPr>
          <w:rStyle w:val="CommentReference"/>
        </w:rPr>
        <w:annotationRef/>
      </w:r>
      <w:r>
        <w:t>We have struggled with the placement of this section in the paper. It feels like it needs to be at the beginning of the paper but the original feedback from our reviewers said the definition of authority control came too late in the paper so maybe the history should follow the definition section. We are maybe taking a gamble by adding a definition of authority control into the introduction and then keeping the history section where it’s at. Your feedback, Bob and John, may help us refine our approach.</w:t>
      </w:r>
    </w:p>
  </w:comment>
  <w:comment w:id="13" w:author="Rebecca Wiederhold" w:date="2020-12-17T11:50:00Z" w:initials="RW">
    <w:p w14:paraId="47F887C9" w14:textId="2D623073" w:rsidR="00C34A02" w:rsidRDefault="00C34A02" w:rsidP="00CA679D">
      <w:pPr>
        <w:pStyle w:val="CommentText"/>
      </w:pPr>
      <w:r>
        <w:rPr>
          <w:rStyle w:val="CommentReference"/>
        </w:rPr>
        <w:annotationRef/>
      </w:r>
      <w:r>
        <w:t>We have not yet revised the history section. The reviewers suggested the beginning of this section is strong but we need to cut back the discussion about the card catalog and MARC in this section and narrow the focus to include a discussion of the evolution of the content standards from ALA 1949, AACR, AACR2, and RDA.</w:t>
      </w:r>
    </w:p>
  </w:comment>
  <w:comment w:id="20" w:author="Rebecca Wiederhold" w:date="2020-12-17T11:46:00Z" w:initials="RW">
    <w:p w14:paraId="78C5FE48" w14:textId="2C801FBD" w:rsidR="00C34A02" w:rsidRDefault="00C34A02">
      <w:pPr>
        <w:pStyle w:val="CommentText"/>
      </w:pPr>
      <w:r>
        <w:rPr>
          <w:rStyle w:val="CommentReference"/>
        </w:rPr>
        <w:annotationRef/>
      </w:r>
      <w:r>
        <w:t>In this definitions section and the “How Authority Control is Used” section, comments suggested we should include more examples, talk more about the content standards than MARC, and be consistent in our use of terminology</w:t>
      </w:r>
    </w:p>
  </w:comment>
  <w:comment w:id="226" w:author="Rebecca Wiederhold" w:date="2020-12-17T11:57:00Z" w:initials="RW">
    <w:p w14:paraId="7B9C22EE" w14:textId="335518AE" w:rsidR="00C34A02" w:rsidRDefault="00C34A02">
      <w:pPr>
        <w:pStyle w:val="CommentText"/>
      </w:pPr>
      <w:r>
        <w:rPr>
          <w:rStyle w:val="CommentReference"/>
        </w:rPr>
        <w:annotationRef/>
      </w:r>
      <w:r>
        <w:t>Consistency of terminology, focus less on MARC and more on standards. Include more examples</w:t>
      </w:r>
    </w:p>
  </w:comment>
  <w:comment w:id="485" w:author="Rebecca Wiederhold" w:date="2020-12-17T11:58:00Z" w:initials="RW">
    <w:p w14:paraId="466A6698" w14:textId="69FE5D3A" w:rsidR="00C34A02" w:rsidRDefault="00C34A02">
      <w:pPr>
        <w:pStyle w:val="CommentText"/>
      </w:pPr>
      <w:r>
        <w:rPr>
          <w:rStyle w:val="CommentReference"/>
        </w:rPr>
        <w:annotationRef/>
      </w:r>
      <w:r>
        <w:t>The editors felt this topic is very important and asked us to expand it, so we have added two paragraphs about some of the most important issues and some specific examples to illustrate our points. Still working on finalizing the paragraph about ethical issues related to subjects.</w:t>
      </w:r>
    </w:p>
  </w:comment>
  <w:comment w:id="505" w:author="Rebecca Wiederhold" w:date="2020-12-17T11:59:00Z" w:initials="RW">
    <w:p w14:paraId="4CD57B89" w14:textId="049651C4" w:rsidR="00C34A02" w:rsidRDefault="00C34A02">
      <w:pPr>
        <w:pStyle w:val="CommentText"/>
      </w:pPr>
      <w:r>
        <w:rPr>
          <w:rStyle w:val="CommentReference"/>
        </w:rPr>
        <w:annotationRef/>
      </w:r>
      <w:r>
        <w:t>We have not yet addressed the reviewers’ comments on this section, but they want a clearer explanation of how identity management relates to authority control</w:t>
      </w:r>
    </w:p>
  </w:comment>
  <w:comment w:id="562" w:author="Rebecca Wiederhold" w:date="2020-12-17T12:00:00Z" w:initials="RW">
    <w:p w14:paraId="15CB859A" w14:textId="51BAAE0B" w:rsidR="00C34A02" w:rsidRDefault="00C34A02">
      <w:pPr>
        <w:pStyle w:val="CommentText"/>
      </w:pPr>
      <w:r>
        <w:rPr>
          <w:rStyle w:val="CommentReference"/>
        </w:rPr>
        <w:annotationRef/>
      </w:r>
      <w:r>
        <w:t>This conclusion needs to be expanded to sum up the topics covered in the paper, once we have finalized the rest of the paper a bit more</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317EEAF" w15:done="0"/>
  <w15:commentEx w15:paraId="5FD7439C" w15:done="0"/>
  <w15:commentEx w15:paraId="47F887C9" w15:done="0"/>
  <w15:commentEx w15:paraId="78C5FE48" w15:done="0"/>
  <w15:commentEx w15:paraId="7B9C22EE" w15:done="0"/>
  <w15:commentEx w15:paraId="466A6698" w15:done="0"/>
  <w15:commentEx w15:paraId="4CD57B89" w15:done="0"/>
  <w15:commentEx w15:paraId="15CB859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85C32C" w16cex:dateUtc="2020-12-17T18:44:00Z"/>
  <w16cex:commentExtensible w16cex:durableId="2385D1CB" w16cex:dateUtc="2020-12-17T19:47:00Z"/>
  <w16cex:commentExtensible w16cex:durableId="2385C46B" w16cex:dateUtc="2020-12-17T18:50:00Z"/>
  <w16cex:commentExtensible w16cex:durableId="2385C386" w16cex:dateUtc="2020-12-17T18:46:00Z"/>
  <w16cex:commentExtensible w16cex:durableId="2385C626" w16cex:dateUtc="2020-12-17T18:57:00Z"/>
  <w16cex:commentExtensible w16cex:durableId="2385C66C" w16cex:dateUtc="2020-12-17T18:58:00Z"/>
  <w16cex:commentExtensible w16cex:durableId="2385C6B8" w16cex:dateUtc="2020-12-17T18:59:00Z"/>
  <w16cex:commentExtensible w16cex:durableId="2385C6E8" w16cex:dateUtc="2020-12-17T19:0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6317EEAF" w16cid:durableId="2385C32C"/>
  <w16cid:commentId w16cid:paraId="5FD7439C" w16cid:durableId="2385D1CB"/>
  <w16cid:commentId w16cid:paraId="47F887C9" w16cid:durableId="2385C46B"/>
  <w16cid:commentId w16cid:paraId="78C5FE48" w16cid:durableId="2385C386"/>
  <w16cid:commentId w16cid:paraId="7B9C22EE" w16cid:durableId="2385C626"/>
  <w16cid:commentId w16cid:paraId="466A6698" w16cid:durableId="2385C66C"/>
  <w16cid:commentId w16cid:paraId="4CD57B89" w16cid:durableId="2385C6B8"/>
  <w16cid:commentId w16cid:paraId="15CB859A" w16cid:durableId="2385C6E8"/>
</w16cid:commentsId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C4BDA90" w14:textId="77777777" w:rsidR="003D19C3" w:rsidRDefault="003D19C3" w:rsidP="007C3FAA">
      <w:pPr>
        <w:spacing w:line="240" w:lineRule="auto"/>
      </w:pPr>
      <w:r>
        <w:separator/>
      </w:r>
    </w:p>
  </w:endnote>
  <w:endnote w:type="continuationSeparator" w:id="0">
    <w:p w14:paraId="0DFBE5C7" w14:textId="77777777" w:rsidR="003D19C3" w:rsidRDefault="003D19C3" w:rsidP="007C3FAA">
      <w:pPr>
        <w:spacing w:line="240" w:lineRule="auto"/>
      </w:pPr>
      <w:r>
        <w:continuationSeparator/>
      </w:r>
    </w:p>
  </w:endnote>
  <w:endnote w:id="1">
    <w:p w14:paraId="1AD3103C" w14:textId="77777777" w:rsidR="00C34A02" w:rsidRPr="008F1318" w:rsidRDefault="00C34A02" w:rsidP="008F1318">
      <w:pPr>
        <w:spacing w:line="480" w:lineRule="auto"/>
        <w:rPr>
          <w:rFonts w:ascii="Times New Roman" w:eastAsia="Times New Roman" w:hAnsi="Times New Roman" w:cs="Times New Roman"/>
          <w:sz w:val="24"/>
          <w:szCs w:val="24"/>
          <w:u w:val="single"/>
        </w:rPr>
      </w:pPr>
      <w:r w:rsidRPr="008F1318">
        <w:rPr>
          <w:rFonts w:ascii="Times New Roman" w:hAnsi="Times New Roman" w:cs="Times New Roman"/>
          <w:sz w:val="24"/>
          <w:szCs w:val="24"/>
          <w:vertAlign w:val="superscript"/>
        </w:rPr>
        <w:endnoteRef/>
      </w:r>
      <w:r w:rsidRPr="008F1318">
        <w:rPr>
          <w:rFonts w:ascii="Times New Roman" w:eastAsia="Times New Roman" w:hAnsi="Times New Roman" w:cs="Times New Roman"/>
          <w:sz w:val="24"/>
          <w:szCs w:val="24"/>
        </w:rPr>
        <w:t xml:space="preserve"> Barbara B. Tillett, “Considerations for Authority Control in the Online Environment,” </w:t>
      </w:r>
      <w:r w:rsidRPr="008F1318">
        <w:rPr>
          <w:rFonts w:ascii="Times New Roman" w:eastAsia="Times New Roman" w:hAnsi="Times New Roman" w:cs="Times New Roman"/>
          <w:i/>
          <w:sz w:val="24"/>
          <w:szCs w:val="24"/>
        </w:rPr>
        <w:t>Cataloging &amp; Classification Quarterly</w:t>
      </w:r>
      <w:r w:rsidRPr="008F1318">
        <w:rPr>
          <w:rFonts w:ascii="Times New Roman" w:eastAsia="Times New Roman" w:hAnsi="Times New Roman" w:cs="Times New Roman"/>
          <w:sz w:val="24"/>
          <w:szCs w:val="24"/>
        </w:rPr>
        <w:t xml:space="preserve"> 9, no. 3 (1989): 2, </w:t>
      </w:r>
      <w:r w:rsidRPr="008F1318">
        <w:rPr>
          <w:rFonts w:ascii="Times New Roman" w:hAnsi="Times New Roman" w:cs="Times New Roman"/>
          <w:sz w:val="24"/>
          <w:szCs w:val="24"/>
          <w:rPrChange w:id="1" w:author="Greg Reeve" w:date="2020-12-19T23:08:00Z">
            <w:rPr>
              <w:rStyle w:val="Hyperlink"/>
              <w:rFonts w:ascii="Times New Roman" w:eastAsia="Times New Roman" w:hAnsi="Times New Roman" w:cs="Times New Roman"/>
              <w:sz w:val="24"/>
              <w:szCs w:val="24"/>
            </w:rPr>
          </w:rPrChange>
        </w:rPr>
        <w:fldChar w:fldCharType="begin"/>
      </w:r>
      <w:r w:rsidRPr="008F1318">
        <w:rPr>
          <w:rFonts w:ascii="Times New Roman" w:hAnsi="Times New Roman" w:cs="Times New Roman"/>
          <w:sz w:val="24"/>
          <w:szCs w:val="24"/>
          <w:rPrChange w:id="2" w:author="Greg Reeve" w:date="2020-12-19T23:08:00Z">
            <w:rPr/>
          </w:rPrChange>
        </w:rPr>
        <w:instrText xml:space="preserve"> HYPERLINK "http://dx.doi.org/10.1300/J104v09n03_01" </w:instrText>
      </w:r>
      <w:r w:rsidRPr="008F1318">
        <w:rPr>
          <w:rFonts w:ascii="Times New Roman" w:hAnsi="Times New Roman" w:cs="Times New Roman"/>
          <w:sz w:val="24"/>
          <w:szCs w:val="24"/>
          <w:rPrChange w:id="3" w:author="Greg Reeve" w:date="2020-12-19T23:08:00Z">
            <w:rPr>
              <w:rStyle w:val="Hyperlink"/>
              <w:rFonts w:ascii="Times New Roman" w:eastAsia="Times New Roman" w:hAnsi="Times New Roman" w:cs="Times New Roman"/>
              <w:sz w:val="24"/>
              <w:szCs w:val="24"/>
            </w:rPr>
          </w:rPrChange>
        </w:rPr>
        <w:fldChar w:fldCharType="separate"/>
      </w:r>
      <w:r w:rsidRPr="008F1318">
        <w:rPr>
          <w:rStyle w:val="Hyperlink"/>
          <w:rFonts w:ascii="Times New Roman" w:eastAsia="Times New Roman" w:hAnsi="Times New Roman" w:cs="Times New Roman"/>
          <w:sz w:val="24"/>
          <w:szCs w:val="24"/>
        </w:rPr>
        <w:t>http://dx.doi.org/10.1300/J104v09n03_01</w:t>
      </w:r>
      <w:r w:rsidRPr="008F1318">
        <w:rPr>
          <w:rStyle w:val="Hyperlink"/>
          <w:rFonts w:ascii="Times New Roman" w:eastAsia="Times New Roman" w:hAnsi="Times New Roman" w:cs="Times New Roman"/>
          <w:sz w:val="24"/>
          <w:szCs w:val="24"/>
          <w:rPrChange w:id="4" w:author="Greg Reeve" w:date="2020-12-19T23:08:00Z">
            <w:rPr>
              <w:rStyle w:val="Hyperlink"/>
              <w:rFonts w:ascii="Times New Roman" w:eastAsia="Times New Roman" w:hAnsi="Times New Roman" w:cs="Times New Roman"/>
              <w:sz w:val="24"/>
              <w:szCs w:val="24"/>
            </w:rPr>
          </w:rPrChange>
        </w:rPr>
        <w:fldChar w:fldCharType="end"/>
      </w:r>
      <w:r w:rsidRPr="008F1318">
        <w:rPr>
          <w:rFonts w:ascii="Times New Roman" w:eastAsia="Times New Roman" w:hAnsi="Times New Roman" w:cs="Times New Roman"/>
          <w:sz w:val="24"/>
          <w:szCs w:val="24"/>
        </w:rPr>
        <w:t>.</w:t>
      </w:r>
    </w:p>
  </w:endnote>
  <w:endnote w:id="2">
    <w:p w14:paraId="2E228000" w14:textId="77777777" w:rsidR="00C34A02" w:rsidRPr="008F1318" w:rsidRDefault="00C34A02" w:rsidP="008F1318">
      <w:pPr>
        <w:pStyle w:val="EndnoteText"/>
        <w:spacing w:line="480" w:lineRule="auto"/>
        <w:rPr>
          <w:rFonts w:ascii="Times New Roman" w:hAnsi="Times New Roman" w:cs="Times New Roman"/>
          <w:sz w:val="24"/>
          <w:szCs w:val="24"/>
          <w:lang w:val="en-US"/>
          <w:rPrChange w:id="5" w:author="Greg Reeve" w:date="2020-12-19T23:08:00Z">
            <w:rPr>
              <w:lang w:val="en-US"/>
            </w:rPr>
          </w:rPrChange>
        </w:rPr>
      </w:pPr>
      <w:r w:rsidRPr="008F1318">
        <w:rPr>
          <w:rStyle w:val="EndnoteReference"/>
          <w:rFonts w:ascii="Times New Roman" w:hAnsi="Times New Roman" w:cs="Times New Roman"/>
          <w:sz w:val="24"/>
          <w:szCs w:val="24"/>
          <w:rPrChange w:id="6" w:author="Greg Reeve" w:date="2020-12-19T23:08:00Z">
            <w:rPr>
              <w:rStyle w:val="EndnoteReference"/>
            </w:rPr>
          </w:rPrChange>
        </w:rPr>
        <w:endnoteRef/>
      </w:r>
      <w:r w:rsidRPr="008F1318">
        <w:rPr>
          <w:rFonts w:ascii="Times New Roman" w:hAnsi="Times New Roman" w:cs="Times New Roman"/>
          <w:sz w:val="24"/>
          <w:szCs w:val="24"/>
          <w:rPrChange w:id="7" w:author="Greg Reeve" w:date="2020-12-19T23:08:00Z">
            <w:rPr/>
          </w:rPrChange>
        </w:rPr>
        <w:t xml:space="preserve"> </w:t>
      </w:r>
      <w:r w:rsidRPr="008F1318">
        <w:rPr>
          <w:rFonts w:ascii="Times New Roman" w:hAnsi="Times New Roman" w:cs="Times New Roman"/>
          <w:sz w:val="24"/>
          <w:szCs w:val="24"/>
          <w:lang w:val="en-US"/>
        </w:rPr>
        <w:t xml:space="preserve">Doris Hargrett Clack, </w:t>
      </w:r>
      <w:r w:rsidRPr="008F1318">
        <w:rPr>
          <w:rFonts w:ascii="Times New Roman" w:hAnsi="Times New Roman" w:cs="Times New Roman"/>
          <w:i/>
          <w:iCs/>
          <w:sz w:val="24"/>
          <w:szCs w:val="24"/>
          <w:lang w:val="en-US"/>
        </w:rPr>
        <w:t>Authority Control: Principles, Applications, and Instructions</w:t>
      </w:r>
      <w:r w:rsidRPr="00E607BD">
        <w:rPr>
          <w:rFonts w:ascii="Times New Roman" w:hAnsi="Times New Roman" w:cs="Times New Roman"/>
          <w:sz w:val="24"/>
          <w:szCs w:val="24"/>
          <w:lang w:val="en-US"/>
        </w:rPr>
        <w:t xml:space="preserve"> (Chicago: American Library Association, 1990): 1.</w:t>
      </w:r>
    </w:p>
  </w:endnote>
  <w:endnote w:id="3">
    <w:p w14:paraId="247E00CA" w14:textId="77777777" w:rsidR="00C34A02" w:rsidRPr="004164FF" w:rsidRDefault="00C34A02" w:rsidP="008F1318">
      <w:pPr>
        <w:spacing w:line="480" w:lineRule="auto"/>
        <w:rPr>
          <w:rFonts w:ascii="Times New Roman" w:hAnsi="Times New Roman" w:cs="Times New Roman"/>
          <w:sz w:val="24"/>
          <w:szCs w:val="24"/>
        </w:rPr>
      </w:pPr>
      <w:r w:rsidRPr="008F1318">
        <w:rPr>
          <w:rFonts w:ascii="Times New Roman" w:hAnsi="Times New Roman" w:cs="Times New Roman"/>
          <w:sz w:val="24"/>
          <w:szCs w:val="24"/>
          <w:vertAlign w:val="superscript"/>
          <w:rPrChange w:id="14" w:author="Greg Reeve" w:date="2020-12-19T23:08:00Z">
            <w:rPr>
              <w:vertAlign w:val="superscript"/>
            </w:rPr>
          </w:rPrChange>
        </w:rPr>
        <w:endnoteRef/>
      </w:r>
      <w:r w:rsidRPr="008F1318">
        <w:rPr>
          <w:rFonts w:ascii="Times New Roman" w:hAnsi="Times New Roman" w:cs="Times New Roman"/>
          <w:sz w:val="24"/>
          <w:szCs w:val="24"/>
          <w:rPrChange w:id="15" w:author="Greg Reeve" w:date="2020-12-19T23:08:00Z">
            <w:rPr>
              <w:sz w:val="20"/>
              <w:szCs w:val="20"/>
            </w:rPr>
          </w:rPrChange>
        </w:rPr>
        <w:t xml:space="preserve"> </w:t>
      </w:r>
      <w:r w:rsidRPr="008F1318">
        <w:rPr>
          <w:rFonts w:ascii="Times New Roman" w:eastAsia="Times New Roman" w:hAnsi="Times New Roman" w:cs="Times New Roman"/>
          <w:sz w:val="24"/>
          <w:szCs w:val="24"/>
          <w:highlight w:val="white"/>
        </w:rPr>
        <w:t xml:space="preserve">Seymour Lubetzky, “Panizzi vs the ‘Finding Catalog’,” </w:t>
      </w:r>
      <w:r w:rsidRPr="008F1318">
        <w:rPr>
          <w:rFonts w:ascii="Times New Roman" w:eastAsia="Times New Roman" w:hAnsi="Times New Roman" w:cs="Times New Roman"/>
          <w:i/>
          <w:sz w:val="24"/>
          <w:szCs w:val="24"/>
          <w:highlight w:val="white"/>
        </w:rPr>
        <w:t>Journal of Cataloging a</w:t>
      </w:r>
      <w:r w:rsidRPr="00E607BD">
        <w:rPr>
          <w:rFonts w:ascii="Times New Roman" w:eastAsia="Times New Roman" w:hAnsi="Times New Roman" w:cs="Times New Roman"/>
          <w:i/>
          <w:sz w:val="24"/>
          <w:szCs w:val="24"/>
          <w:highlight w:val="white"/>
        </w:rPr>
        <w:t>nd Classification</w:t>
      </w:r>
      <w:r w:rsidRPr="004164FF">
        <w:rPr>
          <w:rFonts w:ascii="Times New Roman" w:eastAsia="Times New Roman" w:hAnsi="Times New Roman" w:cs="Times New Roman"/>
          <w:sz w:val="24"/>
          <w:szCs w:val="24"/>
          <w:highlight w:val="white"/>
        </w:rPr>
        <w:t xml:space="preserve"> 12, no. 3 (1956): 152-156.</w:t>
      </w:r>
    </w:p>
  </w:endnote>
  <w:endnote w:id="4">
    <w:p w14:paraId="10F105E6" w14:textId="77777777" w:rsidR="00C34A02" w:rsidRPr="004164FF" w:rsidRDefault="00C34A02" w:rsidP="00E607BD">
      <w:pPr>
        <w:spacing w:line="480" w:lineRule="auto"/>
        <w:rPr>
          <w:rFonts w:ascii="Times New Roman" w:hAnsi="Times New Roman" w:cs="Times New Roman"/>
          <w:sz w:val="24"/>
          <w:szCs w:val="24"/>
        </w:rPr>
      </w:pPr>
      <w:r w:rsidRPr="008F1318">
        <w:rPr>
          <w:rFonts w:ascii="Times New Roman" w:hAnsi="Times New Roman" w:cs="Times New Roman"/>
          <w:sz w:val="24"/>
          <w:szCs w:val="24"/>
          <w:vertAlign w:val="superscript"/>
        </w:rPr>
        <w:endnoteRef/>
      </w:r>
      <w:r w:rsidRPr="008F1318">
        <w:rPr>
          <w:rFonts w:ascii="Times New Roman" w:hAnsi="Times New Roman" w:cs="Times New Roman"/>
          <w:sz w:val="24"/>
          <w:szCs w:val="24"/>
        </w:rPr>
        <w:t xml:space="preserve"> </w:t>
      </w:r>
      <w:r w:rsidRPr="008F1318">
        <w:rPr>
          <w:rFonts w:ascii="Times New Roman" w:eastAsia="Times New Roman" w:hAnsi="Times New Roman" w:cs="Times New Roman"/>
          <w:sz w:val="24"/>
          <w:szCs w:val="24"/>
          <w:highlight w:val="white"/>
        </w:rPr>
        <w:t xml:space="preserve">Charles A. Cutter, </w:t>
      </w:r>
      <w:r w:rsidRPr="00E607BD">
        <w:rPr>
          <w:rFonts w:ascii="Times New Roman" w:eastAsia="Times New Roman" w:hAnsi="Times New Roman" w:cs="Times New Roman"/>
          <w:i/>
          <w:sz w:val="24"/>
          <w:szCs w:val="24"/>
          <w:highlight w:val="white"/>
        </w:rPr>
        <w:t>Rules for a Printed Dictionary Catalog</w:t>
      </w:r>
      <w:r w:rsidRPr="004164FF">
        <w:rPr>
          <w:rFonts w:ascii="Times New Roman" w:eastAsia="Times New Roman" w:hAnsi="Times New Roman" w:cs="Times New Roman"/>
          <w:sz w:val="24"/>
          <w:szCs w:val="24"/>
          <w:highlight w:val="white"/>
        </w:rPr>
        <w:t xml:space="preserve"> (Washington: Government Printing Office, 1876), 10.</w:t>
      </w:r>
    </w:p>
  </w:endnote>
  <w:endnote w:id="5">
    <w:p w14:paraId="097C0B18" w14:textId="77777777" w:rsidR="00C34A02" w:rsidRPr="00DD4D78" w:rsidRDefault="00C34A02" w:rsidP="004164FF">
      <w:pPr>
        <w:spacing w:line="480" w:lineRule="auto"/>
        <w:rPr>
          <w:rFonts w:ascii="Times New Roman" w:eastAsia="Times New Roman" w:hAnsi="Times New Roman" w:cs="Times New Roman"/>
          <w:sz w:val="24"/>
          <w:szCs w:val="24"/>
        </w:rPr>
      </w:pPr>
      <w:r w:rsidRPr="008F1318">
        <w:rPr>
          <w:rFonts w:ascii="Times New Roman" w:hAnsi="Times New Roman" w:cs="Times New Roman"/>
          <w:sz w:val="24"/>
          <w:szCs w:val="24"/>
          <w:vertAlign w:val="superscript"/>
        </w:rPr>
        <w:endnoteRef/>
      </w:r>
      <w:r w:rsidRPr="008F1318">
        <w:rPr>
          <w:rFonts w:ascii="Times New Roman" w:hAnsi="Times New Roman" w:cs="Times New Roman"/>
          <w:sz w:val="24"/>
          <w:szCs w:val="24"/>
        </w:rPr>
        <w:t xml:space="preserve"> </w:t>
      </w:r>
      <w:r w:rsidRPr="008F1318">
        <w:rPr>
          <w:rFonts w:ascii="Times New Roman" w:eastAsia="Times New Roman" w:hAnsi="Times New Roman" w:cs="Times New Roman"/>
          <w:sz w:val="24"/>
          <w:szCs w:val="24"/>
        </w:rPr>
        <w:t xml:space="preserve">Pino Buizza, </w:t>
      </w:r>
      <w:r w:rsidRPr="00E607BD">
        <w:rPr>
          <w:rFonts w:ascii="Times New Roman" w:eastAsia="Times New Roman" w:hAnsi="Times New Roman" w:cs="Times New Roman"/>
          <w:sz w:val="24"/>
          <w:szCs w:val="24"/>
        </w:rPr>
        <w:t>“</w:t>
      </w:r>
      <w:r w:rsidRPr="004164FF">
        <w:rPr>
          <w:rFonts w:ascii="Times New Roman" w:eastAsia="Times New Roman" w:hAnsi="Times New Roman" w:cs="Times New Roman"/>
          <w:sz w:val="24"/>
          <w:szCs w:val="24"/>
        </w:rPr>
        <w:t>Bibliographic Control and Authority Control from Paris Principles to the Present,”</w:t>
      </w:r>
      <w:r w:rsidRPr="00F71C30">
        <w:rPr>
          <w:rFonts w:ascii="Times New Roman" w:eastAsia="Times New Roman" w:hAnsi="Times New Roman" w:cs="Times New Roman"/>
          <w:sz w:val="24"/>
          <w:szCs w:val="24"/>
        </w:rPr>
        <w:t xml:space="preserve"> </w:t>
      </w:r>
      <w:r w:rsidRPr="00F71C30">
        <w:rPr>
          <w:rFonts w:ascii="Times New Roman" w:eastAsia="Times New Roman" w:hAnsi="Times New Roman" w:cs="Times New Roman"/>
          <w:i/>
          <w:sz w:val="24"/>
          <w:szCs w:val="24"/>
        </w:rPr>
        <w:t>Cataloging &amp; Classification Quarterly</w:t>
      </w:r>
      <w:r w:rsidRPr="00F71C30">
        <w:rPr>
          <w:rFonts w:ascii="Times New Roman" w:eastAsia="Times New Roman" w:hAnsi="Times New Roman" w:cs="Times New Roman"/>
          <w:sz w:val="24"/>
          <w:szCs w:val="24"/>
        </w:rPr>
        <w:t xml:space="preserve"> 38, no. 3-4 (2004): 118.</w:t>
      </w:r>
    </w:p>
  </w:endnote>
  <w:endnote w:id="6">
    <w:p w14:paraId="76C25695" w14:textId="77777777" w:rsidR="00C34A02" w:rsidRPr="008F1318" w:rsidRDefault="00C34A02" w:rsidP="004164FF">
      <w:pPr>
        <w:spacing w:line="480" w:lineRule="auto"/>
        <w:rPr>
          <w:rFonts w:ascii="Times New Roman" w:eastAsia="Times New Roman" w:hAnsi="Times New Roman" w:cs="Times New Roman"/>
          <w:sz w:val="24"/>
          <w:szCs w:val="24"/>
        </w:rPr>
      </w:pPr>
      <w:r w:rsidRPr="008F1318">
        <w:rPr>
          <w:rFonts w:ascii="Times New Roman" w:hAnsi="Times New Roman" w:cs="Times New Roman"/>
          <w:sz w:val="24"/>
          <w:szCs w:val="24"/>
          <w:vertAlign w:val="superscript"/>
        </w:rPr>
        <w:endnoteRef/>
      </w:r>
      <w:r w:rsidRPr="008F1318">
        <w:rPr>
          <w:rFonts w:ascii="Times New Roman" w:hAnsi="Times New Roman" w:cs="Times New Roman"/>
          <w:sz w:val="24"/>
          <w:szCs w:val="24"/>
        </w:rPr>
        <w:t xml:space="preserve"> </w:t>
      </w:r>
      <w:r w:rsidRPr="008F1318">
        <w:rPr>
          <w:rFonts w:ascii="Times New Roman" w:eastAsia="Times New Roman" w:hAnsi="Times New Roman" w:cs="Times New Roman"/>
          <w:sz w:val="24"/>
          <w:szCs w:val="24"/>
        </w:rPr>
        <w:t xml:space="preserve">Seymour Lubetzky, </w:t>
      </w:r>
      <w:r w:rsidRPr="00E607BD">
        <w:rPr>
          <w:rFonts w:ascii="Times New Roman" w:eastAsia="Times New Roman" w:hAnsi="Times New Roman" w:cs="Times New Roman"/>
          <w:i/>
          <w:sz w:val="24"/>
          <w:szCs w:val="24"/>
        </w:rPr>
        <w:t>Principles of Cataloging. Final Report. Phase I: Descriptive Cataloging</w:t>
      </w:r>
      <w:r w:rsidRPr="004164FF">
        <w:rPr>
          <w:rFonts w:ascii="Times New Roman" w:eastAsia="Times New Roman" w:hAnsi="Times New Roman" w:cs="Times New Roman"/>
          <w:sz w:val="24"/>
          <w:szCs w:val="24"/>
        </w:rPr>
        <w:t xml:space="preserve"> (Los Angeles: Institute of Library Research, University of California, 1969), </w:t>
      </w:r>
      <w:r w:rsidRPr="008F1318">
        <w:rPr>
          <w:rFonts w:ascii="Times New Roman" w:hAnsi="Times New Roman" w:cs="Times New Roman"/>
          <w:sz w:val="24"/>
          <w:szCs w:val="24"/>
          <w:rPrChange w:id="16" w:author="Greg Reeve" w:date="2020-12-19T23:08:00Z">
            <w:rPr>
              <w:rStyle w:val="Hyperlink"/>
              <w:rFonts w:ascii="Times New Roman" w:eastAsia="Times New Roman" w:hAnsi="Times New Roman" w:cs="Times New Roman"/>
              <w:sz w:val="24"/>
              <w:szCs w:val="24"/>
            </w:rPr>
          </w:rPrChange>
        </w:rPr>
        <w:fldChar w:fldCharType="begin"/>
      </w:r>
      <w:r w:rsidRPr="008F1318">
        <w:rPr>
          <w:rFonts w:ascii="Times New Roman" w:hAnsi="Times New Roman" w:cs="Times New Roman"/>
          <w:sz w:val="24"/>
          <w:szCs w:val="24"/>
          <w:rPrChange w:id="17" w:author="Greg Reeve" w:date="2020-12-19T23:08:00Z">
            <w:rPr/>
          </w:rPrChange>
        </w:rPr>
        <w:instrText xml:space="preserve"> HYPERLINK "https://eric.ed.gov/?id=ED031273" </w:instrText>
      </w:r>
      <w:r w:rsidRPr="008F1318">
        <w:rPr>
          <w:rFonts w:ascii="Times New Roman" w:hAnsi="Times New Roman" w:cs="Times New Roman"/>
          <w:sz w:val="24"/>
          <w:szCs w:val="24"/>
          <w:rPrChange w:id="18" w:author="Greg Reeve" w:date="2020-12-19T23:08:00Z">
            <w:rPr>
              <w:rStyle w:val="Hyperlink"/>
              <w:rFonts w:ascii="Times New Roman" w:eastAsia="Times New Roman" w:hAnsi="Times New Roman" w:cs="Times New Roman"/>
              <w:sz w:val="24"/>
              <w:szCs w:val="24"/>
            </w:rPr>
          </w:rPrChange>
        </w:rPr>
        <w:fldChar w:fldCharType="separate"/>
      </w:r>
      <w:r w:rsidRPr="008F1318">
        <w:rPr>
          <w:rStyle w:val="Hyperlink"/>
          <w:rFonts w:ascii="Times New Roman" w:eastAsia="Times New Roman" w:hAnsi="Times New Roman" w:cs="Times New Roman"/>
          <w:sz w:val="24"/>
          <w:szCs w:val="24"/>
        </w:rPr>
        <w:t>https://eric.ed.gov/?id=ED031273</w:t>
      </w:r>
      <w:r w:rsidRPr="008F1318">
        <w:rPr>
          <w:rStyle w:val="Hyperlink"/>
          <w:rFonts w:ascii="Times New Roman" w:eastAsia="Times New Roman" w:hAnsi="Times New Roman" w:cs="Times New Roman"/>
          <w:sz w:val="24"/>
          <w:szCs w:val="24"/>
          <w:rPrChange w:id="19" w:author="Greg Reeve" w:date="2020-12-19T23:08:00Z">
            <w:rPr>
              <w:rStyle w:val="Hyperlink"/>
              <w:rFonts w:ascii="Times New Roman" w:eastAsia="Times New Roman" w:hAnsi="Times New Roman" w:cs="Times New Roman"/>
              <w:sz w:val="24"/>
              <w:szCs w:val="24"/>
            </w:rPr>
          </w:rPrChange>
        </w:rPr>
        <w:fldChar w:fldCharType="end"/>
      </w:r>
      <w:r w:rsidRPr="008F1318">
        <w:rPr>
          <w:rFonts w:ascii="Times New Roman" w:eastAsia="Times New Roman" w:hAnsi="Times New Roman" w:cs="Times New Roman"/>
          <w:sz w:val="24"/>
          <w:szCs w:val="24"/>
        </w:rPr>
        <w:t>.</w:t>
      </w:r>
    </w:p>
  </w:endnote>
  <w:endnote w:id="7">
    <w:p w14:paraId="18807B2E" w14:textId="77777777" w:rsidR="00C34A02" w:rsidRPr="00F71C30" w:rsidRDefault="00C34A02" w:rsidP="00F71C30">
      <w:pPr>
        <w:spacing w:line="480" w:lineRule="auto"/>
        <w:rPr>
          <w:rFonts w:ascii="Times New Roman" w:eastAsia="Times New Roman" w:hAnsi="Times New Roman" w:cs="Times New Roman"/>
          <w:sz w:val="24"/>
          <w:szCs w:val="24"/>
        </w:rPr>
      </w:pPr>
      <w:r w:rsidRPr="008F1318">
        <w:rPr>
          <w:rFonts w:ascii="Times New Roman" w:hAnsi="Times New Roman" w:cs="Times New Roman"/>
          <w:sz w:val="24"/>
          <w:szCs w:val="24"/>
          <w:vertAlign w:val="superscript"/>
        </w:rPr>
        <w:endnoteRef/>
      </w:r>
      <w:r w:rsidRPr="008F1318">
        <w:rPr>
          <w:rFonts w:ascii="Times New Roman" w:hAnsi="Times New Roman" w:cs="Times New Roman"/>
          <w:sz w:val="24"/>
          <w:szCs w:val="24"/>
        </w:rPr>
        <w:t xml:space="preserve"> </w:t>
      </w:r>
      <w:r w:rsidRPr="008F1318">
        <w:rPr>
          <w:rFonts w:ascii="Times New Roman" w:eastAsia="Times New Roman" w:hAnsi="Times New Roman" w:cs="Times New Roman"/>
          <w:b/>
          <w:sz w:val="24"/>
          <w:szCs w:val="24"/>
        </w:rPr>
        <w:t>Ma</w:t>
      </w:r>
      <w:r w:rsidRPr="00E607BD">
        <w:rPr>
          <w:rFonts w:ascii="Times New Roman" w:eastAsia="Times New Roman" w:hAnsi="Times New Roman" w:cs="Times New Roman"/>
          <w:sz w:val="24"/>
          <w:szCs w:val="24"/>
        </w:rPr>
        <w:t xml:space="preserve">chine </w:t>
      </w:r>
      <w:r w:rsidRPr="004164FF">
        <w:rPr>
          <w:rFonts w:ascii="Times New Roman" w:eastAsia="Times New Roman" w:hAnsi="Times New Roman" w:cs="Times New Roman"/>
          <w:b/>
          <w:sz w:val="24"/>
          <w:szCs w:val="24"/>
        </w:rPr>
        <w:t>R</w:t>
      </w:r>
      <w:r w:rsidRPr="004164FF">
        <w:rPr>
          <w:rFonts w:ascii="Times New Roman" w:eastAsia="Times New Roman" w:hAnsi="Times New Roman" w:cs="Times New Roman"/>
          <w:sz w:val="24"/>
          <w:szCs w:val="24"/>
        </w:rPr>
        <w:t xml:space="preserve">eadable </w:t>
      </w:r>
      <w:r w:rsidRPr="00F71C30">
        <w:rPr>
          <w:rFonts w:ascii="Times New Roman" w:eastAsia="Times New Roman" w:hAnsi="Times New Roman" w:cs="Times New Roman"/>
          <w:b/>
          <w:sz w:val="24"/>
          <w:szCs w:val="24"/>
        </w:rPr>
        <w:t>C</w:t>
      </w:r>
      <w:r w:rsidRPr="00F71C30">
        <w:rPr>
          <w:rFonts w:ascii="Times New Roman" w:eastAsia="Times New Roman" w:hAnsi="Times New Roman" w:cs="Times New Roman"/>
          <w:sz w:val="24"/>
          <w:szCs w:val="24"/>
        </w:rPr>
        <w:t>ataloging record.</w:t>
      </w:r>
    </w:p>
  </w:endnote>
  <w:endnote w:id="8">
    <w:p w14:paraId="140260AA" w14:textId="77777777" w:rsidR="00C34A02" w:rsidRPr="004164FF" w:rsidRDefault="00C34A02" w:rsidP="00F71C30">
      <w:pPr>
        <w:spacing w:line="480" w:lineRule="auto"/>
        <w:rPr>
          <w:rFonts w:ascii="Times New Roman" w:eastAsia="Times New Roman" w:hAnsi="Times New Roman" w:cs="Times New Roman"/>
          <w:sz w:val="24"/>
          <w:szCs w:val="24"/>
        </w:rPr>
      </w:pPr>
      <w:r w:rsidRPr="008F1318">
        <w:rPr>
          <w:rFonts w:ascii="Times New Roman" w:hAnsi="Times New Roman" w:cs="Times New Roman"/>
          <w:sz w:val="24"/>
          <w:szCs w:val="24"/>
          <w:vertAlign w:val="superscript"/>
        </w:rPr>
        <w:endnoteRef/>
      </w:r>
      <w:r w:rsidRPr="008F1318">
        <w:rPr>
          <w:rFonts w:ascii="Times New Roman" w:hAnsi="Times New Roman" w:cs="Times New Roman"/>
          <w:sz w:val="24"/>
          <w:szCs w:val="24"/>
        </w:rPr>
        <w:t xml:space="preserve"> </w:t>
      </w:r>
      <w:r w:rsidRPr="008F1318">
        <w:rPr>
          <w:rFonts w:ascii="Times New Roman" w:eastAsia="Times New Roman" w:hAnsi="Times New Roman" w:cs="Times New Roman"/>
          <w:sz w:val="24"/>
          <w:szCs w:val="24"/>
        </w:rPr>
        <w:t>Library of Congress, “MARC Standards,” October 2, 2020, http://www.loc.gov/marc/</w:t>
      </w:r>
      <w:r w:rsidRPr="00E607BD">
        <w:rPr>
          <w:rFonts w:ascii="Times New Roman" w:eastAsia="Times New Roman" w:hAnsi="Times New Roman" w:cs="Times New Roman"/>
          <w:sz w:val="24"/>
          <w:szCs w:val="24"/>
        </w:rPr>
        <w:t>.</w:t>
      </w:r>
    </w:p>
  </w:endnote>
  <w:endnote w:id="9">
    <w:p w14:paraId="3A432224" w14:textId="77777777" w:rsidR="00C34A02" w:rsidRPr="004164FF" w:rsidRDefault="00C34A02" w:rsidP="00DD4D78">
      <w:pPr>
        <w:spacing w:line="480" w:lineRule="auto"/>
        <w:rPr>
          <w:rFonts w:ascii="Times New Roman" w:eastAsia="Times New Roman" w:hAnsi="Times New Roman" w:cs="Times New Roman"/>
          <w:sz w:val="24"/>
          <w:szCs w:val="24"/>
        </w:rPr>
      </w:pPr>
      <w:r w:rsidRPr="008F1318">
        <w:rPr>
          <w:rFonts w:ascii="Times New Roman" w:hAnsi="Times New Roman" w:cs="Times New Roman"/>
          <w:sz w:val="24"/>
          <w:szCs w:val="24"/>
          <w:vertAlign w:val="superscript"/>
        </w:rPr>
        <w:endnoteRef/>
      </w:r>
      <w:r w:rsidRPr="008F1318">
        <w:rPr>
          <w:rFonts w:ascii="Times New Roman" w:eastAsia="Times New Roman" w:hAnsi="Times New Roman" w:cs="Times New Roman"/>
          <w:sz w:val="24"/>
          <w:szCs w:val="24"/>
        </w:rPr>
        <w:t xml:space="preserve"> Library of Congress, </w:t>
      </w:r>
      <w:r w:rsidRPr="008F1318">
        <w:rPr>
          <w:rFonts w:ascii="Times New Roman" w:eastAsia="Times New Roman" w:hAnsi="Times New Roman" w:cs="Times New Roman"/>
          <w:i/>
          <w:sz w:val="24"/>
          <w:szCs w:val="24"/>
        </w:rPr>
        <w:t>The Card Catalog</w:t>
      </w:r>
      <w:r w:rsidRPr="00E607BD">
        <w:rPr>
          <w:rFonts w:ascii="Times New Roman" w:eastAsia="Times New Roman" w:hAnsi="Times New Roman" w:cs="Times New Roman"/>
          <w:sz w:val="24"/>
          <w:szCs w:val="24"/>
        </w:rPr>
        <w:t xml:space="preserve"> (San Francisco: Chronicle Books, 2017), 152.</w:t>
      </w:r>
    </w:p>
  </w:endnote>
  <w:endnote w:id="10">
    <w:p w14:paraId="3C818463" w14:textId="77777777" w:rsidR="00C34A02" w:rsidRPr="00005705" w:rsidRDefault="00C34A02" w:rsidP="00005705">
      <w:pPr>
        <w:spacing w:line="480" w:lineRule="auto"/>
        <w:rPr>
          <w:rFonts w:ascii="Times New Roman" w:eastAsia="Times New Roman" w:hAnsi="Times New Roman" w:cs="Times New Roman"/>
          <w:sz w:val="24"/>
          <w:szCs w:val="24"/>
        </w:rPr>
      </w:pPr>
      <w:r w:rsidRPr="008F1318">
        <w:rPr>
          <w:rFonts w:ascii="Times New Roman" w:hAnsi="Times New Roman" w:cs="Times New Roman"/>
          <w:sz w:val="24"/>
          <w:szCs w:val="24"/>
          <w:vertAlign w:val="superscript"/>
        </w:rPr>
        <w:endnoteRef/>
      </w:r>
      <w:r w:rsidRPr="008F1318">
        <w:rPr>
          <w:rFonts w:ascii="Times New Roman" w:hAnsi="Times New Roman" w:cs="Times New Roman"/>
          <w:sz w:val="24"/>
          <w:szCs w:val="24"/>
        </w:rPr>
        <w:t xml:space="preserve"> </w:t>
      </w:r>
      <w:r w:rsidRPr="008F1318">
        <w:rPr>
          <w:rFonts w:ascii="Times New Roman" w:eastAsia="Times New Roman" w:hAnsi="Times New Roman" w:cs="Times New Roman"/>
          <w:sz w:val="24"/>
          <w:szCs w:val="24"/>
        </w:rPr>
        <w:t xml:space="preserve">Larry Auld, </w:t>
      </w:r>
      <w:r w:rsidRPr="00E607BD">
        <w:rPr>
          <w:rFonts w:ascii="Times New Roman" w:eastAsia="Times New Roman" w:hAnsi="Times New Roman" w:cs="Times New Roman"/>
          <w:sz w:val="24"/>
          <w:szCs w:val="24"/>
        </w:rPr>
        <w:t>“</w:t>
      </w:r>
      <w:r w:rsidRPr="004164FF">
        <w:rPr>
          <w:rFonts w:ascii="Times New Roman" w:eastAsia="Times New Roman" w:hAnsi="Times New Roman" w:cs="Times New Roman"/>
          <w:sz w:val="24"/>
          <w:szCs w:val="24"/>
        </w:rPr>
        <w:t>Authority Control: An Eighty-</w:t>
      </w:r>
      <w:r w:rsidRPr="004164FF">
        <w:rPr>
          <w:rFonts w:ascii="Times New Roman" w:eastAsia="Times New Roman" w:hAnsi="Times New Roman" w:cs="Times New Roman"/>
          <w:sz w:val="24"/>
          <w:szCs w:val="24"/>
          <w:shd w:val="clear" w:color="auto" w:fill="A5CDFF"/>
        </w:rPr>
        <w:t>Year</w:t>
      </w:r>
      <w:r w:rsidRPr="00F71C30">
        <w:rPr>
          <w:rFonts w:ascii="Times New Roman" w:eastAsia="Times New Roman" w:hAnsi="Times New Roman" w:cs="Times New Roman"/>
          <w:sz w:val="24"/>
          <w:szCs w:val="24"/>
        </w:rPr>
        <w:t xml:space="preserve"> Review,” </w:t>
      </w:r>
      <w:r w:rsidRPr="00005705">
        <w:rPr>
          <w:rFonts w:ascii="Times New Roman" w:eastAsia="Times New Roman" w:hAnsi="Times New Roman" w:cs="Times New Roman"/>
          <w:i/>
          <w:sz w:val="24"/>
          <w:szCs w:val="24"/>
        </w:rPr>
        <w:t xml:space="preserve">Library Resources &amp; Technical Services </w:t>
      </w:r>
      <w:r w:rsidRPr="00005705">
        <w:rPr>
          <w:rFonts w:ascii="Times New Roman" w:eastAsia="Times New Roman" w:hAnsi="Times New Roman" w:cs="Times New Roman"/>
          <w:sz w:val="24"/>
          <w:szCs w:val="24"/>
        </w:rPr>
        <w:t>26, no. 4 (1982): 323-25.</w:t>
      </w:r>
    </w:p>
  </w:endnote>
  <w:endnote w:id="11">
    <w:p w14:paraId="618CE902" w14:textId="77777777" w:rsidR="00C34A02" w:rsidRPr="008F1318" w:rsidRDefault="00C34A02" w:rsidP="00005705">
      <w:pPr>
        <w:spacing w:line="480" w:lineRule="auto"/>
        <w:rPr>
          <w:rFonts w:ascii="Times New Roman" w:eastAsia="Times New Roman" w:hAnsi="Times New Roman" w:cs="Times New Roman"/>
          <w:sz w:val="24"/>
          <w:szCs w:val="24"/>
        </w:rPr>
      </w:pPr>
      <w:r w:rsidRPr="008F1318">
        <w:rPr>
          <w:rFonts w:ascii="Times New Roman" w:hAnsi="Times New Roman" w:cs="Times New Roman"/>
          <w:sz w:val="24"/>
          <w:szCs w:val="24"/>
          <w:vertAlign w:val="superscript"/>
        </w:rPr>
        <w:endnoteRef/>
      </w:r>
      <w:r w:rsidRPr="008F1318">
        <w:rPr>
          <w:rFonts w:ascii="Times New Roman" w:eastAsia="Times New Roman" w:hAnsi="Times New Roman" w:cs="Times New Roman"/>
          <w:sz w:val="24"/>
          <w:szCs w:val="24"/>
        </w:rPr>
        <w:t>See also ABC CLIO, “</w:t>
      </w:r>
      <w:r w:rsidRPr="00E607BD">
        <w:rPr>
          <w:rFonts w:ascii="Times New Roman" w:eastAsia="Times New Roman" w:hAnsi="Times New Roman" w:cs="Times New Roman"/>
          <w:sz w:val="24"/>
          <w:szCs w:val="24"/>
        </w:rPr>
        <w:t>M</w:t>
      </w:r>
      <w:r w:rsidRPr="004164FF">
        <w:rPr>
          <w:rFonts w:ascii="Times New Roman" w:eastAsia="Times New Roman" w:hAnsi="Times New Roman" w:cs="Times New Roman"/>
          <w:sz w:val="24"/>
          <w:szCs w:val="24"/>
        </w:rPr>
        <w:t>etadata,</w:t>
      </w:r>
      <w:r w:rsidRPr="00F71C30">
        <w:rPr>
          <w:rFonts w:ascii="Times New Roman" w:eastAsia="Times New Roman" w:hAnsi="Times New Roman" w:cs="Times New Roman"/>
          <w:sz w:val="24"/>
          <w:szCs w:val="24"/>
        </w:rPr>
        <w:t xml:space="preserve">” </w:t>
      </w:r>
      <w:r w:rsidRPr="00F71C30">
        <w:rPr>
          <w:rFonts w:ascii="Times New Roman" w:eastAsia="Times New Roman" w:hAnsi="Times New Roman" w:cs="Times New Roman"/>
          <w:i/>
          <w:sz w:val="24"/>
          <w:szCs w:val="24"/>
        </w:rPr>
        <w:t>Online Dictionary for Library and Information Science</w:t>
      </w:r>
      <w:r w:rsidRPr="00F71C30">
        <w:rPr>
          <w:rFonts w:ascii="Times New Roman" w:eastAsia="Times New Roman" w:hAnsi="Times New Roman" w:cs="Times New Roman"/>
          <w:sz w:val="24"/>
          <w:szCs w:val="24"/>
        </w:rPr>
        <w:t xml:space="preserve">, </w:t>
      </w:r>
      <w:r w:rsidRPr="00005705">
        <w:rPr>
          <w:rFonts w:ascii="Times New Roman" w:eastAsia="Times New Roman" w:hAnsi="Times New Roman" w:cs="Times New Roman"/>
          <w:sz w:val="24"/>
          <w:szCs w:val="24"/>
        </w:rPr>
        <w:t xml:space="preserve">October 2, 2020, </w:t>
      </w:r>
      <w:r w:rsidRPr="008F1318">
        <w:rPr>
          <w:rFonts w:ascii="Times New Roman" w:hAnsi="Times New Roman" w:cs="Times New Roman"/>
          <w:sz w:val="24"/>
          <w:szCs w:val="24"/>
          <w:rPrChange w:id="23" w:author="Greg Reeve" w:date="2020-12-19T23:08:00Z">
            <w:rPr>
              <w:rStyle w:val="Hyperlink"/>
              <w:rFonts w:ascii="Times New Roman" w:eastAsia="Times New Roman" w:hAnsi="Times New Roman" w:cs="Times New Roman"/>
              <w:sz w:val="24"/>
              <w:szCs w:val="24"/>
            </w:rPr>
          </w:rPrChange>
        </w:rPr>
        <w:fldChar w:fldCharType="begin"/>
      </w:r>
      <w:r w:rsidRPr="008F1318">
        <w:rPr>
          <w:rFonts w:ascii="Times New Roman" w:hAnsi="Times New Roman" w:cs="Times New Roman"/>
          <w:sz w:val="24"/>
          <w:szCs w:val="24"/>
          <w:rPrChange w:id="24" w:author="Greg Reeve" w:date="2020-12-19T23:08:00Z">
            <w:rPr/>
          </w:rPrChange>
        </w:rPr>
        <w:instrText xml:space="preserve"> HYPERLINK "https://products.abc-clio.com/ODLIS/odlis_m.aspx" \l "metadata" </w:instrText>
      </w:r>
      <w:r w:rsidRPr="008F1318">
        <w:rPr>
          <w:rFonts w:ascii="Times New Roman" w:hAnsi="Times New Roman" w:cs="Times New Roman"/>
          <w:sz w:val="24"/>
          <w:szCs w:val="24"/>
          <w:rPrChange w:id="25" w:author="Greg Reeve" w:date="2020-12-19T23:08:00Z">
            <w:rPr>
              <w:rStyle w:val="Hyperlink"/>
              <w:rFonts w:ascii="Times New Roman" w:eastAsia="Times New Roman" w:hAnsi="Times New Roman" w:cs="Times New Roman"/>
              <w:sz w:val="24"/>
              <w:szCs w:val="24"/>
            </w:rPr>
          </w:rPrChange>
        </w:rPr>
        <w:fldChar w:fldCharType="separate"/>
      </w:r>
      <w:r w:rsidRPr="008F1318">
        <w:rPr>
          <w:rStyle w:val="Hyperlink"/>
          <w:rFonts w:ascii="Times New Roman" w:eastAsia="Times New Roman" w:hAnsi="Times New Roman" w:cs="Times New Roman"/>
          <w:sz w:val="24"/>
          <w:szCs w:val="24"/>
        </w:rPr>
        <w:t>https://products.abc-clio.com/ODLIS/odlis_m.aspx#metadata</w:t>
      </w:r>
      <w:r w:rsidRPr="008F1318">
        <w:rPr>
          <w:rStyle w:val="Hyperlink"/>
          <w:rFonts w:ascii="Times New Roman" w:eastAsia="Times New Roman" w:hAnsi="Times New Roman" w:cs="Times New Roman"/>
          <w:sz w:val="24"/>
          <w:szCs w:val="24"/>
          <w:rPrChange w:id="26" w:author="Greg Reeve" w:date="2020-12-19T23:08:00Z">
            <w:rPr>
              <w:rStyle w:val="Hyperlink"/>
              <w:rFonts w:ascii="Times New Roman" w:eastAsia="Times New Roman" w:hAnsi="Times New Roman" w:cs="Times New Roman"/>
              <w:sz w:val="24"/>
              <w:szCs w:val="24"/>
            </w:rPr>
          </w:rPrChange>
        </w:rPr>
        <w:fldChar w:fldCharType="end"/>
      </w:r>
      <w:r w:rsidRPr="008F1318">
        <w:rPr>
          <w:rFonts w:ascii="Times New Roman" w:eastAsia="Times New Roman" w:hAnsi="Times New Roman" w:cs="Times New Roman"/>
          <w:sz w:val="24"/>
          <w:szCs w:val="24"/>
        </w:rPr>
        <w:t>.</w:t>
      </w:r>
    </w:p>
  </w:endnote>
  <w:endnote w:id="12">
    <w:p w14:paraId="0BEC4D77" w14:textId="47209698" w:rsidR="00C34A02" w:rsidRPr="00F2433E" w:rsidRDefault="00C34A02" w:rsidP="00F2433E">
      <w:pPr>
        <w:pStyle w:val="EndnoteText"/>
        <w:spacing w:line="480" w:lineRule="auto"/>
        <w:rPr>
          <w:rFonts w:ascii="Times New Roman" w:hAnsi="Times New Roman" w:cs="Times New Roman"/>
          <w:sz w:val="24"/>
          <w:szCs w:val="24"/>
          <w:lang w:val="en-US"/>
          <w:rPrChange w:id="28" w:author="Greg Reeve" w:date="2020-12-20T01:12:00Z">
            <w:rPr>
              <w:lang w:val="en-US"/>
            </w:rPr>
          </w:rPrChange>
        </w:rPr>
      </w:pPr>
      <w:r w:rsidRPr="00F2433E">
        <w:rPr>
          <w:rStyle w:val="EndnoteReference"/>
          <w:rFonts w:ascii="Times New Roman" w:hAnsi="Times New Roman" w:cs="Times New Roman"/>
          <w:sz w:val="24"/>
          <w:szCs w:val="24"/>
          <w:rPrChange w:id="29" w:author="Greg Reeve" w:date="2020-12-20T01:12:00Z">
            <w:rPr>
              <w:rStyle w:val="EndnoteReference"/>
            </w:rPr>
          </w:rPrChange>
        </w:rPr>
        <w:endnoteRef/>
      </w:r>
      <w:r w:rsidRPr="00F2433E">
        <w:rPr>
          <w:rFonts w:ascii="Times New Roman" w:hAnsi="Times New Roman" w:cs="Times New Roman"/>
          <w:sz w:val="24"/>
          <w:szCs w:val="24"/>
          <w:rPrChange w:id="30" w:author="Greg Reeve" w:date="2020-12-20T01:12:00Z">
            <w:rPr/>
          </w:rPrChange>
        </w:rPr>
        <w:t xml:space="preserve"> </w:t>
      </w:r>
      <w:r w:rsidRPr="00F2433E">
        <w:rPr>
          <w:rFonts w:ascii="Times New Roman" w:hAnsi="Times New Roman" w:cs="Times New Roman"/>
          <w:color w:val="000000"/>
          <w:sz w:val="24"/>
          <w:szCs w:val="24"/>
        </w:rPr>
        <w:t>Robert L. Maxwell, Maxwell’s Guide to Authority Work (Chicago: American Library Association, 2002), 1.</w:t>
      </w:r>
    </w:p>
  </w:endnote>
  <w:endnote w:id="13">
    <w:p w14:paraId="5AC0C5E1" w14:textId="01A02274" w:rsidR="00C34A02" w:rsidRPr="00F2433E" w:rsidRDefault="00C34A02">
      <w:pPr>
        <w:pStyle w:val="EndnoteText"/>
        <w:spacing w:line="480" w:lineRule="auto"/>
        <w:rPr>
          <w:rFonts w:ascii="Times New Roman" w:hAnsi="Times New Roman" w:cs="Times New Roman"/>
          <w:sz w:val="24"/>
          <w:szCs w:val="24"/>
          <w:rPrChange w:id="41" w:author="Greg Reeve" w:date="2020-12-20T01:12:00Z">
            <w:rPr/>
          </w:rPrChange>
        </w:rPr>
        <w:pPrChange w:id="42" w:author="Greg Reeve" w:date="2020-12-20T01:12:00Z">
          <w:pPr>
            <w:pStyle w:val="EndnoteText"/>
          </w:pPr>
        </w:pPrChange>
      </w:pPr>
      <w:ins w:id="43" w:author="Greg Reeve" w:date="2020-12-20T01:10:00Z">
        <w:r w:rsidRPr="00F2433E">
          <w:rPr>
            <w:rStyle w:val="EndnoteReference"/>
            <w:rFonts w:ascii="Times New Roman" w:hAnsi="Times New Roman" w:cs="Times New Roman"/>
            <w:sz w:val="24"/>
            <w:szCs w:val="24"/>
            <w:rPrChange w:id="44" w:author="Greg Reeve" w:date="2020-12-20T01:12:00Z">
              <w:rPr>
                <w:rStyle w:val="EndnoteReference"/>
              </w:rPr>
            </w:rPrChange>
          </w:rPr>
          <w:endnoteRef/>
        </w:r>
        <w:r w:rsidRPr="00F2433E">
          <w:rPr>
            <w:rFonts w:ascii="Times New Roman" w:hAnsi="Times New Roman" w:cs="Times New Roman"/>
            <w:sz w:val="24"/>
            <w:szCs w:val="24"/>
            <w:rPrChange w:id="45" w:author="Greg Reeve" w:date="2020-12-20T01:12:00Z">
              <w:rPr/>
            </w:rPrChange>
          </w:rPr>
          <w:t xml:space="preserve"> RDA Steering Committee, </w:t>
        </w:r>
      </w:ins>
      <w:ins w:id="46" w:author="Greg Reeve" w:date="2020-12-20T01:11:00Z">
        <w:r w:rsidRPr="00F2433E">
          <w:rPr>
            <w:rFonts w:ascii="Times New Roman" w:hAnsi="Times New Roman" w:cs="Times New Roman"/>
            <w:sz w:val="24"/>
            <w:szCs w:val="24"/>
            <w:rPrChange w:id="47" w:author="Greg Reeve" w:date="2020-12-20T01:12:00Z">
              <w:rPr/>
            </w:rPrChange>
          </w:rPr>
          <w:t xml:space="preserve">“Welcome to RDA Toolkit”, December 20, 2020, </w:t>
        </w:r>
      </w:ins>
      <w:ins w:id="48" w:author="Greg Reeve" w:date="2020-12-20T01:12:00Z">
        <w:r w:rsidRPr="00F2433E">
          <w:rPr>
            <w:rFonts w:ascii="Times New Roman" w:hAnsi="Times New Roman" w:cs="Times New Roman"/>
            <w:sz w:val="24"/>
            <w:szCs w:val="24"/>
            <w:rPrChange w:id="49" w:author="Greg Reeve" w:date="2020-12-20T01:12:00Z">
              <w:rPr/>
            </w:rPrChange>
          </w:rPr>
          <w:t>https://access.rdatoolkit.org</w:t>
        </w:r>
      </w:ins>
    </w:p>
  </w:endnote>
  <w:endnote w:id="14">
    <w:p w14:paraId="6F9471E6" w14:textId="77777777" w:rsidR="00C34A02" w:rsidRPr="004164FF" w:rsidRDefault="00C34A02" w:rsidP="00F2433E">
      <w:pPr>
        <w:spacing w:line="480" w:lineRule="auto"/>
        <w:rPr>
          <w:rFonts w:ascii="Times New Roman" w:eastAsia="Times New Roman" w:hAnsi="Times New Roman" w:cs="Times New Roman"/>
          <w:sz w:val="24"/>
          <w:szCs w:val="24"/>
        </w:rPr>
      </w:pPr>
      <w:r w:rsidRPr="00F2433E">
        <w:rPr>
          <w:rFonts w:ascii="Times New Roman" w:hAnsi="Times New Roman" w:cs="Times New Roman"/>
          <w:sz w:val="24"/>
          <w:szCs w:val="24"/>
          <w:vertAlign w:val="superscript"/>
        </w:rPr>
        <w:endnoteRef/>
      </w:r>
      <w:r w:rsidRPr="00F2433E">
        <w:rPr>
          <w:rFonts w:ascii="Times New Roman" w:eastAsia="Times New Roman" w:hAnsi="Times New Roman" w:cs="Times New Roman"/>
          <w:sz w:val="24"/>
          <w:szCs w:val="24"/>
        </w:rPr>
        <w:t xml:space="preserve"> Rebecca L. Mugridge and Kevin A. Furniss, “Education for Authority Control: Whose</w:t>
      </w:r>
      <w:r w:rsidRPr="008F1318">
        <w:rPr>
          <w:rFonts w:ascii="Times New Roman" w:eastAsia="Times New Roman" w:hAnsi="Times New Roman" w:cs="Times New Roman"/>
          <w:sz w:val="24"/>
          <w:szCs w:val="24"/>
        </w:rPr>
        <w:t xml:space="preserve"> Responsibility is it?” </w:t>
      </w:r>
      <w:r w:rsidRPr="008F1318">
        <w:rPr>
          <w:rFonts w:ascii="Times New Roman" w:eastAsia="Times New Roman" w:hAnsi="Times New Roman" w:cs="Times New Roman"/>
          <w:i/>
          <w:sz w:val="24"/>
          <w:szCs w:val="24"/>
        </w:rPr>
        <w:t xml:space="preserve">Cataloging &amp; Classification Quarterly </w:t>
      </w:r>
      <w:r w:rsidRPr="004164FF">
        <w:rPr>
          <w:rFonts w:ascii="Times New Roman" w:eastAsia="Times New Roman" w:hAnsi="Times New Roman" w:cs="Times New Roman"/>
          <w:sz w:val="24"/>
          <w:szCs w:val="24"/>
        </w:rPr>
        <w:t xml:space="preserve">34, no. 1-2 (2002): 235, </w:t>
      </w:r>
      <w:r w:rsidRPr="008F1318">
        <w:rPr>
          <w:rFonts w:ascii="Times New Roman" w:hAnsi="Times New Roman" w:cs="Times New Roman"/>
          <w:sz w:val="24"/>
          <w:szCs w:val="24"/>
          <w:rPrChange w:id="286" w:author="Greg Reeve" w:date="2020-12-19T23:08:00Z">
            <w:rPr>
              <w:rStyle w:val="Hyperlink"/>
              <w:rFonts w:ascii="Times New Roman" w:eastAsia="Times New Roman" w:hAnsi="Times New Roman" w:cs="Times New Roman"/>
              <w:sz w:val="24"/>
              <w:szCs w:val="24"/>
            </w:rPr>
          </w:rPrChange>
        </w:rPr>
        <w:fldChar w:fldCharType="begin"/>
      </w:r>
      <w:r w:rsidRPr="008F1318">
        <w:rPr>
          <w:rFonts w:ascii="Times New Roman" w:hAnsi="Times New Roman" w:cs="Times New Roman"/>
          <w:sz w:val="24"/>
          <w:szCs w:val="24"/>
          <w:rPrChange w:id="287" w:author="Greg Reeve" w:date="2020-12-19T23:08:00Z">
            <w:rPr/>
          </w:rPrChange>
        </w:rPr>
        <w:instrText xml:space="preserve"> HYPERLINK "https://dx.doi.org/10.1300/j104v34n01_14" </w:instrText>
      </w:r>
      <w:r w:rsidRPr="008F1318">
        <w:rPr>
          <w:rFonts w:ascii="Times New Roman" w:hAnsi="Times New Roman" w:cs="Times New Roman"/>
          <w:sz w:val="24"/>
          <w:szCs w:val="24"/>
          <w:rPrChange w:id="288" w:author="Greg Reeve" w:date="2020-12-19T23:08:00Z">
            <w:rPr>
              <w:rStyle w:val="Hyperlink"/>
              <w:rFonts w:ascii="Times New Roman" w:eastAsia="Times New Roman" w:hAnsi="Times New Roman" w:cs="Times New Roman"/>
              <w:sz w:val="24"/>
              <w:szCs w:val="24"/>
            </w:rPr>
          </w:rPrChange>
        </w:rPr>
        <w:fldChar w:fldCharType="separate"/>
      </w:r>
      <w:r w:rsidRPr="008F1318">
        <w:rPr>
          <w:rStyle w:val="Hyperlink"/>
          <w:rFonts w:ascii="Times New Roman" w:eastAsia="Times New Roman" w:hAnsi="Times New Roman" w:cs="Times New Roman"/>
          <w:sz w:val="24"/>
          <w:szCs w:val="24"/>
        </w:rPr>
        <w:t>https://dx.doi.org/10.1300/j104v34n01_14</w:t>
      </w:r>
      <w:r w:rsidRPr="008F1318">
        <w:rPr>
          <w:rStyle w:val="Hyperlink"/>
          <w:rFonts w:ascii="Times New Roman" w:eastAsia="Times New Roman" w:hAnsi="Times New Roman" w:cs="Times New Roman"/>
          <w:sz w:val="24"/>
          <w:szCs w:val="24"/>
          <w:rPrChange w:id="289" w:author="Greg Reeve" w:date="2020-12-19T23:08:00Z">
            <w:rPr>
              <w:rStyle w:val="Hyperlink"/>
              <w:rFonts w:ascii="Times New Roman" w:eastAsia="Times New Roman" w:hAnsi="Times New Roman" w:cs="Times New Roman"/>
              <w:sz w:val="24"/>
              <w:szCs w:val="24"/>
            </w:rPr>
          </w:rPrChange>
        </w:rPr>
        <w:fldChar w:fldCharType="end"/>
      </w:r>
      <w:r w:rsidRPr="008F1318">
        <w:rPr>
          <w:rFonts w:ascii="Times New Roman" w:eastAsia="Times New Roman" w:hAnsi="Times New Roman" w:cs="Times New Roman"/>
          <w:sz w:val="24"/>
          <w:szCs w:val="24"/>
        </w:rPr>
        <w:t xml:space="preserve">. </w:t>
      </w:r>
    </w:p>
  </w:endnote>
  <w:endnote w:id="15">
    <w:p w14:paraId="2CE2801D" w14:textId="77777777" w:rsidR="00C34A02" w:rsidRPr="008F1318" w:rsidRDefault="00C34A02" w:rsidP="00005705">
      <w:pPr>
        <w:spacing w:line="480" w:lineRule="auto"/>
        <w:rPr>
          <w:rFonts w:ascii="Times New Roman" w:eastAsia="Times New Roman" w:hAnsi="Times New Roman" w:cs="Times New Roman"/>
          <w:sz w:val="24"/>
          <w:szCs w:val="24"/>
        </w:rPr>
      </w:pPr>
      <w:r w:rsidRPr="008F1318">
        <w:rPr>
          <w:rFonts w:ascii="Times New Roman" w:hAnsi="Times New Roman" w:cs="Times New Roman"/>
          <w:sz w:val="24"/>
          <w:szCs w:val="24"/>
          <w:vertAlign w:val="superscript"/>
        </w:rPr>
        <w:endnoteRef/>
      </w:r>
      <w:r w:rsidRPr="008F1318">
        <w:rPr>
          <w:rFonts w:ascii="Times New Roman" w:eastAsia="Times New Roman" w:hAnsi="Times New Roman" w:cs="Times New Roman"/>
          <w:sz w:val="24"/>
          <w:szCs w:val="24"/>
        </w:rPr>
        <w:t xml:space="preserve"> A good starting place for those seeking training in authority work is the PCC NACO training site (</w:t>
      </w:r>
      <w:r w:rsidRPr="008F1318">
        <w:rPr>
          <w:rFonts w:ascii="Times New Roman" w:hAnsi="Times New Roman" w:cs="Times New Roman"/>
          <w:sz w:val="24"/>
          <w:szCs w:val="24"/>
          <w:rPrChange w:id="290" w:author="Greg Reeve" w:date="2020-12-19T23:08:00Z">
            <w:rPr>
              <w:rFonts w:ascii="Times New Roman" w:eastAsia="Times New Roman" w:hAnsi="Times New Roman" w:cs="Times New Roman"/>
              <w:color w:val="1155CC"/>
              <w:sz w:val="24"/>
              <w:szCs w:val="24"/>
              <w:u w:val="single"/>
            </w:rPr>
          </w:rPrChange>
        </w:rPr>
        <w:fldChar w:fldCharType="begin"/>
      </w:r>
      <w:r w:rsidRPr="008F1318">
        <w:rPr>
          <w:rFonts w:ascii="Times New Roman" w:hAnsi="Times New Roman" w:cs="Times New Roman"/>
          <w:sz w:val="24"/>
          <w:szCs w:val="24"/>
          <w:rPrChange w:id="291" w:author="Greg Reeve" w:date="2020-12-19T23:08:00Z">
            <w:rPr/>
          </w:rPrChange>
        </w:rPr>
        <w:instrText xml:space="preserve"> HYPERLINK "https://www.loc.gov/aba/pcc/naco/training/" \h </w:instrText>
      </w:r>
      <w:r w:rsidRPr="008F1318">
        <w:rPr>
          <w:rFonts w:ascii="Times New Roman" w:hAnsi="Times New Roman" w:cs="Times New Roman"/>
          <w:sz w:val="24"/>
          <w:szCs w:val="24"/>
          <w:rPrChange w:id="292" w:author="Greg Reeve" w:date="2020-12-19T23:08:00Z">
            <w:rPr>
              <w:rFonts w:ascii="Times New Roman" w:eastAsia="Times New Roman" w:hAnsi="Times New Roman" w:cs="Times New Roman"/>
              <w:color w:val="1155CC"/>
              <w:sz w:val="24"/>
              <w:szCs w:val="24"/>
              <w:u w:val="single"/>
            </w:rPr>
          </w:rPrChange>
        </w:rPr>
        <w:fldChar w:fldCharType="separate"/>
      </w:r>
      <w:r w:rsidRPr="008F1318">
        <w:rPr>
          <w:rFonts w:ascii="Times New Roman" w:eastAsia="Times New Roman" w:hAnsi="Times New Roman" w:cs="Times New Roman"/>
          <w:color w:val="1155CC"/>
          <w:sz w:val="24"/>
          <w:szCs w:val="24"/>
          <w:u w:val="single"/>
        </w:rPr>
        <w:t>https://www.loc.gov/aba/pcc/naco/training/</w:t>
      </w:r>
      <w:r w:rsidRPr="008F1318">
        <w:rPr>
          <w:rFonts w:ascii="Times New Roman" w:eastAsia="Times New Roman" w:hAnsi="Times New Roman" w:cs="Times New Roman"/>
          <w:color w:val="1155CC"/>
          <w:sz w:val="24"/>
          <w:szCs w:val="24"/>
          <w:u w:val="single"/>
          <w:rPrChange w:id="293" w:author="Greg Reeve" w:date="2020-12-19T23:08:00Z">
            <w:rPr>
              <w:rFonts w:ascii="Times New Roman" w:eastAsia="Times New Roman" w:hAnsi="Times New Roman" w:cs="Times New Roman"/>
              <w:color w:val="1155CC"/>
              <w:sz w:val="24"/>
              <w:szCs w:val="24"/>
              <w:u w:val="single"/>
            </w:rPr>
          </w:rPrChange>
        </w:rPr>
        <w:fldChar w:fldCharType="end"/>
      </w:r>
      <w:r w:rsidRPr="008F1318">
        <w:rPr>
          <w:rFonts w:ascii="Times New Roman" w:eastAsia="Times New Roman" w:hAnsi="Times New Roman" w:cs="Times New Roman"/>
          <w:sz w:val="24"/>
          <w:szCs w:val="24"/>
        </w:rPr>
        <w:t xml:space="preserve">). Textbooks like </w:t>
      </w:r>
      <w:r w:rsidRPr="008F1318">
        <w:rPr>
          <w:rFonts w:ascii="Times New Roman" w:eastAsia="Times New Roman" w:hAnsi="Times New Roman" w:cs="Times New Roman"/>
          <w:i/>
          <w:sz w:val="24"/>
          <w:szCs w:val="24"/>
        </w:rPr>
        <w:t xml:space="preserve">Maxwell’s Guide </w:t>
      </w:r>
      <w:r w:rsidRPr="004164FF">
        <w:rPr>
          <w:rFonts w:ascii="Times New Roman" w:eastAsia="Times New Roman" w:hAnsi="Times New Roman" w:cs="Times New Roman"/>
          <w:i/>
          <w:sz w:val="24"/>
          <w:szCs w:val="24"/>
        </w:rPr>
        <w:t>to Authority Work</w:t>
      </w:r>
      <w:r w:rsidRPr="004164FF">
        <w:rPr>
          <w:rFonts w:ascii="Times New Roman" w:eastAsia="Times New Roman" w:hAnsi="Times New Roman" w:cs="Times New Roman"/>
          <w:sz w:val="24"/>
          <w:szCs w:val="24"/>
        </w:rPr>
        <w:t xml:space="preserve"> (Chicago: American Library Association, 2002) can also provide a basis for the principles and practices that must be learned. Familiarizing oneself with </w:t>
      </w:r>
      <w:r w:rsidRPr="00F71C30">
        <w:rPr>
          <w:rFonts w:ascii="Times New Roman" w:eastAsia="Times New Roman" w:hAnsi="Times New Roman" w:cs="Times New Roman"/>
          <w:i/>
          <w:sz w:val="24"/>
          <w:szCs w:val="24"/>
        </w:rPr>
        <w:t xml:space="preserve">Descriptive Cataloging Manual </w:t>
      </w:r>
      <w:r w:rsidRPr="00005705">
        <w:rPr>
          <w:rFonts w:ascii="Times New Roman" w:eastAsia="Times New Roman" w:hAnsi="Times New Roman" w:cs="Times New Roman"/>
          <w:sz w:val="24"/>
          <w:szCs w:val="24"/>
        </w:rPr>
        <w:t xml:space="preserve"> instructions for name and series authority records (DCM Z1) is also recommended (</w:t>
      </w:r>
      <w:r w:rsidRPr="00005705">
        <w:rPr>
          <w:rFonts w:ascii="Times New Roman" w:eastAsia="Times New Roman" w:hAnsi="Times New Roman" w:cs="Times New Roman"/>
          <w:sz w:val="24"/>
          <w:szCs w:val="24"/>
          <w:highlight w:val="white"/>
        </w:rPr>
        <w:t xml:space="preserve">Library of Congress, “Descriptive Cataloging Manual, Z1,” October 5, 2020, </w:t>
      </w:r>
      <w:r w:rsidRPr="008F1318">
        <w:rPr>
          <w:rFonts w:ascii="Times New Roman" w:hAnsi="Times New Roman" w:cs="Times New Roman"/>
          <w:sz w:val="24"/>
          <w:szCs w:val="24"/>
          <w:rPrChange w:id="294" w:author="Greg Reeve" w:date="2020-12-19T23:08:00Z">
            <w:rPr>
              <w:rFonts w:ascii="Times New Roman" w:eastAsia="Times New Roman" w:hAnsi="Times New Roman" w:cs="Times New Roman"/>
              <w:color w:val="1A73E8"/>
              <w:sz w:val="24"/>
              <w:szCs w:val="24"/>
              <w:highlight w:val="white"/>
            </w:rPr>
          </w:rPrChange>
        </w:rPr>
        <w:fldChar w:fldCharType="begin"/>
      </w:r>
      <w:r w:rsidRPr="008F1318">
        <w:rPr>
          <w:rFonts w:ascii="Times New Roman" w:hAnsi="Times New Roman" w:cs="Times New Roman"/>
          <w:sz w:val="24"/>
          <w:szCs w:val="24"/>
          <w:rPrChange w:id="295" w:author="Greg Reeve" w:date="2020-12-19T23:08:00Z">
            <w:rPr/>
          </w:rPrChange>
        </w:rPr>
        <w:instrText xml:space="preserve"> HYPERLINK "https://www.loc.gov/catdir/cpso/dcmz1.pdf" \h </w:instrText>
      </w:r>
      <w:r w:rsidRPr="008F1318">
        <w:rPr>
          <w:rFonts w:ascii="Times New Roman" w:hAnsi="Times New Roman" w:cs="Times New Roman"/>
          <w:sz w:val="24"/>
          <w:szCs w:val="24"/>
          <w:rPrChange w:id="296" w:author="Greg Reeve" w:date="2020-12-19T23:08:00Z">
            <w:rPr>
              <w:rFonts w:ascii="Times New Roman" w:eastAsia="Times New Roman" w:hAnsi="Times New Roman" w:cs="Times New Roman"/>
              <w:color w:val="1A73E8"/>
              <w:sz w:val="24"/>
              <w:szCs w:val="24"/>
              <w:highlight w:val="white"/>
            </w:rPr>
          </w:rPrChange>
        </w:rPr>
        <w:fldChar w:fldCharType="separate"/>
      </w:r>
      <w:r w:rsidRPr="008F1318">
        <w:rPr>
          <w:rFonts w:ascii="Times New Roman" w:eastAsia="Times New Roman" w:hAnsi="Times New Roman" w:cs="Times New Roman"/>
          <w:color w:val="1A73E8"/>
          <w:sz w:val="24"/>
          <w:szCs w:val="24"/>
          <w:highlight w:val="white"/>
        </w:rPr>
        <w:t>https://www.loc.gov/catdir/cpso/dcmz1.pdf</w:t>
      </w:r>
      <w:r w:rsidRPr="008F1318">
        <w:rPr>
          <w:rFonts w:ascii="Times New Roman" w:eastAsia="Times New Roman" w:hAnsi="Times New Roman" w:cs="Times New Roman"/>
          <w:color w:val="1A73E8"/>
          <w:sz w:val="24"/>
          <w:szCs w:val="24"/>
          <w:highlight w:val="white"/>
          <w:rPrChange w:id="297" w:author="Greg Reeve" w:date="2020-12-19T23:08:00Z">
            <w:rPr>
              <w:rFonts w:ascii="Times New Roman" w:eastAsia="Times New Roman" w:hAnsi="Times New Roman" w:cs="Times New Roman"/>
              <w:color w:val="1A73E8"/>
              <w:sz w:val="24"/>
              <w:szCs w:val="24"/>
              <w:highlight w:val="white"/>
            </w:rPr>
          </w:rPrChange>
        </w:rPr>
        <w:fldChar w:fldCharType="end"/>
      </w:r>
      <w:r w:rsidRPr="008F1318">
        <w:rPr>
          <w:rFonts w:ascii="Times New Roman" w:eastAsia="Times New Roman" w:hAnsi="Times New Roman" w:cs="Times New Roman"/>
          <w:sz w:val="24"/>
          <w:szCs w:val="24"/>
        </w:rPr>
        <w:t>). Many workshops and classes are available for catalogers seeking to learn, especially through library associations and consortia and online courses such as those offered through Library Juice Academy.</w:t>
      </w:r>
    </w:p>
  </w:endnote>
  <w:endnote w:id="16">
    <w:p w14:paraId="656C08F9" w14:textId="77777777" w:rsidR="00C34A02" w:rsidRPr="008F1318" w:rsidRDefault="00C34A02" w:rsidP="00A2194C">
      <w:pPr>
        <w:spacing w:line="480" w:lineRule="auto"/>
        <w:rPr>
          <w:rFonts w:ascii="Times New Roman" w:eastAsia="Times New Roman" w:hAnsi="Times New Roman" w:cs="Times New Roman"/>
          <w:sz w:val="24"/>
          <w:szCs w:val="24"/>
        </w:rPr>
      </w:pPr>
      <w:r w:rsidRPr="008F1318">
        <w:rPr>
          <w:rFonts w:ascii="Times New Roman" w:hAnsi="Times New Roman" w:cs="Times New Roman"/>
          <w:sz w:val="24"/>
          <w:szCs w:val="24"/>
          <w:vertAlign w:val="superscript"/>
        </w:rPr>
        <w:endnoteRef/>
      </w:r>
      <w:r w:rsidRPr="008F1318">
        <w:rPr>
          <w:rFonts w:ascii="Times New Roman" w:eastAsia="Times New Roman" w:hAnsi="Times New Roman" w:cs="Times New Roman"/>
          <w:sz w:val="24"/>
          <w:szCs w:val="24"/>
        </w:rPr>
        <w:t xml:space="preserve"> </w:t>
      </w:r>
      <w:r w:rsidRPr="008F1318">
        <w:rPr>
          <w:rFonts w:ascii="Times New Roman" w:eastAsia="Times New Roman" w:hAnsi="Times New Roman" w:cs="Times New Roman"/>
          <w:sz w:val="24"/>
          <w:szCs w:val="24"/>
          <w:highlight w:val="white"/>
        </w:rPr>
        <w:t>Sherry L. Vellucci, “Commercial Services for Pro</w:t>
      </w:r>
      <w:r w:rsidRPr="004164FF">
        <w:rPr>
          <w:rFonts w:ascii="Times New Roman" w:eastAsia="Times New Roman" w:hAnsi="Times New Roman" w:cs="Times New Roman"/>
          <w:sz w:val="24"/>
          <w:szCs w:val="24"/>
          <w:highlight w:val="white"/>
        </w:rPr>
        <w:t xml:space="preserve">viding Authority Control: Outsourcing the Process,” </w:t>
      </w:r>
      <w:r w:rsidRPr="004164FF">
        <w:rPr>
          <w:rFonts w:ascii="Times New Roman" w:eastAsia="Times New Roman" w:hAnsi="Times New Roman" w:cs="Times New Roman"/>
          <w:i/>
          <w:sz w:val="24"/>
          <w:szCs w:val="24"/>
          <w:highlight w:val="white"/>
        </w:rPr>
        <w:t>Cataloging &amp; Classification Quarterly</w:t>
      </w:r>
      <w:r w:rsidRPr="00F71C30">
        <w:rPr>
          <w:rFonts w:ascii="Times New Roman" w:eastAsia="Times New Roman" w:hAnsi="Times New Roman" w:cs="Times New Roman"/>
          <w:sz w:val="24"/>
          <w:szCs w:val="24"/>
          <w:highlight w:val="white"/>
        </w:rPr>
        <w:t xml:space="preserve"> 39, no. 1-2 (2004): 445</w:t>
      </w:r>
      <w:r w:rsidRPr="00F71C30">
        <w:rPr>
          <w:rFonts w:ascii="Times New Roman" w:eastAsia="Times New Roman" w:hAnsi="Times New Roman" w:cs="Times New Roman"/>
          <w:sz w:val="24"/>
          <w:szCs w:val="24"/>
        </w:rPr>
        <w:t xml:space="preserve">, </w:t>
      </w:r>
      <w:r w:rsidRPr="008F1318">
        <w:rPr>
          <w:rFonts w:ascii="Times New Roman" w:hAnsi="Times New Roman" w:cs="Times New Roman"/>
          <w:sz w:val="24"/>
          <w:szCs w:val="24"/>
          <w:rPrChange w:id="300" w:author="Greg Reeve" w:date="2020-12-19T23:08:00Z">
            <w:rPr>
              <w:rStyle w:val="Hyperlink"/>
              <w:rFonts w:ascii="Times New Roman" w:eastAsia="Times New Roman" w:hAnsi="Times New Roman" w:cs="Times New Roman"/>
              <w:sz w:val="24"/>
              <w:szCs w:val="24"/>
            </w:rPr>
          </w:rPrChange>
        </w:rPr>
        <w:fldChar w:fldCharType="begin"/>
      </w:r>
      <w:r w:rsidRPr="008F1318">
        <w:rPr>
          <w:rFonts w:ascii="Times New Roman" w:hAnsi="Times New Roman" w:cs="Times New Roman"/>
          <w:sz w:val="24"/>
          <w:szCs w:val="24"/>
          <w:rPrChange w:id="301" w:author="Greg Reeve" w:date="2020-12-19T23:08:00Z">
            <w:rPr/>
          </w:rPrChange>
        </w:rPr>
        <w:instrText xml:space="preserve"> HYPERLINK "https://doi.org/10.1300/j104v39n01_12" </w:instrText>
      </w:r>
      <w:r w:rsidRPr="008F1318">
        <w:rPr>
          <w:rFonts w:ascii="Times New Roman" w:hAnsi="Times New Roman" w:cs="Times New Roman"/>
          <w:sz w:val="24"/>
          <w:szCs w:val="24"/>
          <w:rPrChange w:id="302" w:author="Greg Reeve" w:date="2020-12-19T23:08:00Z">
            <w:rPr>
              <w:rStyle w:val="Hyperlink"/>
              <w:rFonts w:ascii="Times New Roman" w:eastAsia="Times New Roman" w:hAnsi="Times New Roman" w:cs="Times New Roman"/>
              <w:sz w:val="24"/>
              <w:szCs w:val="24"/>
            </w:rPr>
          </w:rPrChange>
        </w:rPr>
        <w:fldChar w:fldCharType="separate"/>
      </w:r>
      <w:r w:rsidRPr="008F1318">
        <w:rPr>
          <w:rStyle w:val="Hyperlink"/>
          <w:rFonts w:ascii="Times New Roman" w:eastAsia="Times New Roman" w:hAnsi="Times New Roman" w:cs="Times New Roman"/>
          <w:sz w:val="24"/>
          <w:szCs w:val="24"/>
        </w:rPr>
        <w:t>https://doi.org/10.1300/j104v39n01_12</w:t>
      </w:r>
      <w:r w:rsidRPr="008F1318">
        <w:rPr>
          <w:rStyle w:val="Hyperlink"/>
          <w:rFonts w:ascii="Times New Roman" w:eastAsia="Times New Roman" w:hAnsi="Times New Roman" w:cs="Times New Roman"/>
          <w:sz w:val="24"/>
          <w:szCs w:val="24"/>
          <w:rPrChange w:id="303" w:author="Greg Reeve" w:date="2020-12-19T23:08:00Z">
            <w:rPr>
              <w:rStyle w:val="Hyperlink"/>
              <w:rFonts w:ascii="Times New Roman" w:eastAsia="Times New Roman" w:hAnsi="Times New Roman" w:cs="Times New Roman"/>
              <w:sz w:val="24"/>
              <w:szCs w:val="24"/>
            </w:rPr>
          </w:rPrChange>
        </w:rPr>
        <w:fldChar w:fldCharType="end"/>
      </w:r>
      <w:r w:rsidRPr="008F1318">
        <w:rPr>
          <w:rFonts w:ascii="Times New Roman" w:eastAsia="Times New Roman" w:hAnsi="Times New Roman" w:cs="Times New Roman"/>
          <w:sz w:val="24"/>
          <w:szCs w:val="24"/>
        </w:rPr>
        <w:t>.</w:t>
      </w:r>
    </w:p>
  </w:endnote>
  <w:endnote w:id="17">
    <w:p w14:paraId="7CA11A9C" w14:textId="77777777" w:rsidR="00C34A02" w:rsidRPr="008F1318" w:rsidRDefault="00C34A02" w:rsidP="0049590B">
      <w:pPr>
        <w:spacing w:line="480" w:lineRule="auto"/>
        <w:rPr>
          <w:rFonts w:ascii="Times New Roman" w:eastAsia="Times New Roman" w:hAnsi="Times New Roman" w:cs="Times New Roman"/>
          <w:sz w:val="24"/>
          <w:szCs w:val="24"/>
        </w:rPr>
      </w:pPr>
      <w:r w:rsidRPr="008F1318">
        <w:rPr>
          <w:rFonts w:ascii="Times New Roman" w:hAnsi="Times New Roman" w:cs="Times New Roman"/>
          <w:sz w:val="24"/>
          <w:szCs w:val="24"/>
          <w:vertAlign w:val="superscript"/>
        </w:rPr>
        <w:endnoteRef/>
      </w:r>
      <w:r w:rsidRPr="008F1318">
        <w:rPr>
          <w:rFonts w:ascii="Times New Roman" w:eastAsia="Times New Roman" w:hAnsi="Times New Roman" w:cs="Times New Roman"/>
          <w:sz w:val="24"/>
          <w:szCs w:val="24"/>
        </w:rPr>
        <w:t xml:space="preserve"> Rebecca L. Mugridge, Rebecca Nous, Nancy Poehlmann and Wendy West, “Benchmarking Vended Authority Control Practices in ARL Libraries,” </w:t>
      </w:r>
      <w:r w:rsidRPr="008F1318">
        <w:rPr>
          <w:rFonts w:ascii="Times New Roman" w:eastAsia="Times New Roman" w:hAnsi="Times New Roman" w:cs="Times New Roman"/>
          <w:i/>
          <w:sz w:val="24"/>
          <w:szCs w:val="24"/>
        </w:rPr>
        <w:t>Technical Services Quarterly</w:t>
      </w:r>
      <w:r w:rsidRPr="004164FF">
        <w:rPr>
          <w:rFonts w:ascii="Times New Roman" w:eastAsia="Times New Roman" w:hAnsi="Times New Roman" w:cs="Times New Roman"/>
          <w:sz w:val="24"/>
          <w:szCs w:val="24"/>
        </w:rPr>
        <w:t xml:space="preserve"> 35, no. 4 (2018): 333, </w:t>
      </w:r>
      <w:r w:rsidRPr="008F1318">
        <w:rPr>
          <w:rFonts w:ascii="Times New Roman" w:hAnsi="Times New Roman" w:cs="Times New Roman"/>
          <w:sz w:val="24"/>
          <w:szCs w:val="24"/>
          <w:rPrChange w:id="304" w:author="Greg Reeve" w:date="2020-12-19T23:08:00Z">
            <w:rPr>
              <w:rStyle w:val="Hyperlink"/>
              <w:rFonts w:ascii="Times New Roman" w:eastAsia="Times New Roman" w:hAnsi="Times New Roman" w:cs="Times New Roman"/>
              <w:sz w:val="24"/>
              <w:szCs w:val="24"/>
            </w:rPr>
          </w:rPrChange>
        </w:rPr>
        <w:fldChar w:fldCharType="begin"/>
      </w:r>
      <w:r w:rsidRPr="008F1318">
        <w:rPr>
          <w:rFonts w:ascii="Times New Roman" w:hAnsi="Times New Roman" w:cs="Times New Roman"/>
          <w:sz w:val="24"/>
          <w:szCs w:val="24"/>
          <w:rPrChange w:id="305" w:author="Greg Reeve" w:date="2020-12-19T23:08:00Z">
            <w:rPr/>
          </w:rPrChange>
        </w:rPr>
        <w:instrText xml:space="preserve"> HYPERLINK "https://doi.org/10.1080/07317131.2018.1509432" </w:instrText>
      </w:r>
      <w:r w:rsidRPr="008F1318">
        <w:rPr>
          <w:rFonts w:ascii="Times New Roman" w:hAnsi="Times New Roman" w:cs="Times New Roman"/>
          <w:sz w:val="24"/>
          <w:szCs w:val="24"/>
          <w:rPrChange w:id="306" w:author="Greg Reeve" w:date="2020-12-19T23:08:00Z">
            <w:rPr>
              <w:rStyle w:val="Hyperlink"/>
              <w:rFonts w:ascii="Times New Roman" w:eastAsia="Times New Roman" w:hAnsi="Times New Roman" w:cs="Times New Roman"/>
              <w:sz w:val="24"/>
              <w:szCs w:val="24"/>
            </w:rPr>
          </w:rPrChange>
        </w:rPr>
        <w:fldChar w:fldCharType="separate"/>
      </w:r>
      <w:r w:rsidRPr="008F1318">
        <w:rPr>
          <w:rStyle w:val="Hyperlink"/>
          <w:rFonts w:ascii="Times New Roman" w:eastAsia="Times New Roman" w:hAnsi="Times New Roman" w:cs="Times New Roman"/>
          <w:sz w:val="24"/>
          <w:szCs w:val="24"/>
        </w:rPr>
        <w:t>https://doi.org/10.1080/07317131.2018.1509432</w:t>
      </w:r>
      <w:r w:rsidRPr="008F1318">
        <w:rPr>
          <w:rStyle w:val="Hyperlink"/>
          <w:rFonts w:ascii="Times New Roman" w:eastAsia="Times New Roman" w:hAnsi="Times New Roman" w:cs="Times New Roman"/>
          <w:sz w:val="24"/>
          <w:szCs w:val="24"/>
          <w:rPrChange w:id="307" w:author="Greg Reeve" w:date="2020-12-19T23:08:00Z">
            <w:rPr>
              <w:rStyle w:val="Hyperlink"/>
              <w:rFonts w:ascii="Times New Roman" w:eastAsia="Times New Roman" w:hAnsi="Times New Roman" w:cs="Times New Roman"/>
              <w:sz w:val="24"/>
              <w:szCs w:val="24"/>
            </w:rPr>
          </w:rPrChange>
        </w:rPr>
        <w:fldChar w:fldCharType="end"/>
      </w:r>
      <w:r w:rsidRPr="008F1318">
        <w:rPr>
          <w:rFonts w:ascii="Times New Roman" w:eastAsia="Times New Roman" w:hAnsi="Times New Roman" w:cs="Times New Roman"/>
          <w:sz w:val="24"/>
          <w:szCs w:val="24"/>
        </w:rPr>
        <w:t>.</w:t>
      </w:r>
    </w:p>
  </w:endnote>
  <w:endnote w:id="18">
    <w:p w14:paraId="4B86D0ED" w14:textId="77777777" w:rsidR="00C34A02" w:rsidRPr="008F1318" w:rsidRDefault="00C34A02" w:rsidP="008C0FCD">
      <w:pPr>
        <w:spacing w:line="480" w:lineRule="auto"/>
        <w:rPr>
          <w:rFonts w:ascii="Times New Roman" w:eastAsia="Times New Roman" w:hAnsi="Times New Roman" w:cs="Times New Roman"/>
          <w:sz w:val="24"/>
          <w:szCs w:val="24"/>
        </w:rPr>
      </w:pPr>
      <w:r w:rsidRPr="008F1318">
        <w:rPr>
          <w:rFonts w:ascii="Times New Roman" w:hAnsi="Times New Roman" w:cs="Times New Roman"/>
          <w:sz w:val="24"/>
          <w:szCs w:val="24"/>
          <w:vertAlign w:val="superscript"/>
        </w:rPr>
        <w:endnoteRef/>
      </w:r>
      <w:r w:rsidRPr="008F1318">
        <w:rPr>
          <w:rFonts w:ascii="Times New Roman" w:hAnsi="Times New Roman" w:cs="Times New Roman"/>
          <w:sz w:val="24"/>
          <w:szCs w:val="24"/>
        </w:rPr>
        <w:t xml:space="preserve"> </w:t>
      </w:r>
      <w:r w:rsidRPr="008F1318">
        <w:rPr>
          <w:rFonts w:ascii="Times New Roman" w:eastAsia="Times New Roman" w:hAnsi="Times New Roman" w:cs="Times New Roman"/>
          <w:sz w:val="24"/>
          <w:szCs w:val="24"/>
        </w:rPr>
        <w:t xml:space="preserve">Backstage Library Works, “Profile Guide,” </w:t>
      </w:r>
      <w:r w:rsidRPr="004164FF">
        <w:rPr>
          <w:rFonts w:ascii="Times New Roman" w:eastAsia="Times New Roman" w:hAnsi="Times New Roman" w:cs="Times New Roman"/>
          <w:sz w:val="24"/>
          <w:szCs w:val="24"/>
        </w:rPr>
        <w:t xml:space="preserve">October 1, 2020, </w:t>
      </w:r>
      <w:r w:rsidRPr="008F1318">
        <w:rPr>
          <w:rFonts w:ascii="Times New Roman" w:hAnsi="Times New Roman" w:cs="Times New Roman"/>
          <w:sz w:val="24"/>
          <w:szCs w:val="24"/>
          <w:rPrChange w:id="310" w:author="Greg Reeve" w:date="2020-12-19T23:08:00Z">
            <w:rPr>
              <w:rStyle w:val="Hyperlink"/>
              <w:rFonts w:ascii="Times New Roman" w:eastAsia="Times New Roman" w:hAnsi="Times New Roman" w:cs="Times New Roman"/>
              <w:sz w:val="24"/>
              <w:szCs w:val="24"/>
            </w:rPr>
          </w:rPrChange>
        </w:rPr>
        <w:fldChar w:fldCharType="begin"/>
      </w:r>
      <w:r w:rsidRPr="008F1318">
        <w:rPr>
          <w:rFonts w:ascii="Times New Roman" w:hAnsi="Times New Roman" w:cs="Times New Roman"/>
          <w:sz w:val="24"/>
          <w:szCs w:val="24"/>
          <w:rPrChange w:id="311" w:author="Greg Reeve" w:date="2020-12-19T23:08:00Z">
            <w:rPr/>
          </w:rPrChange>
        </w:rPr>
        <w:instrText xml:space="preserve"> HYPERLINK "https://ac.bslw.com/community/wiki/index.php/Profile_Guide" </w:instrText>
      </w:r>
      <w:r w:rsidRPr="008F1318">
        <w:rPr>
          <w:rFonts w:ascii="Times New Roman" w:hAnsi="Times New Roman" w:cs="Times New Roman"/>
          <w:sz w:val="24"/>
          <w:szCs w:val="24"/>
          <w:rPrChange w:id="312" w:author="Greg Reeve" w:date="2020-12-19T23:08:00Z">
            <w:rPr>
              <w:rStyle w:val="Hyperlink"/>
              <w:rFonts w:ascii="Times New Roman" w:eastAsia="Times New Roman" w:hAnsi="Times New Roman" w:cs="Times New Roman"/>
              <w:sz w:val="24"/>
              <w:szCs w:val="24"/>
            </w:rPr>
          </w:rPrChange>
        </w:rPr>
        <w:fldChar w:fldCharType="separate"/>
      </w:r>
      <w:r w:rsidRPr="008F1318">
        <w:rPr>
          <w:rStyle w:val="Hyperlink"/>
          <w:rFonts w:ascii="Times New Roman" w:eastAsia="Times New Roman" w:hAnsi="Times New Roman" w:cs="Times New Roman"/>
          <w:sz w:val="24"/>
          <w:szCs w:val="24"/>
        </w:rPr>
        <w:t>https://ac.bslw.com/community/wiki/index.php/Profile_Guide</w:t>
      </w:r>
      <w:r w:rsidRPr="008F1318">
        <w:rPr>
          <w:rStyle w:val="Hyperlink"/>
          <w:rFonts w:ascii="Times New Roman" w:eastAsia="Times New Roman" w:hAnsi="Times New Roman" w:cs="Times New Roman"/>
          <w:sz w:val="24"/>
          <w:szCs w:val="24"/>
          <w:rPrChange w:id="313" w:author="Greg Reeve" w:date="2020-12-19T23:08:00Z">
            <w:rPr>
              <w:rStyle w:val="Hyperlink"/>
              <w:rFonts w:ascii="Times New Roman" w:eastAsia="Times New Roman" w:hAnsi="Times New Roman" w:cs="Times New Roman"/>
              <w:sz w:val="24"/>
              <w:szCs w:val="24"/>
            </w:rPr>
          </w:rPrChange>
        </w:rPr>
        <w:fldChar w:fldCharType="end"/>
      </w:r>
      <w:r w:rsidRPr="008F1318">
        <w:rPr>
          <w:rFonts w:ascii="Times New Roman" w:eastAsia="Times New Roman" w:hAnsi="Times New Roman" w:cs="Times New Roman"/>
          <w:sz w:val="24"/>
          <w:szCs w:val="24"/>
        </w:rPr>
        <w:t>.</w:t>
      </w:r>
    </w:p>
  </w:endnote>
  <w:endnote w:id="19">
    <w:p w14:paraId="0E09F07D" w14:textId="77777777" w:rsidR="00C34A02" w:rsidRPr="008F1318" w:rsidRDefault="00C34A02">
      <w:pPr>
        <w:spacing w:line="480" w:lineRule="auto"/>
        <w:rPr>
          <w:rFonts w:ascii="Times New Roman" w:eastAsia="Times New Roman" w:hAnsi="Times New Roman" w:cs="Times New Roman"/>
          <w:sz w:val="24"/>
          <w:szCs w:val="24"/>
        </w:rPr>
      </w:pPr>
      <w:r w:rsidRPr="008F1318">
        <w:rPr>
          <w:rFonts w:ascii="Times New Roman" w:hAnsi="Times New Roman" w:cs="Times New Roman"/>
          <w:sz w:val="24"/>
          <w:szCs w:val="24"/>
          <w:vertAlign w:val="superscript"/>
        </w:rPr>
        <w:endnoteRef/>
      </w:r>
      <w:r w:rsidRPr="008F1318">
        <w:rPr>
          <w:rFonts w:ascii="Times New Roman" w:hAnsi="Times New Roman" w:cs="Times New Roman"/>
          <w:sz w:val="24"/>
          <w:szCs w:val="24"/>
        </w:rPr>
        <w:t xml:space="preserve"> </w:t>
      </w:r>
      <w:r w:rsidRPr="008F1318">
        <w:rPr>
          <w:rFonts w:ascii="Times New Roman" w:eastAsia="Times New Roman" w:hAnsi="Times New Roman" w:cs="Times New Roman"/>
          <w:sz w:val="24"/>
          <w:szCs w:val="24"/>
          <w:highlight w:val="white"/>
        </w:rPr>
        <w:t>Mike Monaco, “Met</w:t>
      </w:r>
      <w:r w:rsidRPr="004164FF">
        <w:rPr>
          <w:rFonts w:ascii="Times New Roman" w:eastAsia="Times New Roman" w:hAnsi="Times New Roman" w:cs="Times New Roman"/>
          <w:sz w:val="24"/>
          <w:szCs w:val="24"/>
          <w:highlight w:val="white"/>
        </w:rPr>
        <w:t xml:space="preserve">hods for In-Sourcing Authority Control with MarcEdit, SQL, and Regular Expressions,” </w:t>
      </w:r>
      <w:r w:rsidRPr="00F71C30">
        <w:rPr>
          <w:rFonts w:ascii="Times New Roman" w:eastAsia="Times New Roman" w:hAnsi="Times New Roman" w:cs="Times New Roman"/>
          <w:i/>
          <w:sz w:val="24"/>
          <w:szCs w:val="24"/>
          <w:highlight w:val="white"/>
        </w:rPr>
        <w:t>Journal of Library Metadata</w:t>
      </w:r>
      <w:r w:rsidRPr="00F71C30">
        <w:rPr>
          <w:rFonts w:ascii="Times New Roman" w:eastAsia="Times New Roman" w:hAnsi="Times New Roman" w:cs="Times New Roman"/>
          <w:sz w:val="24"/>
          <w:szCs w:val="24"/>
          <w:highlight w:val="white"/>
        </w:rPr>
        <w:t xml:space="preserve"> 20, no. 1 (2020): 1-27</w:t>
      </w:r>
      <w:r w:rsidRPr="00F71C30">
        <w:rPr>
          <w:rFonts w:ascii="Times New Roman" w:eastAsia="Times New Roman" w:hAnsi="Times New Roman" w:cs="Times New Roman"/>
          <w:sz w:val="24"/>
          <w:szCs w:val="24"/>
        </w:rPr>
        <w:t xml:space="preserve">, </w:t>
      </w:r>
      <w:r w:rsidRPr="008F1318">
        <w:rPr>
          <w:rFonts w:ascii="Times New Roman" w:hAnsi="Times New Roman" w:cs="Times New Roman"/>
          <w:sz w:val="24"/>
          <w:szCs w:val="24"/>
          <w:rPrChange w:id="320" w:author="Greg Reeve" w:date="2020-12-19T23:08:00Z">
            <w:rPr>
              <w:rStyle w:val="Hyperlink"/>
              <w:rFonts w:ascii="Times New Roman" w:eastAsia="Times New Roman" w:hAnsi="Times New Roman" w:cs="Times New Roman"/>
              <w:sz w:val="24"/>
              <w:szCs w:val="24"/>
            </w:rPr>
          </w:rPrChange>
        </w:rPr>
        <w:fldChar w:fldCharType="begin"/>
      </w:r>
      <w:r w:rsidRPr="008F1318">
        <w:rPr>
          <w:rFonts w:ascii="Times New Roman" w:hAnsi="Times New Roman" w:cs="Times New Roman"/>
          <w:sz w:val="24"/>
          <w:szCs w:val="24"/>
          <w:rPrChange w:id="321" w:author="Greg Reeve" w:date="2020-12-19T23:08:00Z">
            <w:rPr/>
          </w:rPrChange>
        </w:rPr>
        <w:instrText xml:space="preserve"> HYPERLINK "https://doi.org/10.1080/19386389.2019.1703497" </w:instrText>
      </w:r>
      <w:r w:rsidRPr="008F1318">
        <w:rPr>
          <w:rFonts w:ascii="Times New Roman" w:hAnsi="Times New Roman" w:cs="Times New Roman"/>
          <w:sz w:val="24"/>
          <w:szCs w:val="24"/>
          <w:rPrChange w:id="322" w:author="Greg Reeve" w:date="2020-12-19T23:08:00Z">
            <w:rPr>
              <w:rStyle w:val="Hyperlink"/>
              <w:rFonts w:ascii="Times New Roman" w:eastAsia="Times New Roman" w:hAnsi="Times New Roman" w:cs="Times New Roman"/>
              <w:sz w:val="24"/>
              <w:szCs w:val="24"/>
            </w:rPr>
          </w:rPrChange>
        </w:rPr>
        <w:fldChar w:fldCharType="separate"/>
      </w:r>
      <w:r w:rsidRPr="008F1318">
        <w:rPr>
          <w:rStyle w:val="Hyperlink"/>
          <w:rFonts w:ascii="Times New Roman" w:eastAsia="Times New Roman" w:hAnsi="Times New Roman" w:cs="Times New Roman"/>
          <w:sz w:val="24"/>
          <w:szCs w:val="24"/>
        </w:rPr>
        <w:t>https://doi.org/10.1080/19386389.2019.1703497</w:t>
      </w:r>
      <w:r w:rsidRPr="008F1318">
        <w:rPr>
          <w:rStyle w:val="Hyperlink"/>
          <w:rFonts w:ascii="Times New Roman" w:eastAsia="Times New Roman" w:hAnsi="Times New Roman" w:cs="Times New Roman"/>
          <w:sz w:val="24"/>
          <w:szCs w:val="24"/>
          <w:rPrChange w:id="323" w:author="Greg Reeve" w:date="2020-12-19T23:08:00Z">
            <w:rPr>
              <w:rStyle w:val="Hyperlink"/>
              <w:rFonts w:ascii="Times New Roman" w:eastAsia="Times New Roman" w:hAnsi="Times New Roman" w:cs="Times New Roman"/>
              <w:sz w:val="24"/>
              <w:szCs w:val="24"/>
            </w:rPr>
          </w:rPrChange>
        </w:rPr>
        <w:fldChar w:fldCharType="end"/>
      </w:r>
      <w:r w:rsidRPr="008F1318">
        <w:rPr>
          <w:rFonts w:ascii="Times New Roman" w:eastAsia="Times New Roman" w:hAnsi="Times New Roman" w:cs="Times New Roman"/>
          <w:sz w:val="24"/>
          <w:szCs w:val="24"/>
        </w:rPr>
        <w:t>.</w:t>
      </w:r>
    </w:p>
  </w:endnote>
  <w:endnote w:id="20">
    <w:p w14:paraId="2E5B9D77" w14:textId="77777777" w:rsidR="00C34A02" w:rsidRPr="008F1318" w:rsidRDefault="00C34A02">
      <w:pPr>
        <w:spacing w:line="480" w:lineRule="auto"/>
        <w:rPr>
          <w:rFonts w:ascii="Times New Roman" w:eastAsia="Times New Roman" w:hAnsi="Times New Roman" w:cs="Times New Roman"/>
          <w:sz w:val="24"/>
          <w:szCs w:val="24"/>
        </w:rPr>
      </w:pPr>
      <w:r w:rsidRPr="008F1318">
        <w:rPr>
          <w:rFonts w:ascii="Times New Roman" w:hAnsi="Times New Roman" w:cs="Times New Roman"/>
          <w:sz w:val="24"/>
          <w:szCs w:val="24"/>
          <w:vertAlign w:val="superscript"/>
        </w:rPr>
        <w:endnoteRef/>
      </w:r>
      <w:r w:rsidRPr="008F1318">
        <w:rPr>
          <w:rFonts w:ascii="Times New Roman" w:hAnsi="Times New Roman" w:cs="Times New Roman"/>
          <w:sz w:val="24"/>
          <w:szCs w:val="24"/>
        </w:rPr>
        <w:t xml:space="preserve"> </w:t>
      </w:r>
      <w:r w:rsidRPr="008F1318">
        <w:rPr>
          <w:rFonts w:ascii="Times New Roman" w:eastAsia="Times New Roman" w:hAnsi="Times New Roman" w:cs="Times New Roman"/>
          <w:sz w:val="24"/>
          <w:szCs w:val="24"/>
        </w:rPr>
        <w:t xml:space="preserve">Rebecca </w:t>
      </w:r>
      <w:r w:rsidRPr="004164FF">
        <w:rPr>
          <w:rFonts w:ascii="Times New Roman" w:eastAsia="Times New Roman" w:hAnsi="Times New Roman" w:cs="Times New Roman"/>
          <w:sz w:val="24"/>
          <w:szCs w:val="24"/>
        </w:rPr>
        <w:t>L. Mugridge, Rebecca Nous, Nancy Poehlmann and Wendy West, “Benchmarking</w:t>
      </w:r>
      <w:r w:rsidRPr="00F71C30">
        <w:rPr>
          <w:rFonts w:ascii="Times New Roman" w:eastAsia="Times New Roman" w:hAnsi="Times New Roman" w:cs="Times New Roman"/>
          <w:sz w:val="24"/>
          <w:szCs w:val="24"/>
        </w:rPr>
        <w:t xml:space="preserve"> Vended Authority Control Practices in ARL Libraries,” </w:t>
      </w:r>
      <w:r w:rsidRPr="00005705">
        <w:rPr>
          <w:rFonts w:ascii="Times New Roman" w:eastAsia="Times New Roman" w:hAnsi="Times New Roman" w:cs="Times New Roman"/>
          <w:i/>
          <w:iCs/>
          <w:sz w:val="24"/>
          <w:szCs w:val="24"/>
        </w:rPr>
        <w:t xml:space="preserve">Technical Services Quarterly </w:t>
      </w:r>
      <w:r w:rsidRPr="00005705">
        <w:rPr>
          <w:rFonts w:ascii="Times New Roman" w:eastAsia="Times New Roman" w:hAnsi="Times New Roman" w:cs="Times New Roman"/>
          <w:sz w:val="24"/>
          <w:szCs w:val="24"/>
        </w:rPr>
        <w:t xml:space="preserve">35, no. 4 (2018): 333, </w:t>
      </w:r>
      <w:r w:rsidRPr="008F1318">
        <w:rPr>
          <w:rFonts w:ascii="Times New Roman" w:hAnsi="Times New Roman" w:cs="Times New Roman"/>
          <w:sz w:val="24"/>
          <w:szCs w:val="24"/>
          <w:rPrChange w:id="324" w:author="Greg Reeve" w:date="2020-12-19T23:08:00Z">
            <w:rPr>
              <w:rStyle w:val="Hyperlink"/>
              <w:rFonts w:ascii="Times New Roman" w:eastAsia="Times New Roman" w:hAnsi="Times New Roman" w:cs="Times New Roman"/>
              <w:sz w:val="24"/>
              <w:szCs w:val="24"/>
            </w:rPr>
          </w:rPrChange>
        </w:rPr>
        <w:fldChar w:fldCharType="begin"/>
      </w:r>
      <w:r w:rsidRPr="008F1318">
        <w:rPr>
          <w:rFonts w:ascii="Times New Roman" w:hAnsi="Times New Roman" w:cs="Times New Roman"/>
          <w:sz w:val="24"/>
          <w:szCs w:val="24"/>
          <w:rPrChange w:id="325" w:author="Greg Reeve" w:date="2020-12-19T23:08:00Z">
            <w:rPr/>
          </w:rPrChange>
        </w:rPr>
        <w:instrText xml:space="preserve"> HYPERLINK "https://doi.org/10.1080/07317131.2018.1509432" </w:instrText>
      </w:r>
      <w:r w:rsidRPr="008F1318">
        <w:rPr>
          <w:rFonts w:ascii="Times New Roman" w:hAnsi="Times New Roman" w:cs="Times New Roman"/>
          <w:sz w:val="24"/>
          <w:szCs w:val="24"/>
          <w:rPrChange w:id="326" w:author="Greg Reeve" w:date="2020-12-19T23:08:00Z">
            <w:rPr>
              <w:rStyle w:val="Hyperlink"/>
              <w:rFonts w:ascii="Times New Roman" w:eastAsia="Times New Roman" w:hAnsi="Times New Roman" w:cs="Times New Roman"/>
              <w:sz w:val="24"/>
              <w:szCs w:val="24"/>
            </w:rPr>
          </w:rPrChange>
        </w:rPr>
        <w:fldChar w:fldCharType="separate"/>
      </w:r>
      <w:r w:rsidRPr="008F1318">
        <w:rPr>
          <w:rStyle w:val="Hyperlink"/>
          <w:rFonts w:ascii="Times New Roman" w:eastAsia="Times New Roman" w:hAnsi="Times New Roman" w:cs="Times New Roman"/>
          <w:sz w:val="24"/>
          <w:szCs w:val="24"/>
        </w:rPr>
        <w:t>https://doi.org/10.1080/07317131.2018.1509432</w:t>
      </w:r>
      <w:r w:rsidRPr="008F1318">
        <w:rPr>
          <w:rStyle w:val="Hyperlink"/>
          <w:rFonts w:ascii="Times New Roman" w:eastAsia="Times New Roman" w:hAnsi="Times New Roman" w:cs="Times New Roman"/>
          <w:sz w:val="24"/>
          <w:szCs w:val="24"/>
          <w:rPrChange w:id="327" w:author="Greg Reeve" w:date="2020-12-19T23:08:00Z">
            <w:rPr>
              <w:rStyle w:val="Hyperlink"/>
              <w:rFonts w:ascii="Times New Roman" w:eastAsia="Times New Roman" w:hAnsi="Times New Roman" w:cs="Times New Roman"/>
              <w:sz w:val="24"/>
              <w:szCs w:val="24"/>
            </w:rPr>
          </w:rPrChange>
        </w:rPr>
        <w:fldChar w:fldCharType="end"/>
      </w:r>
      <w:r w:rsidRPr="008F1318">
        <w:rPr>
          <w:rFonts w:ascii="Times New Roman" w:eastAsia="Times New Roman" w:hAnsi="Times New Roman" w:cs="Times New Roman"/>
          <w:sz w:val="24"/>
          <w:szCs w:val="24"/>
        </w:rPr>
        <w:t>.</w:t>
      </w:r>
    </w:p>
  </w:endnote>
  <w:endnote w:id="21">
    <w:p w14:paraId="3D31680B" w14:textId="77777777" w:rsidR="00C34A02" w:rsidRPr="008F1318" w:rsidRDefault="00C34A02">
      <w:pPr>
        <w:spacing w:line="480" w:lineRule="auto"/>
        <w:rPr>
          <w:rFonts w:ascii="Times New Roman" w:eastAsia="Times New Roman" w:hAnsi="Times New Roman" w:cs="Times New Roman"/>
          <w:sz w:val="24"/>
          <w:szCs w:val="24"/>
        </w:rPr>
      </w:pPr>
      <w:r w:rsidRPr="008F1318">
        <w:rPr>
          <w:rFonts w:ascii="Times New Roman" w:hAnsi="Times New Roman" w:cs="Times New Roman"/>
          <w:sz w:val="24"/>
          <w:szCs w:val="24"/>
          <w:vertAlign w:val="superscript"/>
        </w:rPr>
        <w:endnoteRef/>
      </w:r>
      <w:r w:rsidRPr="008F1318">
        <w:rPr>
          <w:rFonts w:ascii="Times New Roman" w:eastAsia="Times New Roman" w:hAnsi="Times New Roman" w:cs="Times New Roman"/>
          <w:sz w:val="24"/>
          <w:szCs w:val="24"/>
        </w:rPr>
        <w:t xml:space="preserve"> Corey A. Harper and Barbara B. Tillett, “Library of Congress Controlled Vocabularies and Their Application to the Semantic Web,” </w:t>
      </w:r>
      <w:r w:rsidRPr="004164FF">
        <w:rPr>
          <w:rFonts w:ascii="Times New Roman" w:eastAsia="Times New Roman" w:hAnsi="Times New Roman" w:cs="Times New Roman"/>
          <w:i/>
          <w:sz w:val="24"/>
          <w:szCs w:val="24"/>
        </w:rPr>
        <w:t xml:space="preserve">Cataloging &amp; Classification Quarterly </w:t>
      </w:r>
      <w:r w:rsidRPr="00F71C30">
        <w:rPr>
          <w:rFonts w:ascii="Times New Roman" w:eastAsia="Times New Roman" w:hAnsi="Times New Roman" w:cs="Times New Roman"/>
          <w:sz w:val="24"/>
          <w:szCs w:val="24"/>
        </w:rPr>
        <w:t xml:space="preserve">43, no. 3-4 (2007): 53, </w:t>
      </w:r>
      <w:r w:rsidRPr="008F1318">
        <w:rPr>
          <w:rFonts w:ascii="Times New Roman" w:hAnsi="Times New Roman" w:cs="Times New Roman"/>
          <w:sz w:val="24"/>
          <w:szCs w:val="24"/>
          <w:rPrChange w:id="332" w:author="Greg Reeve" w:date="2020-12-19T23:08:00Z">
            <w:rPr>
              <w:rStyle w:val="Hyperlink"/>
              <w:rFonts w:ascii="Times New Roman" w:eastAsia="Times New Roman" w:hAnsi="Times New Roman" w:cs="Times New Roman"/>
              <w:sz w:val="24"/>
              <w:szCs w:val="24"/>
            </w:rPr>
          </w:rPrChange>
        </w:rPr>
        <w:fldChar w:fldCharType="begin"/>
      </w:r>
      <w:r w:rsidRPr="008F1318">
        <w:rPr>
          <w:rFonts w:ascii="Times New Roman" w:hAnsi="Times New Roman" w:cs="Times New Roman"/>
          <w:sz w:val="24"/>
          <w:szCs w:val="24"/>
          <w:rPrChange w:id="333" w:author="Greg Reeve" w:date="2020-12-19T23:08:00Z">
            <w:rPr/>
          </w:rPrChange>
        </w:rPr>
        <w:instrText xml:space="preserve"> HYPERLINK "http://dx.doi.org/10.1300/J104v43n03_03" </w:instrText>
      </w:r>
      <w:r w:rsidRPr="008F1318">
        <w:rPr>
          <w:rFonts w:ascii="Times New Roman" w:hAnsi="Times New Roman" w:cs="Times New Roman"/>
          <w:sz w:val="24"/>
          <w:szCs w:val="24"/>
          <w:rPrChange w:id="334" w:author="Greg Reeve" w:date="2020-12-19T23:08:00Z">
            <w:rPr>
              <w:rStyle w:val="Hyperlink"/>
              <w:rFonts w:ascii="Times New Roman" w:eastAsia="Times New Roman" w:hAnsi="Times New Roman" w:cs="Times New Roman"/>
              <w:sz w:val="24"/>
              <w:szCs w:val="24"/>
            </w:rPr>
          </w:rPrChange>
        </w:rPr>
        <w:fldChar w:fldCharType="separate"/>
      </w:r>
      <w:r w:rsidRPr="008F1318">
        <w:rPr>
          <w:rStyle w:val="Hyperlink"/>
          <w:rFonts w:ascii="Times New Roman" w:eastAsia="Times New Roman" w:hAnsi="Times New Roman" w:cs="Times New Roman"/>
          <w:sz w:val="24"/>
          <w:szCs w:val="24"/>
        </w:rPr>
        <w:t>http://dx.doi.org/10.1300/J104v43n03_03</w:t>
      </w:r>
      <w:r w:rsidRPr="008F1318">
        <w:rPr>
          <w:rStyle w:val="Hyperlink"/>
          <w:rFonts w:ascii="Times New Roman" w:eastAsia="Times New Roman" w:hAnsi="Times New Roman" w:cs="Times New Roman"/>
          <w:sz w:val="24"/>
          <w:szCs w:val="24"/>
          <w:rPrChange w:id="335" w:author="Greg Reeve" w:date="2020-12-19T23:08:00Z">
            <w:rPr>
              <w:rStyle w:val="Hyperlink"/>
              <w:rFonts w:ascii="Times New Roman" w:eastAsia="Times New Roman" w:hAnsi="Times New Roman" w:cs="Times New Roman"/>
              <w:sz w:val="24"/>
              <w:szCs w:val="24"/>
            </w:rPr>
          </w:rPrChange>
        </w:rPr>
        <w:fldChar w:fldCharType="end"/>
      </w:r>
      <w:r w:rsidRPr="008F1318">
        <w:rPr>
          <w:rFonts w:ascii="Times New Roman" w:eastAsia="Times New Roman" w:hAnsi="Times New Roman" w:cs="Times New Roman"/>
          <w:sz w:val="24"/>
          <w:szCs w:val="24"/>
        </w:rPr>
        <w:t>.</w:t>
      </w:r>
    </w:p>
  </w:endnote>
  <w:endnote w:id="22">
    <w:p w14:paraId="2B7142BE" w14:textId="77777777" w:rsidR="00C34A02" w:rsidRPr="008F1318" w:rsidRDefault="00C34A02">
      <w:pPr>
        <w:spacing w:line="480" w:lineRule="auto"/>
        <w:rPr>
          <w:rFonts w:ascii="Times New Roman" w:eastAsia="Times New Roman" w:hAnsi="Times New Roman" w:cs="Times New Roman"/>
          <w:sz w:val="24"/>
          <w:szCs w:val="24"/>
        </w:rPr>
      </w:pPr>
      <w:r w:rsidRPr="008F1318">
        <w:rPr>
          <w:rFonts w:ascii="Times New Roman" w:hAnsi="Times New Roman" w:cs="Times New Roman"/>
          <w:sz w:val="24"/>
          <w:szCs w:val="24"/>
          <w:vertAlign w:val="superscript"/>
        </w:rPr>
        <w:endnoteRef/>
      </w:r>
      <w:r w:rsidRPr="008F1318">
        <w:rPr>
          <w:rFonts w:ascii="Times New Roman" w:eastAsia="Times New Roman" w:hAnsi="Times New Roman" w:cs="Times New Roman"/>
          <w:sz w:val="24"/>
          <w:szCs w:val="24"/>
        </w:rPr>
        <w:t xml:space="preserve"> Susan L. Tsui and Carole F. Hinders, “Cost-Effectiveness and Benefits of Outsourcing Authority Control,” </w:t>
      </w:r>
      <w:r w:rsidRPr="008F1318">
        <w:rPr>
          <w:rFonts w:ascii="Times New Roman" w:eastAsia="Times New Roman" w:hAnsi="Times New Roman" w:cs="Times New Roman"/>
          <w:i/>
          <w:sz w:val="24"/>
          <w:szCs w:val="24"/>
        </w:rPr>
        <w:t>Cataloging &amp; Classification Quarterly</w:t>
      </w:r>
      <w:r w:rsidRPr="004164FF">
        <w:rPr>
          <w:rFonts w:ascii="Times New Roman" w:eastAsia="Times New Roman" w:hAnsi="Times New Roman" w:cs="Times New Roman"/>
          <w:sz w:val="24"/>
          <w:szCs w:val="24"/>
        </w:rPr>
        <w:t xml:space="preserve"> 26, no. 4 (1999): 44</w:t>
      </w:r>
      <w:r w:rsidRPr="00F71C30">
        <w:rPr>
          <w:rFonts w:ascii="Times New Roman" w:eastAsia="Times New Roman" w:hAnsi="Times New Roman" w:cs="Times New Roman"/>
          <w:sz w:val="24"/>
          <w:szCs w:val="24"/>
        </w:rPr>
        <w:t xml:space="preserve">, </w:t>
      </w:r>
      <w:r w:rsidRPr="008F1318">
        <w:rPr>
          <w:rFonts w:ascii="Times New Roman" w:hAnsi="Times New Roman" w:cs="Times New Roman"/>
          <w:sz w:val="24"/>
          <w:szCs w:val="24"/>
          <w:rPrChange w:id="336" w:author="Greg Reeve" w:date="2020-12-19T23:08:00Z">
            <w:rPr>
              <w:rStyle w:val="Hyperlink"/>
              <w:rFonts w:ascii="Times New Roman" w:eastAsia="Times New Roman" w:hAnsi="Times New Roman" w:cs="Times New Roman"/>
              <w:sz w:val="24"/>
              <w:szCs w:val="24"/>
            </w:rPr>
          </w:rPrChange>
        </w:rPr>
        <w:fldChar w:fldCharType="begin"/>
      </w:r>
      <w:r w:rsidRPr="008F1318">
        <w:rPr>
          <w:rFonts w:ascii="Times New Roman" w:hAnsi="Times New Roman" w:cs="Times New Roman"/>
          <w:sz w:val="24"/>
          <w:szCs w:val="24"/>
          <w:rPrChange w:id="337" w:author="Greg Reeve" w:date="2020-12-19T23:08:00Z">
            <w:rPr/>
          </w:rPrChange>
        </w:rPr>
        <w:instrText xml:space="preserve"> HYPERLINK "http://dx.doi.org/10.1300/J104v26n04_04" </w:instrText>
      </w:r>
      <w:r w:rsidRPr="008F1318">
        <w:rPr>
          <w:rFonts w:ascii="Times New Roman" w:hAnsi="Times New Roman" w:cs="Times New Roman"/>
          <w:sz w:val="24"/>
          <w:szCs w:val="24"/>
          <w:rPrChange w:id="338" w:author="Greg Reeve" w:date="2020-12-19T23:08:00Z">
            <w:rPr>
              <w:rStyle w:val="Hyperlink"/>
              <w:rFonts w:ascii="Times New Roman" w:eastAsia="Times New Roman" w:hAnsi="Times New Roman" w:cs="Times New Roman"/>
              <w:sz w:val="24"/>
              <w:szCs w:val="24"/>
            </w:rPr>
          </w:rPrChange>
        </w:rPr>
        <w:fldChar w:fldCharType="separate"/>
      </w:r>
      <w:r w:rsidRPr="008F1318">
        <w:rPr>
          <w:rStyle w:val="Hyperlink"/>
          <w:rFonts w:ascii="Times New Roman" w:eastAsia="Times New Roman" w:hAnsi="Times New Roman" w:cs="Times New Roman"/>
          <w:sz w:val="24"/>
          <w:szCs w:val="24"/>
        </w:rPr>
        <w:t>http://dx.doi.org/10.1300/J104v26n04_04</w:t>
      </w:r>
      <w:r w:rsidRPr="008F1318">
        <w:rPr>
          <w:rStyle w:val="Hyperlink"/>
          <w:rFonts w:ascii="Times New Roman" w:eastAsia="Times New Roman" w:hAnsi="Times New Roman" w:cs="Times New Roman"/>
          <w:sz w:val="24"/>
          <w:szCs w:val="24"/>
          <w:rPrChange w:id="339" w:author="Greg Reeve" w:date="2020-12-19T23:08:00Z">
            <w:rPr>
              <w:rStyle w:val="Hyperlink"/>
              <w:rFonts w:ascii="Times New Roman" w:eastAsia="Times New Roman" w:hAnsi="Times New Roman" w:cs="Times New Roman"/>
              <w:sz w:val="24"/>
              <w:szCs w:val="24"/>
            </w:rPr>
          </w:rPrChange>
        </w:rPr>
        <w:fldChar w:fldCharType="end"/>
      </w:r>
      <w:r w:rsidRPr="008F1318">
        <w:rPr>
          <w:rFonts w:ascii="Times New Roman" w:eastAsia="Times New Roman" w:hAnsi="Times New Roman" w:cs="Times New Roman"/>
          <w:sz w:val="24"/>
          <w:szCs w:val="24"/>
        </w:rPr>
        <w:t>.</w:t>
      </w:r>
    </w:p>
  </w:endnote>
  <w:endnote w:id="23">
    <w:p w14:paraId="123FC291" w14:textId="77777777" w:rsidR="00C34A02" w:rsidRPr="008F1318" w:rsidRDefault="00C34A02">
      <w:pPr>
        <w:spacing w:line="480" w:lineRule="auto"/>
        <w:rPr>
          <w:rFonts w:ascii="Times New Roman" w:eastAsia="Times New Roman" w:hAnsi="Times New Roman" w:cs="Times New Roman"/>
          <w:sz w:val="24"/>
          <w:szCs w:val="24"/>
        </w:rPr>
      </w:pPr>
      <w:r w:rsidRPr="008F1318">
        <w:rPr>
          <w:rFonts w:ascii="Times New Roman" w:hAnsi="Times New Roman" w:cs="Times New Roman"/>
          <w:sz w:val="24"/>
          <w:szCs w:val="24"/>
          <w:vertAlign w:val="superscript"/>
        </w:rPr>
        <w:endnoteRef/>
      </w:r>
      <w:r w:rsidRPr="008F1318">
        <w:rPr>
          <w:rFonts w:ascii="Times New Roman" w:hAnsi="Times New Roman" w:cs="Times New Roman"/>
          <w:sz w:val="24"/>
          <w:szCs w:val="24"/>
        </w:rPr>
        <w:t xml:space="preserve"> </w:t>
      </w:r>
      <w:r w:rsidRPr="008F1318">
        <w:rPr>
          <w:rFonts w:ascii="Times New Roman" w:eastAsia="Times New Roman" w:hAnsi="Times New Roman" w:cs="Times New Roman"/>
          <w:sz w:val="24"/>
          <w:szCs w:val="24"/>
        </w:rPr>
        <w:t xml:space="preserve">Michelle Sweetser and Alexandra A. A. Orchard, “Are We Coming Together? The Archival Descriptive Landscape and the Roles of Archivist and Cataloger,” </w:t>
      </w:r>
      <w:r w:rsidRPr="004164FF">
        <w:rPr>
          <w:rFonts w:ascii="Times New Roman" w:eastAsia="Times New Roman" w:hAnsi="Times New Roman" w:cs="Times New Roman"/>
          <w:i/>
          <w:sz w:val="24"/>
          <w:szCs w:val="24"/>
        </w:rPr>
        <w:t>The Ameri</w:t>
      </w:r>
      <w:r w:rsidRPr="00F71C30">
        <w:rPr>
          <w:rFonts w:ascii="Times New Roman" w:eastAsia="Times New Roman" w:hAnsi="Times New Roman" w:cs="Times New Roman"/>
          <w:i/>
          <w:sz w:val="24"/>
          <w:szCs w:val="24"/>
        </w:rPr>
        <w:t>can Archivist</w:t>
      </w:r>
      <w:r w:rsidRPr="00F71C30">
        <w:rPr>
          <w:rFonts w:ascii="Times New Roman" w:eastAsia="Times New Roman" w:hAnsi="Times New Roman" w:cs="Times New Roman"/>
          <w:sz w:val="24"/>
          <w:szCs w:val="24"/>
        </w:rPr>
        <w:t xml:space="preserve"> 82, no. 2 (2019): 336, </w:t>
      </w:r>
      <w:r w:rsidRPr="008F1318">
        <w:rPr>
          <w:rFonts w:ascii="Times New Roman" w:hAnsi="Times New Roman" w:cs="Times New Roman"/>
          <w:sz w:val="24"/>
          <w:szCs w:val="24"/>
          <w:rPrChange w:id="340" w:author="Greg Reeve" w:date="2020-12-19T23:08:00Z">
            <w:rPr>
              <w:rStyle w:val="Hyperlink"/>
              <w:rFonts w:ascii="Times New Roman" w:eastAsia="Times New Roman" w:hAnsi="Times New Roman" w:cs="Times New Roman"/>
              <w:sz w:val="24"/>
              <w:szCs w:val="24"/>
            </w:rPr>
          </w:rPrChange>
        </w:rPr>
        <w:fldChar w:fldCharType="begin"/>
      </w:r>
      <w:r w:rsidRPr="008F1318">
        <w:rPr>
          <w:rFonts w:ascii="Times New Roman" w:hAnsi="Times New Roman" w:cs="Times New Roman"/>
          <w:sz w:val="24"/>
          <w:szCs w:val="24"/>
          <w:rPrChange w:id="341" w:author="Greg Reeve" w:date="2020-12-19T23:08:00Z">
            <w:rPr/>
          </w:rPrChange>
        </w:rPr>
        <w:instrText xml:space="preserve"> HYPERLINK "https://doi.org/10.17723/aarc-82-02-18" </w:instrText>
      </w:r>
      <w:r w:rsidRPr="008F1318">
        <w:rPr>
          <w:rFonts w:ascii="Times New Roman" w:hAnsi="Times New Roman" w:cs="Times New Roman"/>
          <w:sz w:val="24"/>
          <w:szCs w:val="24"/>
          <w:rPrChange w:id="342" w:author="Greg Reeve" w:date="2020-12-19T23:08:00Z">
            <w:rPr>
              <w:rStyle w:val="Hyperlink"/>
              <w:rFonts w:ascii="Times New Roman" w:eastAsia="Times New Roman" w:hAnsi="Times New Roman" w:cs="Times New Roman"/>
              <w:sz w:val="24"/>
              <w:szCs w:val="24"/>
            </w:rPr>
          </w:rPrChange>
        </w:rPr>
        <w:fldChar w:fldCharType="separate"/>
      </w:r>
      <w:r w:rsidRPr="008F1318">
        <w:rPr>
          <w:rStyle w:val="Hyperlink"/>
          <w:rFonts w:ascii="Times New Roman" w:eastAsia="Times New Roman" w:hAnsi="Times New Roman" w:cs="Times New Roman"/>
          <w:sz w:val="24"/>
          <w:szCs w:val="24"/>
        </w:rPr>
        <w:t>https://doi.org/10.17723/aarc-82-02-18</w:t>
      </w:r>
      <w:r w:rsidRPr="008F1318">
        <w:rPr>
          <w:rStyle w:val="Hyperlink"/>
          <w:rFonts w:ascii="Times New Roman" w:eastAsia="Times New Roman" w:hAnsi="Times New Roman" w:cs="Times New Roman"/>
          <w:sz w:val="24"/>
          <w:szCs w:val="24"/>
          <w:rPrChange w:id="343" w:author="Greg Reeve" w:date="2020-12-19T23:08:00Z">
            <w:rPr>
              <w:rStyle w:val="Hyperlink"/>
              <w:rFonts w:ascii="Times New Roman" w:eastAsia="Times New Roman" w:hAnsi="Times New Roman" w:cs="Times New Roman"/>
              <w:sz w:val="24"/>
              <w:szCs w:val="24"/>
            </w:rPr>
          </w:rPrChange>
        </w:rPr>
        <w:fldChar w:fldCharType="end"/>
      </w:r>
      <w:r w:rsidRPr="008F1318">
        <w:rPr>
          <w:rFonts w:ascii="Times New Roman" w:eastAsia="Times New Roman" w:hAnsi="Times New Roman" w:cs="Times New Roman"/>
          <w:sz w:val="24"/>
          <w:szCs w:val="24"/>
        </w:rPr>
        <w:t>.</w:t>
      </w:r>
    </w:p>
  </w:endnote>
  <w:endnote w:id="24">
    <w:p w14:paraId="3317DE30" w14:textId="77777777" w:rsidR="00C34A02" w:rsidRPr="00005705" w:rsidRDefault="00C34A02">
      <w:pPr>
        <w:spacing w:line="480" w:lineRule="auto"/>
        <w:rPr>
          <w:rFonts w:ascii="Times New Roman" w:eastAsia="Times New Roman" w:hAnsi="Times New Roman" w:cs="Times New Roman"/>
          <w:i/>
          <w:sz w:val="24"/>
          <w:szCs w:val="24"/>
          <w:highlight w:val="yellow"/>
        </w:rPr>
      </w:pPr>
      <w:r w:rsidRPr="008F1318">
        <w:rPr>
          <w:rFonts w:ascii="Times New Roman" w:hAnsi="Times New Roman" w:cs="Times New Roman"/>
          <w:sz w:val="24"/>
          <w:szCs w:val="24"/>
          <w:vertAlign w:val="superscript"/>
        </w:rPr>
        <w:endnoteRef/>
      </w:r>
      <w:r w:rsidRPr="008F1318">
        <w:rPr>
          <w:rFonts w:ascii="Times New Roman" w:eastAsia="Times New Roman" w:hAnsi="Times New Roman" w:cs="Times New Roman"/>
          <w:i/>
          <w:sz w:val="24"/>
          <w:szCs w:val="24"/>
        </w:rPr>
        <w:t xml:space="preserve"> Describing Archives: A Content Standard, </w:t>
      </w:r>
      <w:r w:rsidRPr="004164FF">
        <w:rPr>
          <w:rFonts w:ascii="Times New Roman" w:eastAsia="Times New Roman" w:hAnsi="Times New Roman" w:cs="Times New Roman"/>
          <w:iCs/>
          <w:sz w:val="24"/>
          <w:szCs w:val="24"/>
        </w:rPr>
        <w:t>2</w:t>
      </w:r>
      <w:r w:rsidRPr="00F71C30">
        <w:rPr>
          <w:rFonts w:ascii="Times New Roman" w:eastAsia="Times New Roman" w:hAnsi="Times New Roman" w:cs="Times New Roman"/>
          <w:iCs/>
          <w:sz w:val="24"/>
          <w:szCs w:val="24"/>
          <w:vertAlign w:val="superscript"/>
        </w:rPr>
        <w:t>nd</w:t>
      </w:r>
      <w:r w:rsidRPr="00F71C30">
        <w:rPr>
          <w:rFonts w:ascii="Times New Roman" w:eastAsia="Times New Roman" w:hAnsi="Times New Roman" w:cs="Times New Roman"/>
          <w:iCs/>
          <w:sz w:val="24"/>
          <w:szCs w:val="24"/>
        </w:rPr>
        <w:t xml:space="preserve"> ed</w:t>
      </w:r>
      <w:r w:rsidRPr="00F71C30">
        <w:rPr>
          <w:rFonts w:ascii="Times New Roman" w:eastAsia="Times New Roman" w:hAnsi="Times New Roman" w:cs="Times New Roman"/>
          <w:i/>
          <w:sz w:val="24"/>
          <w:szCs w:val="24"/>
        </w:rPr>
        <w:t xml:space="preserve">. </w:t>
      </w:r>
      <w:r w:rsidRPr="00005705">
        <w:rPr>
          <w:rFonts w:ascii="Times New Roman" w:eastAsia="Times New Roman" w:hAnsi="Times New Roman" w:cs="Times New Roman"/>
          <w:iCs/>
          <w:sz w:val="24"/>
          <w:szCs w:val="24"/>
        </w:rPr>
        <w:t>(Chicago: Society of American Archivists, 2013).</w:t>
      </w:r>
    </w:p>
  </w:endnote>
  <w:endnote w:id="25">
    <w:p w14:paraId="35B3A30B" w14:textId="77777777" w:rsidR="00C34A02" w:rsidRPr="008F1318" w:rsidRDefault="00C34A02">
      <w:pPr>
        <w:spacing w:line="480" w:lineRule="auto"/>
        <w:rPr>
          <w:rFonts w:ascii="Times New Roman" w:eastAsia="Times New Roman" w:hAnsi="Times New Roman" w:cs="Times New Roman"/>
          <w:sz w:val="24"/>
          <w:szCs w:val="24"/>
        </w:rPr>
      </w:pPr>
      <w:r w:rsidRPr="008F1318">
        <w:rPr>
          <w:rFonts w:ascii="Times New Roman" w:hAnsi="Times New Roman" w:cs="Times New Roman"/>
          <w:sz w:val="24"/>
          <w:szCs w:val="24"/>
          <w:vertAlign w:val="superscript"/>
        </w:rPr>
        <w:endnoteRef/>
      </w:r>
      <w:r w:rsidRPr="008F1318">
        <w:rPr>
          <w:rFonts w:ascii="Times New Roman" w:eastAsia="Times New Roman" w:hAnsi="Times New Roman" w:cs="Times New Roman"/>
          <w:sz w:val="24"/>
          <w:szCs w:val="24"/>
        </w:rPr>
        <w:t xml:space="preserve"> Jean Dryden, “From Authority Control to Context Control,” </w:t>
      </w:r>
      <w:r w:rsidRPr="008F1318">
        <w:rPr>
          <w:rFonts w:ascii="Times New Roman" w:eastAsia="Times New Roman" w:hAnsi="Times New Roman" w:cs="Times New Roman"/>
          <w:i/>
          <w:sz w:val="24"/>
          <w:szCs w:val="24"/>
        </w:rPr>
        <w:t>Journal of Archival Organization</w:t>
      </w:r>
      <w:r w:rsidRPr="004164FF">
        <w:rPr>
          <w:rFonts w:ascii="Times New Roman" w:eastAsia="Times New Roman" w:hAnsi="Times New Roman" w:cs="Times New Roman"/>
          <w:sz w:val="24"/>
          <w:szCs w:val="24"/>
        </w:rPr>
        <w:t xml:space="preserve"> 5, no. 1/2 (2007): 4</w:t>
      </w:r>
      <w:r w:rsidRPr="00F71C30">
        <w:rPr>
          <w:rFonts w:ascii="Times New Roman" w:eastAsia="Times New Roman" w:hAnsi="Times New Roman" w:cs="Times New Roman"/>
          <w:sz w:val="24"/>
          <w:szCs w:val="24"/>
        </w:rPr>
        <w:t xml:space="preserve">, </w:t>
      </w:r>
      <w:r w:rsidRPr="008F1318">
        <w:rPr>
          <w:rFonts w:ascii="Times New Roman" w:hAnsi="Times New Roman" w:cs="Times New Roman"/>
          <w:sz w:val="24"/>
          <w:szCs w:val="24"/>
          <w:rPrChange w:id="346" w:author="Greg Reeve" w:date="2020-12-19T23:08:00Z">
            <w:rPr>
              <w:rStyle w:val="Hyperlink"/>
              <w:rFonts w:ascii="Times New Roman" w:eastAsia="Times New Roman" w:hAnsi="Times New Roman" w:cs="Times New Roman"/>
              <w:sz w:val="24"/>
              <w:szCs w:val="24"/>
            </w:rPr>
          </w:rPrChange>
        </w:rPr>
        <w:fldChar w:fldCharType="begin"/>
      </w:r>
      <w:r w:rsidRPr="008F1318">
        <w:rPr>
          <w:rFonts w:ascii="Times New Roman" w:hAnsi="Times New Roman" w:cs="Times New Roman"/>
          <w:sz w:val="24"/>
          <w:szCs w:val="24"/>
          <w:rPrChange w:id="347" w:author="Greg Reeve" w:date="2020-12-19T23:08:00Z">
            <w:rPr/>
          </w:rPrChange>
        </w:rPr>
        <w:instrText xml:space="preserve"> HYPERLINK "https://doi.org/10.1300/j201v05n01_01" </w:instrText>
      </w:r>
      <w:r w:rsidRPr="008F1318">
        <w:rPr>
          <w:rFonts w:ascii="Times New Roman" w:hAnsi="Times New Roman" w:cs="Times New Roman"/>
          <w:sz w:val="24"/>
          <w:szCs w:val="24"/>
          <w:rPrChange w:id="348" w:author="Greg Reeve" w:date="2020-12-19T23:08:00Z">
            <w:rPr>
              <w:rStyle w:val="Hyperlink"/>
              <w:rFonts w:ascii="Times New Roman" w:eastAsia="Times New Roman" w:hAnsi="Times New Roman" w:cs="Times New Roman"/>
              <w:sz w:val="24"/>
              <w:szCs w:val="24"/>
            </w:rPr>
          </w:rPrChange>
        </w:rPr>
        <w:fldChar w:fldCharType="separate"/>
      </w:r>
      <w:r w:rsidRPr="008F1318">
        <w:rPr>
          <w:rStyle w:val="Hyperlink"/>
          <w:rFonts w:ascii="Times New Roman" w:eastAsia="Times New Roman" w:hAnsi="Times New Roman" w:cs="Times New Roman"/>
          <w:sz w:val="24"/>
          <w:szCs w:val="24"/>
        </w:rPr>
        <w:t>https://doi.org/10.1300/j201v05n01_01</w:t>
      </w:r>
      <w:r w:rsidRPr="008F1318">
        <w:rPr>
          <w:rStyle w:val="Hyperlink"/>
          <w:rFonts w:ascii="Times New Roman" w:eastAsia="Times New Roman" w:hAnsi="Times New Roman" w:cs="Times New Roman"/>
          <w:sz w:val="24"/>
          <w:szCs w:val="24"/>
          <w:rPrChange w:id="349" w:author="Greg Reeve" w:date="2020-12-19T23:08:00Z">
            <w:rPr>
              <w:rStyle w:val="Hyperlink"/>
              <w:rFonts w:ascii="Times New Roman" w:eastAsia="Times New Roman" w:hAnsi="Times New Roman" w:cs="Times New Roman"/>
              <w:sz w:val="24"/>
              <w:szCs w:val="24"/>
            </w:rPr>
          </w:rPrChange>
        </w:rPr>
        <w:fldChar w:fldCharType="end"/>
      </w:r>
      <w:r w:rsidRPr="008F1318">
        <w:rPr>
          <w:rFonts w:ascii="Times New Roman" w:eastAsia="Times New Roman" w:hAnsi="Times New Roman" w:cs="Times New Roman"/>
          <w:sz w:val="24"/>
          <w:szCs w:val="24"/>
        </w:rPr>
        <w:t>.</w:t>
      </w:r>
    </w:p>
  </w:endnote>
  <w:endnote w:id="26">
    <w:p w14:paraId="47829B09" w14:textId="77777777" w:rsidR="00C34A02" w:rsidRPr="008F1318" w:rsidRDefault="00C34A02">
      <w:pPr>
        <w:spacing w:line="480" w:lineRule="auto"/>
        <w:rPr>
          <w:rFonts w:ascii="Times New Roman" w:eastAsia="Times New Roman" w:hAnsi="Times New Roman" w:cs="Times New Roman"/>
          <w:sz w:val="24"/>
          <w:szCs w:val="24"/>
        </w:rPr>
      </w:pPr>
      <w:r w:rsidRPr="008F1318">
        <w:rPr>
          <w:rFonts w:ascii="Times New Roman" w:hAnsi="Times New Roman" w:cs="Times New Roman"/>
          <w:sz w:val="24"/>
          <w:szCs w:val="24"/>
          <w:vertAlign w:val="superscript"/>
        </w:rPr>
        <w:endnoteRef/>
      </w:r>
      <w:r w:rsidRPr="008F1318">
        <w:rPr>
          <w:rFonts w:ascii="Times New Roman" w:eastAsia="Times New Roman" w:hAnsi="Times New Roman" w:cs="Times New Roman"/>
          <w:sz w:val="24"/>
          <w:szCs w:val="24"/>
        </w:rPr>
        <w:t xml:space="preserve"> Aranzazu Lafuente Urién, “Archival authority control: an introduction to Encoded Archival Context for Corporate Bodies, Persons and Families (EAC-CPF),” </w:t>
      </w:r>
      <w:r w:rsidRPr="004164FF">
        <w:rPr>
          <w:rFonts w:ascii="Times New Roman" w:eastAsia="Times New Roman" w:hAnsi="Times New Roman" w:cs="Times New Roman"/>
          <w:sz w:val="24"/>
          <w:szCs w:val="24"/>
          <w:highlight w:val="white"/>
        </w:rPr>
        <w:t>September 20, 2020</w:t>
      </w:r>
      <w:r w:rsidRPr="00F71C30">
        <w:rPr>
          <w:rFonts w:ascii="Times New Roman" w:eastAsia="Times New Roman" w:hAnsi="Times New Roman" w:cs="Times New Roman"/>
          <w:sz w:val="24"/>
          <w:szCs w:val="24"/>
        </w:rPr>
        <w:t xml:space="preserve">, </w:t>
      </w:r>
      <w:r w:rsidRPr="008F1318">
        <w:rPr>
          <w:rFonts w:ascii="Times New Roman" w:hAnsi="Times New Roman" w:cs="Times New Roman"/>
          <w:sz w:val="24"/>
          <w:szCs w:val="24"/>
          <w:rPrChange w:id="350" w:author="Greg Reeve" w:date="2020-12-19T23:08:00Z">
            <w:rPr>
              <w:rStyle w:val="Hyperlink"/>
              <w:rFonts w:ascii="Times New Roman" w:eastAsia="Times New Roman" w:hAnsi="Times New Roman" w:cs="Times New Roman"/>
              <w:sz w:val="24"/>
              <w:szCs w:val="24"/>
              <w:highlight w:val="white"/>
            </w:rPr>
          </w:rPrChange>
        </w:rPr>
        <w:fldChar w:fldCharType="begin"/>
      </w:r>
      <w:r w:rsidRPr="008F1318">
        <w:rPr>
          <w:rFonts w:ascii="Times New Roman" w:hAnsi="Times New Roman" w:cs="Times New Roman"/>
          <w:sz w:val="24"/>
          <w:szCs w:val="24"/>
          <w:rPrChange w:id="351" w:author="Greg Reeve" w:date="2020-12-19T23:08:00Z">
            <w:rPr/>
          </w:rPrChange>
        </w:rPr>
        <w:instrText xml:space="preserve"> HYPERLINK "http://www.apex-project.eu/index.php/en/articles/184-archival-authority-control-an-introduction-to-encoded-archival-context-corporate-bodies-persons-and-families" </w:instrText>
      </w:r>
      <w:r w:rsidRPr="008F1318">
        <w:rPr>
          <w:rFonts w:ascii="Times New Roman" w:hAnsi="Times New Roman" w:cs="Times New Roman"/>
          <w:sz w:val="24"/>
          <w:szCs w:val="24"/>
          <w:rPrChange w:id="352" w:author="Greg Reeve" w:date="2020-12-19T23:08:00Z">
            <w:rPr>
              <w:rStyle w:val="Hyperlink"/>
              <w:rFonts w:ascii="Times New Roman" w:eastAsia="Times New Roman" w:hAnsi="Times New Roman" w:cs="Times New Roman"/>
              <w:sz w:val="24"/>
              <w:szCs w:val="24"/>
              <w:highlight w:val="white"/>
            </w:rPr>
          </w:rPrChange>
        </w:rPr>
        <w:fldChar w:fldCharType="separate"/>
      </w:r>
      <w:r w:rsidRPr="008F1318">
        <w:rPr>
          <w:rStyle w:val="Hyperlink"/>
          <w:rFonts w:ascii="Times New Roman" w:eastAsia="Times New Roman" w:hAnsi="Times New Roman" w:cs="Times New Roman"/>
          <w:sz w:val="24"/>
          <w:szCs w:val="24"/>
          <w:highlight w:val="white"/>
        </w:rPr>
        <w:t>http://www.apex-project.eu/index.php/en/articles/184-archival-authority-control-an-introduction-to-encoded-archival-context-corporate-bodies-persons-and-families</w:t>
      </w:r>
      <w:r w:rsidRPr="008F1318">
        <w:rPr>
          <w:rStyle w:val="Hyperlink"/>
          <w:rFonts w:ascii="Times New Roman" w:eastAsia="Times New Roman" w:hAnsi="Times New Roman" w:cs="Times New Roman"/>
          <w:sz w:val="24"/>
          <w:szCs w:val="24"/>
          <w:highlight w:val="white"/>
          <w:rPrChange w:id="353" w:author="Greg Reeve" w:date="2020-12-19T23:08:00Z">
            <w:rPr>
              <w:rStyle w:val="Hyperlink"/>
              <w:rFonts w:ascii="Times New Roman" w:eastAsia="Times New Roman" w:hAnsi="Times New Roman" w:cs="Times New Roman"/>
              <w:sz w:val="24"/>
              <w:szCs w:val="24"/>
              <w:highlight w:val="white"/>
            </w:rPr>
          </w:rPrChange>
        </w:rPr>
        <w:fldChar w:fldCharType="end"/>
      </w:r>
    </w:p>
  </w:endnote>
  <w:endnote w:id="27">
    <w:p w14:paraId="78829164" w14:textId="77777777" w:rsidR="00C34A02" w:rsidRPr="008F1318" w:rsidRDefault="00C34A02">
      <w:pPr>
        <w:spacing w:line="480" w:lineRule="auto"/>
        <w:rPr>
          <w:rFonts w:ascii="Times New Roman" w:eastAsia="Times New Roman" w:hAnsi="Times New Roman" w:cs="Times New Roman"/>
          <w:sz w:val="24"/>
          <w:szCs w:val="24"/>
        </w:rPr>
      </w:pPr>
      <w:r w:rsidRPr="008F1318">
        <w:rPr>
          <w:rFonts w:ascii="Times New Roman" w:hAnsi="Times New Roman" w:cs="Times New Roman"/>
          <w:sz w:val="24"/>
          <w:szCs w:val="24"/>
          <w:vertAlign w:val="superscript"/>
        </w:rPr>
        <w:endnoteRef/>
      </w:r>
      <w:r w:rsidRPr="008F1318">
        <w:rPr>
          <w:rFonts w:ascii="Times New Roman" w:eastAsia="Times New Roman" w:hAnsi="Times New Roman" w:cs="Times New Roman"/>
          <w:sz w:val="24"/>
          <w:szCs w:val="24"/>
        </w:rPr>
        <w:t xml:space="preserve"> Jeremy Myntti and Nate Cothran, “Authority Control in a Digital Repository: Preparing for Linked Data,” </w:t>
      </w:r>
      <w:r w:rsidRPr="008F1318">
        <w:rPr>
          <w:rFonts w:ascii="Times New Roman" w:eastAsia="Times New Roman" w:hAnsi="Times New Roman" w:cs="Times New Roman"/>
          <w:i/>
          <w:sz w:val="24"/>
          <w:szCs w:val="24"/>
        </w:rPr>
        <w:t>Journal of Library Metadata</w:t>
      </w:r>
      <w:r w:rsidRPr="004164FF">
        <w:rPr>
          <w:rFonts w:ascii="Times New Roman" w:eastAsia="Times New Roman" w:hAnsi="Times New Roman" w:cs="Times New Roman"/>
          <w:sz w:val="24"/>
          <w:szCs w:val="24"/>
        </w:rPr>
        <w:t xml:space="preserve"> 13 (2013): 99</w:t>
      </w:r>
      <w:r w:rsidRPr="00F71C30">
        <w:rPr>
          <w:rFonts w:ascii="Times New Roman" w:eastAsia="Times New Roman" w:hAnsi="Times New Roman" w:cs="Times New Roman"/>
          <w:sz w:val="24"/>
          <w:szCs w:val="24"/>
        </w:rPr>
        <w:t xml:space="preserve">, </w:t>
      </w:r>
      <w:r w:rsidRPr="008F1318">
        <w:rPr>
          <w:rFonts w:ascii="Times New Roman" w:hAnsi="Times New Roman" w:cs="Times New Roman"/>
          <w:sz w:val="24"/>
          <w:szCs w:val="24"/>
          <w:rPrChange w:id="354" w:author="Greg Reeve" w:date="2020-12-19T23:08:00Z">
            <w:rPr>
              <w:rStyle w:val="Hyperlink"/>
              <w:rFonts w:ascii="Times New Roman" w:eastAsia="Times New Roman" w:hAnsi="Times New Roman" w:cs="Times New Roman"/>
              <w:sz w:val="24"/>
              <w:szCs w:val="24"/>
            </w:rPr>
          </w:rPrChange>
        </w:rPr>
        <w:fldChar w:fldCharType="begin"/>
      </w:r>
      <w:r w:rsidRPr="008F1318">
        <w:rPr>
          <w:rFonts w:ascii="Times New Roman" w:hAnsi="Times New Roman" w:cs="Times New Roman"/>
          <w:sz w:val="24"/>
          <w:szCs w:val="24"/>
          <w:rPrChange w:id="355" w:author="Greg Reeve" w:date="2020-12-19T23:08:00Z">
            <w:rPr/>
          </w:rPrChange>
        </w:rPr>
        <w:instrText xml:space="preserve"> HYPERLINK "https://doi.org/10.1080/19386389.2013.826061" </w:instrText>
      </w:r>
      <w:r w:rsidRPr="008F1318">
        <w:rPr>
          <w:rFonts w:ascii="Times New Roman" w:hAnsi="Times New Roman" w:cs="Times New Roman"/>
          <w:sz w:val="24"/>
          <w:szCs w:val="24"/>
          <w:rPrChange w:id="356" w:author="Greg Reeve" w:date="2020-12-19T23:08:00Z">
            <w:rPr>
              <w:rStyle w:val="Hyperlink"/>
              <w:rFonts w:ascii="Times New Roman" w:eastAsia="Times New Roman" w:hAnsi="Times New Roman" w:cs="Times New Roman"/>
              <w:sz w:val="24"/>
              <w:szCs w:val="24"/>
            </w:rPr>
          </w:rPrChange>
        </w:rPr>
        <w:fldChar w:fldCharType="separate"/>
      </w:r>
      <w:r w:rsidRPr="008F1318">
        <w:rPr>
          <w:rStyle w:val="Hyperlink"/>
          <w:rFonts w:ascii="Times New Roman" w:eastAsia="Times New Roman" w:hAnsi="Times New Roman" w:cs="Times New Roman"/>
          <w:sz w:val="24"/>
          <w:szCs w:val="24"/>
        </w:rPr>
        <w:t>https://doi.org/10.1080/19386389.2013.826061</w:t>
      </w:r>
      <w:r w:rsidRPr="008F1318">
        <w:rPr>
          <w:rStyle w:val="Hyperlink"/>
          <w:rFonts w:ascii="Times New Roman" w:eastAsia="Times New Roman" w:hAnsi="Times New Roman" w:cs="Times New Roman"/>
          <w:sz w:val="24"/>
          <w:szCs w:val="24"/>
          <w:rPrChange w:id="357" w:author="Greg Reeve" w:date="2020-12-19T23:08:00Z">
            <w:rPr>
              <w:rStyle w:val="Hyperlink"/>
              <w:rFonts w:ascii="Times New Roman" w:eastAsia="Times New Roman" w:hAnsi="Times New Roman" w:cs="Times New Roman"/>
              <w:sz w:val="24"/>
              <w:szCs w:val="24"/>
            </w:rPr>
          </w:rPrChange>
        </w:rPr>
        <w:fldChar w:fldCharType="end"/>
      </w:r>
      <w:r w:rsidRPr="008F1318">
        <w:rPr>
          <w:rFonts w:ascii="Times New Roman" w:eastAsia="Times New Roman" w:hAnsi="Times New Roman" w:cs="Times New Roman"/>
          <w:sz w:val="24"/>
          <w:szCs w:val="24"/>
        </w:rPr>
        <w:t>.</w:t>
      </w:r>
    </w:p>
  </w:endnote>
  <w:endnote w:id="28">
    <w:p w14:paraId="4410A376" w14:textId="77777777" w:rsidR="00C34A02" w:rsidRPr="008F1318" w:rsidRDefault="00C34A02">
      <w:pPr>
        <w:spacing w:line="480" w:lineRule="auto"/>
        <w:rPr>
          <w:rFonts w:ascii="Times New Roman" w:eastAsia="Times New Roman" w:hAnsi="Times New Roman" w:cs="Times New Roman"/>
          <w:sz w:val="24"/>
          <w:szCs w:val="24"/>
        </w:rPr>
      </w:pPr>
      <w:r w:rsidRPr="008F1318">
        <w:rPr>
          <w:rFonts w:ascii="Times New Roman" w:hAnsi="Times New Roman" w:cs="Times New Roman"/>
          <w:sz w:val="24"/>
          <w:szCs w:val="24"/>
          <w:vertAlign w:val="superscript"/>
        </w:rPr>
        <w:endnoteRef/>
      </w:r>
      <w:r w:rsidRPr="008F1318">
        <w:rPr>
          <w:rFonts w:ascii="Times New Roman" w:hAnsi="Times New Roman" w:cs="Times New Roman"/>
          <w:sz w:val="24"/>
          <w:szCs w:val="24"/>
        </w:rPr>
        <w:t xml:space="preserve"> </w:t>
      </w:r>
      <w:r w:rsidRPr="008F1318">
        <w:rPr>
          <w:rFonts w:ascii="Times New Roman" w:eastAsia="Times New Roman" w:hAnsi="Times New Roman" w:cs="Times New Roman"/>
          <w:sz w:val="24"/>
          <w:szCs w:val="24"/>
          <w:highlight w:val="white"/>
        </w:rPr>
        <w:t xml:space="preserve">Dorothea Salo, “Name Authority Control in Institutional Repositories,” </w:t>
      </w:r>
      <w:r w:rsidRPr="008F1318">
        <w:rPr>
          <w:rFonts w:ascii="Times New Roman" w:eastAsia="Times New Roman" w:hAnsi="Times New Roman" w:cs="Times New Roman"/>
          <w:i/>
          <w:sz w:val="24"/>
          <w:szCs w:val="24"/>
          <w:highlight w:val="white"/>
        </w:rPr>
        <w:t>Cataloging &amp; Classification Quarterly</w:t>
      </w:r>
      <w:r w:rsidRPr="004164FF">
        <w:rPr>
          <w:rFonts w:ascii="Times New Roman" w:eastAsia="Times New Roman" w:hAnsi="Times New Roman" w:cs="Times New Roman"/>
          <w:sz w:val="24"/>
          <w:szCs w:val="24"/>
          <w:highlight w:val="white"/>
        </w:rPr>
        <w:t xml:space="preserve"> 47, no. 3-4 (2009): 249-261, </w:t>
      </w:r>
      <w:r w:rsidRPr="008F1318">
        <w:rPr>
          <w:rFonts w:ascii="Times New Roman" w:hAnsi="Times New Roman" w:cs="Times New Roman"/>
          <w:sz w:val="24"/>
          <w:szCs w:val="24"/>
          <w:rPrChange w:id="358" w:author="Greg Reeve" w:date="2020-12-19T23:08:00Z">
            <w:rPr>
              <w:rStyle w:val="Hyperlink"/>
              <w:rFonts w:ascii="Times New Roman" w:eastAsia="Times New Roman" w:hAnsi="Times New Roman" w:cs="Times New Roman"/>
              <w:sz w:val="24"/>
              <w:szCs w:val="24"/>
            </w:rPr>
          </w:rPrChange>
        </w:rPr>
        <w:fldChar w:fldCharType="begin"/>
      </w:r>
      <w:r w:rsidRPr="008F1318">
        <w:rPr>
          <w:rFonts w:ascii="Times New Roman" w:hAnsi="Times New Roman" w:cs="Times New Roman"/>
          <w:sz w:val="24"/>
          <w:szCs w:val="24"/>
          <w:rPrChange w:id="359" w:author="Greg Reeve" w:date="2020-12-19T23:08:00Z">
            <w:rPr/>
          </w:rPrChange>
        </w:rPr>
        <w:instrText xml:space="preserve"> HYPERLINK "https://doi.org/10.1080/01639370902737232" </w:instrText>
      </w:r>
      <w:r w:rsidRPr="008F1318">
        <w:rPr>
          <w:rFonts w:ascii="Times New Roman" w:hAnsi="Times New Roman" w:cs="Times New Roman"/>
          <w:sz w:val="24"/>
          <w:szCs w:val="24"/>
          <w:rPrChange w:id="360" w:author="Greg Reeve" w:date="2020-12-19T23:08:00Z">
            <w:rPr>
              <w:rStyle w:val="Hyperlink"/>
              <w:rFonts w:ascii="Times New Roman" w:eastAsia="Times New Roman" w:hAnsi="Times New Roman" w:cs="Times New Roman"/>
              <w:sz w:val="24"/>
              <w:szCs w:val="24"/>
            </w:rPr>
          </w:rPrChange>
        </w:rPr>
        <w:fldChar w:fldCharType="separate"/>
      </w:r>
      <w:r w:rsidRPr="008F1318">
        <w:rPr>
          <w:rStyle w:val="Hyperlink"/>
          <w:rFonts w:ascii="Times New Roman" w:eastAsia="Times New Roman" w:hAnsi="Times New Roman" w:cs="Times New Roman"/>
          <w:sz w:val="24"/>
          <w:szCs w:val="24"/>
        </w:rPr>
        <w:t>https://doi.org/10.1080/01639370902737232</w:t>
      </w:r>
      <w:r w:rsidRPr="008F1318">
        <w:rPr>
          <w:rStyle w:val="Hyperlink"/>
          <w:rFonts w:ascii="Times New Roman" w:eastAsia="Times New Roman" w:hAnsi="Times New Roman" w:cs="Times New Roman"/>
          <w:sz w:val="24"/>
          <w:szCs w:val="24"/>
          <w:rPrChange w:id="361" w:author="Greg Reeve" w:date="2020-12-19T23:08:00Z">
            <w:rPr>
              <w:rStyle w:val="Hyperlink"/>
              <w:rFonts w:ascii="Times New Roman" w:eastAsia="Times New Roman" w:hAnsi="Times New Roman" w:cs="Times New Roman"/>
              <w:sz w:val="24"/>
              <w:szCs w:val="24"/>
            </w:rPr>
          </w:rPrChange>
        </w:rPr>
        <w:fldChar w:fldCharType="end"/>
      </w:r>
      <w:r w:rsidRPr="008F1318">
        <w:rPr>
          <w:rFonts w:ascii="Times New Roman" w:eastAsia="Times New Roman" w:hAnsi="Times New Roman" w:cs="Times New Roman"/>
          <w:sz w:val="24"/>
          <w:szCs w:val="24"/>
        </w:rPr>
        <w:t>.</w:t>
      </w:r>
    </w:p>
  </w:endnote>
  <w:endnote w:id="29">
    <w:p w14:paraId="4D5BC2B4" w14:textId="77777777" w:rsidR="00C34A02" w:rsidRPr="008F1318" w:rsidRDefault="00C34A02">
      <w:pPr>
        <w:spacing w:line="480" w:lineRule="auto"/>
        <w:rPr>
          <w:rFonts w:ascii="Times New Roman" w:eastAsia="Times New Roman" w:hAnsi="Times New Roman" w:cs="Times New Roman"/>
          <w:sz w:val="24"/>
          <w:szCs w:val="24"/>
        </w:rPr>
      </w:pPr>
      <w:r w:rsidRPr="008F1318">
        <w:rPr>
          <w:rFonts w:ascii="Times New Roman" w:hAnsi="Times New Roman" w:cs="Times New Roman"/>
          <w:sz w:val="24"/>
          <w:szCs w:val="24"/>
          <w:vertAlign w:val="superscript"/>
        </w:rPr>
        <w:endnoteRef/>
      </w:r>
      <w:r w:rsidRPr="008F1318">
        <w:rPr>
          <w:rFonts w:ascii="Times New Roman" w:hAnsi="Times New Roman" w:cs="Times New Roman"/>
          <w:sz w:val="24"/>
          <w:szCs w:val="24"/>
        </w:rPr>
        <w:t xml:space="preserve"> </w:t>
      </w:r>
      <w:r w:rsidRPr="008F1318">
        <w:rPr>
          <w:rFonts w:ascii="Times New Roman" w:eastAsia="Times New Roman" w:hAnsi="Times New Roman" w:cs="Times New Roman"/>
          <w:sz w:val="24"/>
          <w:szCs w:val="24"/>
        </w:rPr>
        <w:t>Distinct information elements that are subclasses to more general classes of organized information enabling nonlinear ways of narrowing down search results; see also ABC CLIO, “F</w:t>
      </w:r>
      <w:r w:rsidRPr="004164FF">
        <w:rPr>
          <w:rFonts w:ascii="Times New Roman" w:eastAsia="Times New Roman" w:hAnsi="Times New Roman" w:cs="Times New Roman"/>
          <w:sz w:val="24"/>
          <w:szCs w:val="24"/>
        </w:rPr>
        <w:t>acet</w:t>
      </w:r>
      <w:r w:rsidRPr="00F71C30">
        <w:rPr>
          <w:rFonts w:ascii="Times New Roman" w:eastAsia="Times New Roman" w:hAnsi="Times New Roman" w:cs="Times New Roman"/>
          <w:sz w:val="24"/>
          <w:szCs w:val="24"/>
        </w:rPr>
        <w:t xml:space="preserve">,” </w:t>
      </w:r>
      <w:r w:rsidRPr="00F71C30">
        <w:rPr>
          <w:rFonts w:ascii="Times New Roman" w:eastAsia="Times New Roman" w:hAnsi="Times New Roman" w:cs="Times New Roman"/>
          <w:i/>
          <w:sz w:val="24"/>
          <w:szCs w:val="24"/>
        </w:rPr>
        <w:t>Online Dictionary for Library and Information Science</w:t>
      </w:r>
      <w:r w:rsidRPr="00005705">
        <w:rPr>
          <w:rFonts w:ascii="Times New Roman" w:eastAsia="Times New Roman" w:hAnsi="Times New Roman" w:cs="Times New Roman"/>
          <w:sz w:val="24"/>
          <w:szCs w:val="24"/>
        </w:rPr>
        <w:t xml:space="preserve">, October 3, 2020, </w:t>
      </w:r>
      <w:r w:rsidRPr="008F1318">
        <w:rPr>
          <w:rFonts w:ascii="Times New Roman" w:hAnsi="Times New Roman" w:cs="Times New Roman"/>
          <w:sz w:val="24"/>
          <w:szCs w:val="24"/>
          <w:rPrChange w:id="366" w:author="Greg Reeve" w:date="2020-12-19T23:08:00Z">
            <w:rPr>
              <w:rStyle w:val="Hyperlink"/>
              <w:rFonts w:ascii="Times New Roman" w:eastAsia="Times New Roman" w:hAnsi="Times New Roman" w:cs="Times New Roman"/>
              <w:sz w:val="24"/>
              <w:szCs w:val="24"/>
            </w:rPr>
          </w:rPrChange>
        </w:rPr>
        <w:fldChar w:fldCharType="begin"/>
      </w:r>
      <w:r w:rsidRPr="008F1318">
        <w:rPr>
          <w:rFonts w:ascii="Times New Roman" w:hAnsi="Times New Roman" w:cs="Times New Roman"/>
          <w:sz w:val="24"/>
          <w:szCs w:val="24"/>
          <w:rPrChange w:id="367" w:author="Greg Reeve" w:date="2020-12-19T23:08:00Z">
            <w:rPr/>
          </w:rPrChange>
        </w:rPr>
        <w:instrText xml:space="preserve"> HYPERLINK "https://products.abc-clio.com/ODLIS/odlis_f.aspx" \l "facet" </w:instrText>
      </w:r>
      <w:r w:rsidRPr="008F1318">
        <w:rPr>
          <w:rFonts w:ascii="Times New Roman" w:hAnsi="Times New Roman" w:cs="Times New Roman"/>
          <w:sz w:val="24"/>
          <w:szCs w:val="24"/>
          <w:rPrChange w:id="368" w:author="Greg Reeve" w:date="2020-12-19T23:08:00Z">
            <w:rPr>
              <w:rStyle w:val="Hyperlink"/>
              <w:rFonts w:ascii="Times New Roman" w:eastAsia="Times New Roman" w:hAnsi="Times New Roman" w:cs="Times New Roman"/>
              <w:sz w:val="24"/>
              <w:szCs w:val="24"/>
            </w:rPr>
          </w:rPrChange>
        </w:rPr>
        <w:fldChar w:fldCharType="separate"/>
      </w:r>
      <w:r w:rsidRPr="008F1318">
        <w:rPr>
          <w:rStyle w:val="Hyperlink"/>
          <w:rFonts w:ascii="Times New Roman" w:eastAsia="Times New Roman" w:hAnsi="Times New Roman" w:cs="Times New Roman"/>
          <w:sz w:val="24"/>
          <w:szCs w:val="24"/>
        </w:rPr>
        <w:t>https://products.abc-clio.com/ODLIS/odlis_f.aspx#facet</w:t>
      </w:r>
      <w:r w:rsidRPr="008F1318">
        <w:rPr>
          <w:rStyle w:val="Hyperlink"/>
          <w:rFonts w:ascii="Times New Roman" w:eastAsia="Times New Roman" w:hAnsi="Times New Roman" w:cs="Times New Roman"/>
          <w:sz w:val="24"/>
          <w:szCs w:val="24"/>
          <w:rPrChange w:id="369" w:author="Greg Reeve" w:date="2020-12-19T23:08:00Z">
            <w:rPr>
              <w:rStyle w:val="Hyperlink"/>
              <w:rFonts w:ascii="Times New Roman" w:eastAsia="Times New Roman" w:hAnsi="Times New Roman" w:cs="Times New Roman"/>
              <w:sz w:val="24"/>
              <w:szCs w:val="24"/>
            </w:rPr>
          </w:rPrChange>
        </w:rPr>
        <w:fldChar w:fldCharType="end"/>
      </w:r>
      <w:r w:rsidRPr="008F1318">
        <w:rPr>
          <w:rFonts w:ascii="Times New Roman" w:eastAsia="Times New Roman" w:hAnsi="Times New Roman" w:cs="Times New Roman"/>
          <w:sz w:val="24"/>
          <w:szCs w:val="24"/>
        </w:rPr>
        <w:t>.</w:t>
      </w:r>
    </w:p>
  </w:endnote>
  <w:endnote w:id="30">
    <w:p w14:paraId="54494F40" w14:textId="77777777" w:rsidR="00C34A02" w:rsidRPr="008F1318" w:rsidRDefault="00C34A02">
      <w:pPr>
        <w:spacing w:line="480" w:lineRule="auto"/>
        <w:rPr>
          <w:rFonts w:ascii="Times New Roman" w:eastAsia="Times New Roman" w:hAnsi="Times New Roman" w:cs="Times New Roman"/>
          <w:sz w:val="24"/>
          <w:szCs w:val="24"/>
        </w:rPr>
      </w:pPr>
      <w:r w:rsidRPr="008F1318">
        <w:rPr>
          <w:rFonts w:ascii="Times New Roman" w:hAnsi="Times New Roman" w:cs="Times New Roman"/>
          <w:sz w:val="24"/>
          <w:szCs w:val="24"/>
          <w:vertAlign w:val="superscript"/>
        </w:rPr>
        <w:endnoteRef/>
      </w:r>
      <w:r w:rsidRPr="008F1318">
        <w:rPr>
          <w:rFonts w:ascii="Times New Roman" w:hAnsi="Times New Roman" w:cs="Times New Roman"/>
          <w:sz w:val="24"/>
          <w:szCs w:val="24"/>
        </w:rPr>
        <w:t xml:space="preserve"> </w:t>
      </w:r>
      <w:r w:rsidRPr="008F1318">
        <w:rPr>
          <w:rFonts w:ascii="Times New Roman" w:eastAsia="Times New Roman" w:hAnsi="Times New Roman" w:cs="Times New Roman"/>
          <w:sz w:val="24"/>
          <w:szCs w:val="24"/>
        </w:rPr>
        <w:t>OCLC, “OCLC FAST”, August 25, 2020,</w:t>
      </w:r>
      <w:r w:rsidRPr="004164FF">
        <w:rPr>
          <w:rFonts w:ascii="Times New Roman" w:eastAsia="Times New Roman" w:hAnsi="Times New Roman" w:cs="Times New Roman"/>
          <w:sz w:val="24"/>
          <w:szCs w:val="24"/>
        </w:rPr>
        <w:t xml:space="preserve"> </w:t>
      </w:r>
      <w:r w:rsidRPr="008F1318">
        <w:rPr>
          <w:rFonts w:ascii="Times New Roman" w:hAnsi="Times New Roman" w:cs="Times New Roman"/>
          <w:sz w:val="24"/>
          <w:szCs w:val="24"/>
          <w:rPrChange w:id="370" w:author="Greg Reeve" w:date="2020-12-19T23:08:00Z">
            <w:rPr>
              <w:rStyle w:val="Hyperlink"/>
              <w:rFonts w:ascii="Times New Roman" w:eastAsia="Times New Roman" w:hAnsi="Times New Roman" w:cs="Times New Roman"/>
              <w:sz w:val="24"/>
              <w:szCs w:val="24"/>
            </w:rPr>
          </w:rPrChange>
        </w:rPr>
        <w:fldChar w:fldCharType="begin"/>
      </w:r>
      <w:r w:rsidRPr="008F1318">
        <w:rPr>
          <w:rFonts w:ascii="Times New Roman" w:hAnsi="Times New Roman" w:cs="Times New Roman"/>
          <w:sz w:val="24"/>
          <w:szCs w:val="24"/>
          <w:rPrChange w:id="371" w:author="Greg Reeve" w:date="2020-12-19T23:08:00Z">
            <w:rPr/>
          </w:rPrChange>
        </w:rPr>
        <w:instrText xml:space="preserve"> HYPERLINK "http://fast.oclc.org" </w:instrText>
      </w:r>
      <w:r w:rsidRPr="008F1318">
        <w:rPr>
          <w:rFonts w:ascii="Times New Roman" w:hAnsi="Times New Roman" w:cs="Times New Roman"/>
          <w:sz w:val="24"/>
          <w:szCs w:val="24"/>
          <w:rPrChange w:id="372" w:author="Greg Reeve" w:date="2020-12-19T23:08:00Z">
            <w:rPr>
              <w:rStyle w:val="Hyperlink"/>
              <w:rFonts w:ascii="Times New Roman" w:eastAsia="Times New Roman" w:hAnsi="Times New Roman" w:cs="Times New Roman"/>
              <w:sz w:val="24"/>
              <w:szCs w:val="24"/>
            </w:rPr>
          </w:rPrChange>
        </w:rPr>
        <w:fldChar w:fldCharType="separate"/>
      </w:r>
      <w:r w:rsidRPr="008F1318">
        <w:rPr>
          <w:rStyle w:val="Hyperlink"/>
          <w:rFonts w:ascii="Times New Roman" w:eastAsia="Times New Roman" w:hAnsi="Times New Roman" w:cs="Times New Roman"/>
          <w:sz w:val="24"/>
          <w:szCs w:val="24"/>
        </w:rPr>
        <w:t>http://fast.oclc.org</w:t>
      </w:r>
      <w:r w:rsidRPr="008F1318">
        <w:rPr>
          <w:rStyle w:val="Hyperlink"/>
          <w:rFonts w:ascii="Times New Roman" w:eastAsia="Times New Roman" w:hAnsi="Times New Roman" w:cs="Times New Roman"/>
          <w:sz w:val="24"/>
          <w:szCs w:val="24"/>
          <w:rPrChange w:id="373" w:author="Greg Reeve" w:date="2020-12-19T23:08:00Z">
            <w:rPr>
              <w:rStyle w:val="Hyperlink"/>
              <w:rFonts w:ascii="Times New Roman" w:eastAsia="Times New Roman" w:hAnsi="Times New Roman" w:cs="Times New Roman"/>
              <w:sz w:val="24"/>
              <w:szCs w:val="24"/>
            </w:rPr>
          </w:rPrChange>
        </w:rPr>
        <w:fldChar w:fldCharType="end"/>
      </w:r>
      <w:r w:rsidRPr="008F1318">
        <w:rPr>
          <w:rFonts w:ascii="Times New Roman" w:eastAsia="Times New Roman" w:hAnsi="Times New Roman" w:cs="Times New Roman"/>
          <w:sz w:val="24"/>
          <w:szCs w:val="24"/>
        </w:rPr>
        <w:t>.</w:t>
      </w:r>
    </w:p>
  </w:endnote>
  <w:endnote w:id="31">
    <w:p w14:paraId="1B723E9E" w14:textId="77777777" w:rsidR="00C34A02" w:rsidRPr="008F1318" w:rsidRDefault="00C34A02">
      <w:pPr>
        <w:spacing w:line="480" w:lineRule="auto"/>
        <w:rPr>
          <w:rFonts w:ascii="Times New Roman" w:eastAsia="Times New Roman" w:hAnsi="Times New Roman" w:cs="Times New Roman"/>
          <w:sz w:val="24"/>
          <w:szCs w:val="24"/>
        </w:rPr>
      </w:pPr>
      <w:r w:rsidRPr="008F1318">
        <w:rPr>
          <w:rFonts w:ascii="Times New Roman" w:hAnsi="Times New Roman" w:cs="Times New Roman"/>
          <w:sz w:val="24"/>
          <w:szCs w:val="24"/>
          <w:vertAlign w:val="superscript"/>
        </w:rPr>
        <w:endnoteRef/>
      </w:r>
      <w:r w:rsidRPr="008F1318">
        <w:rPr>
          <w:rFonts w:ascii="Times New Roman" w:hAnsi="Times New Roman" w:cs="Times New Roman"/>
          <w:sz w:val="24"/>
          <w:szCs w:val="24"/>
        </w:rPr>
        <w:t xml:space="preserve"> </w:t>
      </w:r>
      <w:r w:rsidRPr="008F1318">
        <w:rPr>
          <w:rFonts w:ascii="Times New Roman" w:eastAsia="Times New Roman" w:hAnsi="Times New Roman" w:cs="Times New Roman"/>
          <w:sz w:val="24"/>
          <w:szCs w:val="24"/>
        </w:rPr>
        <w:t>Library of Congress, “Library of Congress Subject Headings,</w:t>
      </w:r>
      <w:r w:rsidRPr="004164FF">
        <w:rPr>
          <w:rFonts w:ascii="Times New Roman" w:eastAsia="Times New Roman" w:hAnsi="Times New Roman" w:cs="Times New Roman"/>
          <w:sz w:val="24"/>
          <w:szCs w:val="24"/>
        </w:rPr>
        <w:t>” August 25, 2020</w:t>
      </w:r>
      <w:r w:rsidRPr="00F71C30">
        <w:rPr>
          <w:rFonts w:ascii="Times New Roman" w:eastAsia="Times New Roman" w:hAnsi="Times New Roman" w:cs="Times New Roman"/>
          <w:sz w:val="24"/>
          <w:szCs w:val="24"/>
        </w:rPr>
        <w:t xml:space="preserve">, </w:t>
      </w:r>
      <w:r w:rsidRPr="008F1318">
        <w:rPr>
          <w:rFonts w:ascii="Times New Roman" w:hAnsi="Times New Roman" w:cs="Times New Roman"/>
          <w:sz w:val="24"/>
          <w:szCs w:val="24"/>
          <w:rPrChange w:id="376" w:author="Greg Reeve" w:date="2020-12-19T23:08:00Z">
            <w:rPr>
              <w:rStyle w:val="Hyperlink"/>
              <w:rFonts w:ascii="Times New Roman" w:eastAsia="Times New Roman" w:hAnsi="Times New Roman" w:cs="Times New Roman"/>
              <w:sz w:val="24"/>
              <w:szCs w:val="24"/>
            </w:rPr>
          </w:rPrChange>
        </w:rPr>
        <w:fldChar w:fldCharType="begin"/>
      </w:r>
      <w:r w:rsidRPr="008F1318">
        <w:rPr>
          <w:rFonts w:ascii="Times New Roman" w:hAnsi="Times New Roman" w:cs="Times New Roman"/>
          <w:sz w:val="24"/>
          <w:szCs w:val="24"/>
          <w:rPrChange w:id="377" w:author="Greg Reeve" w:date="2020-12-19T23:08:00Z">
            <w:rPr/>
          </w:rPrChange>
        </w:rPr>
        <w:instrText xml:space="preserve"> HYPERLINK "https://id.loc.gov/authorities/subjects.html" </w:instrText>
      </w:r>
      <w:r w:rsidRPr="008F1318">
        <w:rPr>
          <w:rFonts w:ascii="Times New Roman" w:hAnsi="Times New Roman" w:cs="Times New Roman"/>
          <w:sz w:val="24"/>
          <w:szCs w:val="24"/>
          <w:rPrChange w:id="378" w:author="Greg Reeve" w:date="2020-12-19T23:08:00Z">
            <w:rPr>
              <w:rStyle w:val="Hyperlink"/>
              <w:rFonts w:ascii="Times New Roman" w:eastAsia="Times New Roman" w:hAnsi="Times New Roman" w:cs="Times New Roman"/>
              <w:sz w:val="24"/>
              <w:szCs w:val="24"/>
            </w:rPr>
          </w:rPrChange>
        </w:rPr>
        <w:fldChar w:fldCharType="separate"/>
      </w:r>
      <w:r w:rsidRPr="008F1318">
        <w:rPr>
          <w:rStyle w:val="Hyperlink"/>
          <w:rFonts w:ascii="Times New Roman" w:eastAsia="Times New Roman" w:hAnsi="Times New Roman" w:cs="Times New Roman"/>
          <w:sz w:val="24"/>
          <w:szCs w:val="24"/>
        </w:rPr>
        <w:t>https://id.loc.gov/authorities/subjects.html</w:t>
      </w:r>
      <w:r w:rsidRPr="008F1318">
        <w:rPr>
          <w:rStyle w:val="Hyperlink"/>
          <w:rFonts w:ascii="Times New Roman" w:eastAsia="Times New Roman" w:hAnsi="Times New Roman" w:cs="Times New Roman"/>
          <w:sz w:val="24"/>
          <w:szCs w:val="24"/>
          <w:rPrChange w:id="379" w:author="Greg Reeve" w:date="2020-12-19T23:08:00Z">
            <w:rPr>
              <w:rStyle w:val="Hyperlink"/>
              <w:rFonts w:ascii="Times New Roman" w:eastAsia="Times New Roman" w:hAnsi="Times New Roman" w:cs="Times New Roman"/>
              <w:sz w:val="24"/>
              <w:szCs w:val="24"/>
            </w:rPr>
          </w:rPrChange>
        </w:rPr>
        <w:fldChar w:fldCharType="end"/>
      </w:r>
      <w:r w:rsidRPr="008F1318">
        <w:rPr>
          <w:rFonts w:ascii="Times New Roman" w:eastAsia="Times New Roman" w:hAnsi="Times New Roman" w:cs="Times New Roman"/>
          <w:sz w:val="24"/>
          <w:szCs w:val="24"/>
        </w:rPr>
        <w:t>.</w:t>
      </w:r>
    </w:p>
  </w:endnote>
  <w:endnote w:id="32">
    <w:p w14:paraId="08D8EA40" w14:textId="77777777" w:rsidR="00C34A02" w:rsidRPr="008F1318" w:rsidRDefault="00C34A02">
      <w:pPr>
        <w:spacing w:line="480" w:lineRule="auto"/>
        <w:rPr>
          <w:rFonts w:ascii="Times New Roman" w:eastAsia="Times New Roman" w:hAnsi="Times New Roman" w:cs="Times New Roman"/>
          <w:sz w:val="24"/>
          <w:szCs w:val="24"/>
        </w:rPr>
      </w:pPr>
      <w:r w:rsidRPr="008F1318">
        <w:rPr>
          <w:rFonts w:ascii="Times New Roman" w:hAnsi="Times New Roman" w:cs="Times New Roman"/>
          <w:sz w:val="24"/>
          <w:szCs w:val="24"/>
          <w:vertAlign w:val="superscript"/>
        </w:rPr>
        <w:endnoteRef/>
      </w:r>
      <w:r w:rsidRPr="008F1318">
        <w:rPr>
          <w:rFonts w:ascii="Times New Roman" w:hAnsi="Times New Roman" w:cs="Times New Roman"/>
          <w:sz w:val="24"/>
          <w:szCs w:val="24"/>
        </w:rPr>
        <w:t xml:space="preserve"> </w:t>
      </w:r>
      <w:r w:rsidRPr="008F1318">
        <w:rPr>
          <w:rFonts w:ascii="Times New Roman" w:eastAsia="Times New Roman" w:hAnsi="Times New Roman" w:cs="Times New Roman"/>
          <w:sz w:val="24"/>
          <w:szCs w:val="24"/>
        </w:rPr>
        <w:t>Rebecca J. Dean, “</w:t>
      </w:r>
      <w:r w:rsidRPr="004164FF">
        <w:rPr>
          <w:rFonts w:ascii="Times New Roman" w:eastAsia="Times New Roman" w:hAnsi="Times New Roman" w:cs="Times New Roman"/>
          <w:sz w:val="24"/>
          <w:szCs w:val="24"/>
        </w:rPr>
        <w:t>F</w:t>
      </w:r>
      <w:r w:rsidRPr="00F71C30">
        <w:rPr>
          <w:rFonts w:ascii="Times New Roman" w:eastAsia="Times New Roman" w:hAnsi="Times New Roman" w:cs="Times New Roman"/>
          <w:sz w:val="24"/>
          <w:szCs w:val="24"/>
        </w:rPr>
        <w:t>AST: Development of Simplified Headings for Metadata,”</w:t>
      </w:r>
      <w:r w:rsidRPr="00005705">
        <w:rPr>
          <w:rFonts w:ascii="Times New Roman" w:eastAsia="Times New Roman" w:hAnsi="Times New Roman" w:cs="Times New Roman"/>
          <w:sz w:val="24"/>
          <w:szCs w:val="24"/>
        </w:rPr>
        <w:t xml:space="preserve"> </w:t>
      </w:r>
      <w:r w:rsidRPr="00005705">
        <w:rPr>
          <w:rFonts w:ascii="Times New Roman" w:eastAsia="Times New Roman" w:hAnsi="Times New Roman" w:cs="Times New Roman"/>
          <w:i/>
          <w:sz w:val="24"/>
          <w:szCs w:val="24"/>
        </w:rPr>
        <w:t>Cataloging &amp; Classification Quarterly</w:t>
      </w:r>
      <w:r w:rsidRPr="00005705">
        <w:rPr>
          <w:rFonts w:ascii="Times New Roman" w:eastAsia="Times New Roman" w:hAnsi="Times New Roman" w:cs="Times New Roman"/>
          <w:sz w:val="24"/>
          <w:szCs w:val="24"/>
        </w:rPr>
        <w:t xml:space="preserve"> 39, no. 1-2 (2004): 331-52, </w:t>
      </w:r>
      <w:r w:rsidRPr="008F1318">
        <w:rPr>
          <w:rFonts w:ascii="Times New Roman" w:hAnsi="Times New Roman" w:cs="Times New Roman"/>
          <w:sz w:val="24"/>
          <w:szCs w:val="24"/>
          <w:rPrChange w:id="382" w:author="Greg Reeve" w:date="2020-12-19T23:08:00Z">
            <w:rPr>
              <w:rStyle w:val="Hyperlink"/>
              <w:rFonts w:ascii="Times New Roman" w:eastAsia="Times New Roman" w:hAnsi="Times New Roman" w:cs="Times New Roman"/>
              <w:sz w:val="24"/>
              <w:szCs w:val="24"/>
            </w:rPr>
          </w:rPrChange>
        </w:rPr>
        <w:fldChar w:fldCharType="begin"/>
      </w:r>
      <w:r w:rsidRPr="008F1318">
        <w:rPr>
          <w:rFonts w:ascii="Times New Roman" w:hAnsi="Times New Roman" w:cs="Times New Roman"/>
          <w:sz w:val="24"/>
          <w:szCs w:val="24"/>
          <w:rPrChange w:id="383" w:author="Greg Reeve" w:date="2020-12-19T23:08:00Z">
            <w:rPr/>
          </w:rPrChange>
        </w:rPr>
        <w:instrText xml:space="preserve"> HYPERLINK "https://doi.org/10.1300/j104v39n01_03" </w:instrText>
      </w:r>
      <w:r w:rsidRPr="008F1318">
        <w:rPr>
          <w:rFonts w:ascii="Times New Roman" w:hAnsi="Times New Roman" w:cs="Times New Roman"/>
          <w:sz w:val="24"/>
          <w:szCs w:val="24"/>
          <w:rPrChange w:id="384" w:author="Greg Reeve" w:date="2020-12-19T23:08:00Z">
            <w:rPr>
              <w:rStyle w:val="Hyperlink"/>
              <w:rFonts w:ascii="Times New Roman" w:eastAsia="Times New Roman" w:hAnsi="Times New Roman" w:cs="Times New Roman"/>
              <w:sz w:val="24"/>
              <w:szCs w:val="24"/>
            </w:rPr>
          </w:rPrChange>
        </w:rPr>
        <w:fldChar w:fldCharType="separate"/>
      </w:r>
      <w:r w:rsidRPr="008F1318">
        <w:rPr>
          <w:rStyle w:val="Hyperlink"/>
          <w:rFonts w:ascii="Times New Roman" w:eastAsia="Times New Roman" w:hAnsi="Times New Roman" w:cs="Times New Roman"/>
          <w:sz w:val="24"/>
          <w:szCs w:val="24"/>
        </w:rPr>
        <w:t>https://doi.org/10.1300/j104v39n01_03</w:t>
      </w:r>
      <w:r w:rsidRPr="008F1318">
        <w:rPr>
          <w:rStyle w:val="Hyperlink"/>
          <w:rFonts w:ascii="Times New Roman" w:eastAsia="Times New Roman" w:hAnsi="Times New Roman" w:cs="Times New Roman"/>
          <w:sz w:val="24"/>
          <w:szCs w:val="24"/>
          <w:rPrChange w:id="385" w:author="Greg Reeve" w:date="2020-12-19T23:08:00Z">
            <w:rPr>
              <w:rStyle w:val="Hyperlink"/>
              <w:rFonts w:ascii="Times New Roman" w:eastAsia="Times New Roman" w:hAnsi="Times New Roman" w:cs="Times New Roman"/>
              <w:sz w:val="24"/>
              <w:szCs w:val="24"/>
            </w:rPr>
          </w:rPrChange>
        </w:rPr>
        <w:fldChar w:fldCharType="end"/>
      </w:r>
      <w:r w:rsidRPr="008F1318">
        <w:rPr>
          <w:rFonts w:ascii="Times New Roman" w:eastAsia="Times New Roman" w:hAnsi="Times New Roman" w:cs="Times New Roman"/>
          <w:sz w:val="24"/>
          <w:szCs w:val="24"/>
        </w:rPr>
        <w:t>.</w:t>
      </w:r>
    </w:p>
  </w:endnote>
  <w:endnote w:id="33">
    <w:p w14:paraId="049F4B3B" w14:textId="77777777" w:rsidR="00C34A02" w:rsidRPr="008F1318" w:rsidRDefault="00C34A02">
      <w:pPr>
        <w:spacing w:line="480" w:lineRule="auto"/>
        <w:rPr>
          <w:rFonts w:ascii="Times New Roman" w:eastAsia="Times New Roman" w:hAnsi="Times New Roman" w:cs="Times New Roman"/>
          <w:sz w:val="24"/>
          <w:szCs w:val="24"/>
        </w:rPr>
      </w:pPr>
      <w:r w:rsidRPr="008F1318">
        <w:rPr>
          <w:rFonts w:ascii="Times New Roman" w:hAnsi="Times New Roman" w:cs="Times New Roman"/>
          <w:sz w:val="24"/>
          <w:szCs w:val="24"/>
          <w:vertAlign w:val="superscript"/>
        </w:rPr>
        <w:endnoteRef/>
      </w:r>
      <w:r w:rsidRPr="008F1318">
        <w:rPr>
          <w:rFonts w:ascii="Times New Roman" w:hAnsi="Times New Roman" w:cs="Times New Roman"/>
          <w:sz w:val="24"/>
          <w:szCs w:val="24"/>
        </w:rPr>
        <w:t xml:space="preserve"> </w:t>
      </w:r>
      <w:r w:rsidRPr="008F1318">
        <w:rPr>
          <w:rFonts w:ascii="Times New Roman" w:eastAsia="Times New Roman" w:hAnsi="Times New Roman" w:cs="Times New Roman"/>
          <w:sz w:val="24"/>
          <w:szCs w:val="24"/>
        </w:rPr>
        <w:t>OCLC, “VIAF: The Virtual International Authority File</w:t>
      </w:r>
      <w:r w:rsidRPr="004164FF">
        <w:rPr>
          <w:rFonts w:ascii="Times New Roman" w:eastAsia="Times New Roman" w:hAnsi="Times New Roman" w:cs="Times New Roman"/>
          <w:sz w:val="24"/>
          <w:szCs w:val="24"/>
        </w:rPr>
        <w:t>,</w:t>
      </w:r>
      <w:r w:rsidRPr="00F71C30">
        <w:rPr>
          <w:rFonts w:ascii="Times New Roman" w:eastAsia="Times New Roman" w:hAnsi="Times New Roman" w:cs="Times New Roman"/>
          <w:sz w:val="24"/>
          <w:szCs w:val="24"/>
        </w:rPr>
        <w:t xml:space="preserve">” August 25, 2020, </w:t>
      </w:r>
      <w:r w:rsidRPr="008F1318">
        <w:rPr>
          <w:rFonts w:ascii="Times New Roman" w:hAnsi="Times New Roman" w:cs="Times New Roman"/>
          <w:sz w:val="24"/>
          <w:szCs w:val="24"/>
          <w:rPrChange w:id="386" w:author="Greg Reeve" w:date="2020-12-19T23:08:00Z">
            <w:rPr>
              <w:rStyle w:val="Hyperlink"/>
              <w:rFonts w:ascii="Times New Roman" w:eastAsia="Times New Roman" w:hAnsi="Times New Roman" w:cs="Times New Roman"/>
              <w:sz w:val="24"/>
              <w:szCs w:val="24"/>
            </w:rPr>
          </w:rPrChange>
        </w:rPr>
        <w:fldChar w:fldCharType="begin"/>
      </w:r>
      <w:r w:rsidRPr="008F1318">
        <w:rPr>
          <w:rFonts w:ascii="Times New Roman" w:hAnsi="Times New Roman" w:cs="Times New Roman"/>
          <w:sz w:val="24"/>
          <w:szCs w:val="24"/>
          <w:rPrChange w:id="387" w:author="Greg Reeve" w:date="2020-12-19T23:08:00Z">
            <w:rPr/>
          </w:rPrChange>
        </w:rPr>
        <w:instrText xml:space="preserve"> HYPERLINK "https://viaf.org" </w:instrText>
      </w:r>
      <w:r w:rsidRPr="008F1318">
        <w:rPr>
          <w:rFonts w:ascii="Times New Roman" w:hAnsi="Times New Roman" w:cs="Times New Roman"/>
          <w:sz w:val="24"/>
          <w:szCs w:val="24"/>
          <w:rPrChange w:id="388" w:author="Greg Reeve" w:date="2020-12-19T23:08:00Z">
            <w:rPr>
              <w:rStyle w:val="Hyperlink"/>
              <w:rFonts w:ascii="Times New Roman" w:eastAsia="Times New Roman" w:hAnsi="Times New Roman" w:cs="Times New Roman"/>
              <w:sz w:val="24"/>
              <w:szCs w:val="24"/>
            </w:rPr>
          </w:rPrChange>
        </w:rPr>
        <w:fldChar w:fldCharType="separate"/>
      </w:r>
      <w:r w:rsidRPr="008F1318">
        <w:rPr>
          <w:rStyle w:val="Hyperlink"/>
          <w:rFonts w:ascii="Times New Roman" w:eastAsia="Times New Roman" w:hAnsi="Times New Roman" w:cs="Times New Roman"/>
          <w:sz w:val="24"/>
          <w:szCs w:val="24"/>
        </w:rPr>
        <w:t>https://viaf.org</w:t>
      </w:r>
      <w:r w:rsidRPr="008F1318">
        <w:rPr>
          <w:rStyle w:val="Hyperlink"/>
          <w:rFonts w:ascii="Times New Roman" w:eastAsia="Times New Roman" w:hAnsi="Times New Roman" w:cs="Times New Roman"/>
          <w:sz w:val="24"/>
          <w:szCs w:val="24"/>
          <w:rPrChange w:id="389" w:author="Greg Reeve" w:date="2020-12-19T23:08:00Z">
            <w:rPr>
              <w:rStyle w:val="Hyperlink"/>
              <w:rFonts w:ascii="Times New Roman" w:eastAsia="Times New Roman" w:hAnsi="Times New Roman" w:cs="Times New Roman"/>
              <w:sz w:val="24"/>
              <w:szCs w:val="24"/>
            </w:rPr>
          </w:rPrChange>
        </w:rPr>
        <w:fldChar w:fldCharType="end"/>
      </w:r>
      <w:r w:rsidRPr="008F1318">
        <w:rPr>
          <w:rFonts w:ascii="Times New Roman" w:eastAsia="Times New Roman" w:hAnsi="Times New Roman" w:cs="Times New Roman"/>
          <w:sz w:val="24"/>
          <w:szCs w:val="24"/>
        </w:rPr>
        <w:t>.</w:t>
      </w:r>
    </w:p>
  </w:endnote>
  <w:endnote w:id="34">
    <w:p w14:paraId="6E15CFD4" w14:textId="77777777" w:rsidR="00C34A02" w:rsidRPr="008F1318" w:rsidRDefault="00C34A02">
      <w:pPr>
        <w:spacing w:line="480" w:lineRule="auto"/>
        <w:rPr>
          <w:rFonts w:ascii="Times New Roman" w:eastAsia="Times New Roman" w:hAnsi="Times New Roman" w:cs="Times New Roman"/>
          <w:sz w:val="24"/>
          <w:szCs w:val="24"/>
        </w:rPr>
      </w:pPr>
      <w:r w:rsidRPr="008F1318">
        <w:rPr>
          <w:rFonts w:ascii="Times New Roman" w:hAnsi="Times New Roman" w:cs="Times New Roman"/>
          <w:sz w:val="24"/>
          <w:szCs w:val="24"/>
          <w:vertAlign w:val="superscript"/>
        </w:rPr>
        <w:endnoteRef/>
      </w:r>
      <w:r w:rsidRPr="008F1318">
        <w:rPr>
          <w:rFonts w:ascii="Times New Roman" w:hAnsi="Times New Roman" w:cs="Times New Roman"/>
          <w:sz w:val="24"/>
          <w:szCs w:val="24"/>
        </w:rPr>
        <w:t xml:space="preserve"> </w:t>
      </w:r>
      <w:r w:rsidRPr="008F1318">
        <w:rPr>
          <w:rFonts w:ascii="Times New Roman" w:eastAsia="Times New Roman" w:hAnsi="Times New Roman" w:cs="Times New Roman"/>
          <w:sz w:val="24"/>
          <w:szCs w:val="24"/>
        </w:rPr>
        <w:t>Wikimedia Foundation, “Wikidata,</w:t>
      </w:r>
      <w:r w:rsidRPr="004164FF">
        <w:rPr>
          <w:rFonts w:ascii="Times New Roman" w:eastAsia="Times New Roman" w:hAnsi="Times New Roman" w:cs="Times New Roman"/>
          <w:sz w:val="24"/>
          <w:szCs w:val="24"/>
        </w:rPr>
        <w:t>” August 25, 2020</w:t>
      </w:r>
      <w:r w:rsidRPr="00F71C30">
        <w:rPr>
          <w:rFonts w:ascii="Times New Roman" w:eastAsia="Times New Roman" w:hAnsi="Times New Roman" w:cs="Times New Roman"/>
          <w:sz w:val="24"/>
          <w:szCs w:val="24"/>
        </w:rPr>
        <w:t xml:space="preserve">, </w:t>
      </w:r>
      <w:r w:rsidRPr="008F1318">
        <w:rPr>
          <w:rFonts w:ascii="Times New Roman" w:hAnsi="Times New Roman" w:cs="Times New Roman"/>
          <w:sz w:val="24"/>
          <w:szCs w:val="24"/>
          <w:rPrChange w:id="390" w:author="Greg Reeve" w:date="2020-12-19T23:08:00Z">
            <w:rPr>
              <w:rStyle w:val="Hyperlink"/>
              <w:rFonts w:ascii="Times New Roman" w:eastAsia="Times New Roman" w:hAnsi="Times New Roman" w:cs="Times New Roman"/>
              <w:sz w:val="24"/>
              <w:szCs w:val="24"/>
            </w:rPr>
          </w:rPrChange>
        </w:rPr>
        <w:fldChar w:fldCharType="begin"/>
      </w:r>
      <w:r w:rsidRPr="008F1318">
        <w:rPr>
          <w:rFonts w:ascii="Times New Roman" w:hAnsi="Times New Roman" w:cs="Times New Roman"/>
          <w:sz w:val="24"/>
          <w:szCs w:val="24"/>
          <w:rPrChange w:id="391" w:author="Greg Reeve" w:date="2020-12-19T23:08:00Z">
            <w:rPr/>
          </w:rPrChange>
        </w:rPr>
        <w:instrText xml:space="preserve"> HYPERLINK "https://www.wikidata.org" </w:instrText>
      </w:r>
      <w:r w:rsidRPr="008F1318">
        <w:rPr>
          <w:rFonts w:ascii="Times New Roman" w:hAnsi="Times New Roman" w:cs="Times New Roman"/>
          <w:sz w:val="24"/>
          <w:szCs w:val="24"/>
          <w:rPrChange w:id="392" w:author="Greg Reeve" w:date="2020-12-19T23:08:00Z">
            <w:rPr>
              <w:rStyle w:val="Hyperlink"/>
              <w:rFonts w:ascii="Times New Roman" w:eastAsia="Times New Roman" w:hAnsi="Times New Roman" w:cs="Times New Roman"/>
              <w:sz w:val="24"/>
              <w:szCs w:val="24"/>
            </w:rPr>
          </w:rPrChange>
        </w:rPr>
        <w:fldChar w:fldCharType="separate"/>
      </w:r>
      <w:r w:rsidRPr="008F1318">
        <w:rPr>
          <w:rStyle w:val="Hyperlink"/>
          <w:rFonts w:ascii="Times New Roman" w:eastAsia="Times New Roman" w:hAnsi="Times New Roman" w:cs="Times New Roman"/>
          <w:sz w:val="24"/>
          <w:szCs w:val="24"/>
        </w:rPr>
        <w:t>https://www.wikidata.org</w:t>
      </w:r>
      <w:r w:rsidRPr="008F1318">
        <w:rPr>
          <w:rStyle w:val="Hyperlink"/>
          <w:rFonts w:ascii="Times New Roman" w:eastAsia="Times New Roman" w:hAnsi="Times New Roman" w:cs="Times New Roman"/>
          <w:sz w:val="24"/>
          <w:szCs w:val="24"/>
          <w:rPrChange w:id="393" w:author="Greg Reeve" w:date="2020-12-19T23:08:00Z">
            <w:rPr>
              <w:rStyle w:val="Hyperlink"/>
              <w:rFonts w:ascii="Times New Roman" w:eastAsia="Times New Roman" w:hAnsi="Times New Roman" w:cs="Times New Roman"/>
              <w:sz w:val="24"/>
              <w:szCs w:val="24"/>
            </w:rPr>
          </w:rPrChange>
        </w:rPr>
        <w:fldChar w:fldCharType="end"/>
      </w:r>
      <w:r w:rsidRPr="008F1318">
        <w:rPr>
          <w:rFonts w:ascii="Times New Roman" w:eastAsia="Times New Roman" w:hAnsi="Times New Roman" w:cs="Times New Roman"/>
          <w:sz w:val="24"/>
          <w:szCs w:val="24"/>
        </w:rPr>
        <w:t>.</w:t>
      </w:r>
    </w:p>
  </w:endnote>
  <w:endnote w:id="35">
    <w:p w14:paraId="55D2D719" w14:textId="77777777" w:rsidR="00C34A02" w:rsidRPr="008F1318" w:rsidRDefault="00C34A02">
      <w:pPr>
        <w:spacing w:line="480" w:lineRule="auto"/>
        <w:rPr>
          <w:rFonts w:ascii="Times New Roman" w:eastAsia="Times New Roman" w:hAnsi="Times New Roman" w:cs="Times New Roman"/>
          <w:sz w:val="24"/>
          <w:szCs w:val="24"/>
        </w:rPr>
      </w:pPr>
      <w:r w:rsidRPr="008F1318">
        <w:rPr>
          <w:rFonts w:ascii="Times New Roman" w:hAnsi="Times New Roman" w:cs="Times New Roman"/>
          <w:sz w:val="24"/>
          <w:szCs w:val="24"/>
          <w:vertAlign w:val="superscript"/>
        </w:rPr>
        <w:endnoteRef/>
      </w:r>
      <w:r w:rsidRPr="008F1318">
        <w:rPr>
          <w:rFonts w:ascii="Times New Roman" w:hAnsi="Times New Roman" w:cs="Times New Roman"/>
          <w:sz w:val="24"/>
          <w:szCs w:val="24"/>
        </w:rPr>
        <w:t xml:space="preserve"> </w:t>
      </w:r>
      <w:r w:rsidRPr="008F1318">
        <w:rPr>
          <w:rFonts w:ascii="Times New Roman" w:eastAsia="Times New Roman" w:hAnsi="Times New Roman" w:cs="Times New Roman"/>
          <w:sz w:val="24"/>
          <w:szCs w:val="24"/>
        </w:rPr>
        <w:t>The next development of the WWW to structure data within web pages so computers can utilize the data in systematic ways; see also W3C, “Building the Web of Data</w:t>
      </w:r>
      <w:r w:rsidRPr="004164FF">
        <w:rPr>
          <w:rFonts w:ascii="Times New Roman" w:eastAsia="Times New Roman" w:hAnsi="Times New Roman" w:cs="Times New Roman"/>
          <w:sz w:val="24"/>
          <w:szCs w:val="24"/>
        </w:rPr>
        <w:t>,</w:t>
      </w:r>
      <w:r w:rsidRPr="00F71C30">
        <w:rPr>
          <w:rFonts w:ascii="Times New Roman" w:eastAsia="Times New Roman" w:hAnsi="Times New Roman" w:cs="Times New Roman"/>
          <w:sz w:val="24"/>
          <w:szCs w:val="24"/>
        </w:rPr>
        <w:t xml:space="preserve">” October 3, 2020, </w:t>
      </w:r>
      <w:r w:rsidRPr="008F1318">
        <w:rPr>
          <w:rFonts w:ascii="Times New Roman" w:hAnsi="Times New Roman" w:cs="Times New Roman"/>
          <w:sz w:val="24"/>
          <w:szCs w:val="24"/>
          <w:rPrChange w:id="394" w:author="Greg Reeve" w:date="2020-12-19T23:08:00Z">
            <w:rPr>
              <w:rStyle w:val="Hyperlink"/>
              <w:rFonts w:ascii="Times New Roman" w:eastAsia="Times New Roman" w:hAnsi="Times New Roman" w:cs="Times New Roman"/>
              <w:sz w:val="24"/>
              <w:szCs w:val="24"/>
            </w:rPr>
          </w:rPrChange>
        </w:rPr>
        <w:fldChar w:fldCharType="begin"/>
      </w:r>
      <w:r w:rsidRPr="008F1318">
        <w:rPr>
          <w:rFonts w:ascii="Times New Roman" w:hAnsi="Times New Roman" w:cs="Times New Roman"/>
          <w:sz w:val="24"/>
          <w:szCs w:val="24"/>
          <w:rPrChange w:id="395" w:author="Greg Reeve" w:date="2020-12-19T23:08:00Z">
            <w:rPr/>
          </w:rPrChange>
        </w:rPr>
        <w:instrText xml:space="preserve"> HYPERLINK "https://www.w3.org/2013/data/" </w:instrText>
      </w:r>
      <w:r w:rsidRPr="008F1318">
        <w:rPr>
          <w:rFonts w:ascii="Times New Roman" w:hAnsi="Times New Roman" w:cs="Times New Roman"/>
          <w:sz w:val="24"/>
          <w:szCs w:val="24"/>
          <w:rPrChange w:id="396" w:author="Greg Reeve" w:date="2020-12-19T23:08:00Z">
            <w:rPr>
              <w:rStyle w:val="Hyperlink"/>
              <w:rFonts w:ascii="Times New Roman" w:eastAsia="Times New Roman" w:hAnsi="Times New Roman" w:cs="Times New Roman"/>
              <w:sz w:val="24"/>
              <w:szCs w:val="24"/>
            </w:rPr>
          </w:rPrChange>
        </w:rPr>
        <w:fldChar w:fldCharType="separate"/>
      </w:r>
      <w:r w:rsidRPr="008F1318">
        <w:rPr>
          <w:rStyle w:val="Hyperlink"/>
          <w:rFonts w:ascii="Times New Roman" w:eastAsia="Times New Roman" w:hAnsi="Times New Roman" w:cs="Times New Roman"/>
          <w:sz w:val="24"/>
          <w:szCs w:val="24"/>
        </w:rPr>
        <w:t>https://www.w3.org/2013/data/</w:t>
      </w:r>
      <w:r w:rsidRPr="008F1318">
        <w:rPr>
          <w:rStyle w:val="Hyperlink"/>
          <w:rFonts w:ascii="Times New Roman" w:eastAsia="Times New Roman" w:hAnsi="Times New Roman" w:cs="Times New Roman"/>
          <w:sz w:val="24"/>
          <w:szCs w:val="24"/>
          <w:rPrChange w:id="397" w:author="Greg Reeve" w:date="2020-12-19T23:08:00Z">
            <w:rPr>
              <w:rStyle w:val="Hyperlink"/>
              <w:rFonts w:ascii="Times New Roman" w:eastAsia="Times New Roman" w:hAnsi="Times New Roman" w:cs="Times New Roman"/>
              <w:sz w:val="24"/>
              <w:szCs w:val="24"/>
            </w:rPr>
          </w:rPrChange>
        </w:rPr>
        <w:fldChar w:fldCharType="end"/>
      </w:r>
      <w:r w:rsidRPr="008F1318">
        <w:rPr>
          <w:rFonts w:ascii="Times New Roman" w:eastAsia="Times New Roman" w:hAnsi="Times New Roman" w:cs="Times New Roman"/>
          <w:sz w:val="24"/>
          <w:szCs w:val="24"/>
        </w:rPr>
        <w:t>.</w:t>
      </w:r>
    </w:p>
  </w:endnote>
  <w:endnote w:id="36">
    <w:p w14:paraId="1492C741" w14:textId="77777777" w:rsidR="00C34A02" w:rsidRPr="008F1318" w:rsidRDefault="00C34A02">
      <w:pPr>
        <w:spacing w:line="480" w:lineRule="auto"/>
        <w:rPr>
          <w:rFonts w:ascii="Times New Roman" w:eastAsia="Times New Roman" w:hAnsi="Times New Roman" w:cs="Times New Roman"/>
          <w:sz w:val="24"/>
          <w:szCs w:val="24"/>
        </w:rPr>
      </w:pPr>
      <w:r w:rsidRPr="008F1318">
        <w:rPr>
          <w:rFonts w:ascii="Times New Roman" w:hAnsi="Times New Roman" w:cs="Times New Roman"/>
          <w:sz w:val="24"/>
          <w:szCs w:val="24"/>
          <w:vertAlign w:val="superscript"/>
        </w:rPr>
        <w:endnoteRef/>
      </w:r>
      <w:r w:rsidRPr="008F1318">
        <w:rPr>
          <w:rFonts w:ascii="Times New Roman" w:hAnsi="Times New Roman" w:cs="Times New Roman"/>
          <w:sz w:val="24"/>
          <w:szCs w:val="24"/>
        </w:rPr>
        <w:t xml:space="preserve"> </w:t>
      </w:r>
      <w:r w:rsidRPr="008F1318">
        <w:rPr>
          <w:rFonts w:ascii="Times New Roman" w:eastAsia="Times New Roman" w:hAnsi="Times New Roman" w:cs="Times New Roman"/>
          <w:sz w:val="24"/>
          <w:szCs w:val="24"/>
        </w:rPr>
        <w:t>Theo van Veen, “Wikidata,</w:t>
      </w:r>
      <w:r w:rsidRPr="004164FF">
        <w:rPr>
          <w:rFonts w:ascii="Times New Roman" w:eastAsia="Times New Roman" w:hAnsi="Times New Roman" w:cs="Times New Roman"/>
          <w:sz w:val="24"/>
          <w:szCs w:val="24"/>
        </w:rPr>
        <w:t xml:space="preserve">” </w:t>
      </w:r>
      <w:r w:rsidRPr="00F71C30">
        <w:rPr>
          <w:rFonts w:ascii="Times New Roman" w:eastAsia="Times New Roman" w:hAnsi="Times New Roman" w:cs="Times New Roman"/>
          <w:i/>
          <w:sz w:val="24"/>
          <w:szCs w:val="24"/>
        </w:rPr>
        <w:t>Information Technology and Libraries</w:t>
      </w:r>
      <w:r w:rsidRPr="00F71C30">
        <w:rPr>
          <w:rFonts w:ascii="Times New Roman" w:eastAsia="Times New Roman" w:hAnsi="Times New Roman" w:cs="Times New Roman"/>
          <w:sz w:val="24"/>
          <w:szCs w:val="24"/>
        </w:rPr>
        <w:t xml:space="preserve"> 38, no. 2 (2019): 72-81, </w:t>
      </w:r>
      <w:r w:rsidRPr="008F1318">
        <w:rPr>
          <w:rFonts w:ascii="Times New Roman" w:hAnsi="Times New Roman" w:cs="Times New Roman"/>
          <w:sz w:val="24"/>
          <w:szCs w:val="24"/>
          <w:rPrChange w:id="398" w:author="Greg Reeve" w:date="2020-12-19T23:08:00Z">
            <w:rPr>
              <w:rFonts w:ascii="Times New Roman" w:eastAsia="Times New Roman" w:hAnsi="Times New Roman" w:cs="Times New Roman"/>
              <w:color w:val="1155CC"/>
              <w:sz w:val="24"/>
              <w:szCs w:val="24"/>
              <w:u w:val="single"/>
            </w:rPr>
          </w:rPrChange>
        </w:rPr>
        <w:fldChar w:fldCharType="begin"/>
      </w:r>
      <w:r w:rsidRPr="008F1318">
        <w:rPr>
          <w:rFonts w:ascii="Times New Roman" w:hAnsi="Times New Roman" w:cs="Times New Roman"/>
          <w:sz w:val="24"/>
          <w:szCs w:val="24"/>
          <w:rPrChange w:id="399" w:author="Greg Reeve" w:date="2020-12-19T23:08:00Z">
            <w:rPr/>
          </w:rPrChange>
        </w:rPr>
        <w:instrText xml:space="preserve"> HYPERLINK "https://doi.org/10.6017/ital.v38i2.10886" \h </w:instrText>
      </w:r>
      <w:r w:rsidRPr="008F1318">
        <w:rPr>
          <w:rFonts w:ascii="Times New Roman" w:hAnsi="Times New Roman" w:cs="Times New Roman"/>
          <w:sz w:val="24"/>
          <w:szCs w:val="24"/>
          <w:rPrChange w:id="400" w:author="Greg Reeve" w:date="2020-12-19T23:08:00Z">
            <w:rPr>
              <w:rFonts w:ascii="Times New Roman" w:eastAsia="Times New Roman" w:hAnsi="Times New Roman" w:cs="Times New Roman"/>
              <w:color w:val="1155CC"/>
              <w:sz w:val="24"/>
              <w:szCs w:val="24"/>
              <w:u w:val="single"/>
            </w:rPr>
          </w:rPrChange>
        </w:rPr>
        <w:fldChar w:fldCharType="separate"/>
      </w:r>
      <w:r w:rsidRPr="008F1318">
        <w:rPr>
          <w:rFonts w:ascii="Times New Roman" w:eastAsia="Times New Roman" w:hAnsi="Times New Roman" w:cs="Times New Roman"/>
          <w:color w:val="1155CC"/>
          <w:sz w:val="24"/>
          <w:szCs w:val="24"/>
          <w:u w:val="single"/>
        </w:rPr>
        <w:t>https://doi.org/10.6017/ital.v38i2.10886</w:t>
      </w:r>
      <w:r w:rsidRPr="008F1318">
        <w:rPr>
          <w:rFonts w:ascii="Times New Roman" w:eastAsia="Times New Roman" w:hAnsi="Times New Roman" w:cs="Times New Roman"/>
          <w:color w:val="1155CC"/>
          <w:sz w:val="24"/>
          <w:szCs w:val="24"/>
          <w:u w:val="single"/>
          <w:rPrChange w:id="401" w:author="Greg Reeve" w:date="2020-12-19T23:08:00Z">
            <w:rPr>
              <w:rFonts w:ascii="Times New Roman" w:eastAsia="Times New Roman" w:hAnsi="Times New Roman" w:cs="Times New Roman"/>
              <w:color w:val="1155CC"/>
              <w:sz w:val="24"/>
              <w:szCs w:val="24"/>
              <w:u w:val="single"/>
            </w:rPr>
          </w:rPrChange>
        </w:rPr>
        <w:fldChar w:fldCharType="end"/>
      </w:r>
      <w:r w:rsidRPr="008F1318">
        <w:rPr>
          <w:rFonts w:ascii="Times New Roman" w:eastAsia="Times New Roman" w:hAnsi="Times New Roman" w:cs="Times New Roman"/>
          <w:sz w:val="24"/>
          <w:szCs w:val="24"/>
        </w:rPr>
        <w:t xml:space="preserve">; Nancy Cooey, "Leveraging Wikidata to Enhance Authority Records in the Ehri Portal," </w:t>
      </w:r>
      <w:r w:rsidRPr="008F1318">
        <w:rPr>
          <w:rFonts w:ascii="Times New Roman" w:eastAsia="Times New Roman" w:hAnsi="Times New Roman" w:cs="Times New Roman"/>
          <w:i/>
          <w:sz w:val="24"/>
          <w:szCs w:val="24"/>
        </w:rPr>
        <w:t>Journal of Library Metadata</w:t>
      </w:r>
      <w:r w:rsidRPr="008F1318">
        <w:rPr>
          <w:rFonts w:ascii="Times New Roman" w:eastAsia="Times New Roman" w:hAnsi="Times New Roman" w:cs="Times New Roman"/>
          <w:sz w:val="24"/>
          <w:szCs w:val="24"/>
        </w:rPr>
        <w:t xml:space="preserve"> 19, no. 1-2 (2019): 83-98, </w:t>
      </w:r>
      <w:r w:rsidRPr="008F1318">
        <w:rPr>
          <w:rFonts w:ascii="Times New Roman" w:hAnsi="Times New Roman" w:cs="Times New Roman"/>
          <w:sz w:val="24"/>
          <w:szCs w:val="24"/>
          <w:rPrChange w:id="402" w:author="Greg Reeve" w:date="2020-12-19T23:08:00Z">
            <w:rPr>
              <w:rStyle w:val="Hyperlink"/>
              <w:rFonts w:ascii="Times New Roman" w:eastAsia="Times New Roman" w:hAnsi="Times New Roman" w:cs="Times New Roman"/>
              <w:sz w:val="24"/>
              <w:szCs w:val="24"/>
            </w:rPr>
          </w:rPrChange>
        </w:rPr>
        <w:fldChar w:fldCharType="begin"/>
      </w:r>
      <w:r w:rsidRPr="008F1318">
        <w:rPr>
          <w:rFonts w:ascii="Times New Roman" w:hAnsi="Times New Roman" w:cs="Times New Roman"/>
          <w:sz w:val="24"/>
          <w:szCs w:val="24"/>
          <w:rPrChange w:id="403" w:author="Greg Reeve" w:date="2020-12-19T23:08:00Z">
            <w:rPr/>
          </w:rPrChange>
        </w:rPr>
        <w:instrText xml:space="preserve"> HYPERLINK "https://doi.org/10.1080/19386389.2019.1589700" </w:instrText>
      </w:r>
      <w:r w:rsidRPr="008F1318">
        <w:rPr>
          <w:rFonts w:ascii="Times New Roman" w:hAnsi="Times New Roman" w:cs="Times New Roman"/>
          <w:sz w:val="24"/>
          <w:szCs w:val="24"/>
          <w:rPrChange w:id="404" w:author="Greg Reeve" w:date="2020-12-19T23:08:00Z">
            <w:rPr>
              <w:rStyle w:val="Hyperlink"/>
              <w:rFonts w:ascii="Times New Roman" w:eastAsia="Times New Roman" w:hAnsi="Times New Roman" w:cs="Times New Roman"/>
              <w:sz w:val="24"/>
              <w:szCs w:val="24"/>
            </w:rPr>
          </w:rPrChange>
        </w:rPr>
        <w:fldChar w:fldCharType="separate"/>
      </w:r>
      <w:r w:rsidRPr="008F1318">
        <w:rPr>
          <w:rStyle w:val="Hyperlink"/>
          <w:rFonts w:ascii="Times New Roman" w:eastAsia="Times New Roman" w:hAnsi="Times New Roman" w:cs="Times New Roman"/>
          <w:sz w:val="24"/>
          <w:szCs w:val="24"/>
        </w:rPr>
        <w:t>https://doi.org/10.1080/19386389.2019.1589700</w:t>
      </w:r>
      <w:r w:rsidRPr="008F1318">
        <w:rPr>
          <w:rStyle w:val="Hyperlink"/>
          <w:rFonts w:ascii="Times New Roman" w:eastAsia="Times New Roman" w:hAnsi="Times New Roman" w:cs="Times New Roman"/>
          <w:sz w:val="24"/>
          <w:szCs w:val="24"/>
          <w:rPrChange w:id="405" w:author="Greg Reeve" w:date="2020-12-19T23:08:00Z">
            <w:rPr>
              <w:rStyle w:val="Hyperlink"/>
              <w:rFonts w:ascii="Times New Roman" w:eastAsia="Times New Roman" w:hAnsi="Times New Roman" w:cs="Times New Roman"/>
              <w:sz w:val="24"/>
              <w:szCs w:val="24"/>
            </w:rPr>
          </w:rPrChange>
        </w:rPr>
        <w:fldChar w:fldCharType="end"/>
      </w:r>
      <w:r w:rsidRPr="008F1318">
        <w:rPr>
          <w:rFonts w:ascii="Times New Roman" w:eastAsia="Times New Roman" w:hAnsi="Times New Roman" w:cs="Times New Roman"/>
          <w:sz w:val="24"/>
          <w:szCs w:val="24"/>
        </w:rPr>
        <w:t>.</w:t>
      </w:r>
    </w:p>
  </w:endnote>
  <w:endnote w:id="37">
    <w:p w14:paraId="5DF2D50A" w14:textId="77777777" w:rsidR="00C34A02" w:rsidRPr="008F1318" w:rsidRDefault="00C34A02">
      <w:pPr>
        <w:spacing w:line="480" w:lineRule="auto"/>
        <w:rPr>
          <w:rFonts w:ascii="Times New Roman" w:eastAsia="Times New Roman" w:hAnsi="Times New Roman" w:cs="Times New Roman"/>
          <w:sz w:val="24"/>
          <w:szCs w:val="24"/>
        </w:rPr>
      </w:pPr>
      <w:r w:rsidRPr="008F1318">
        <w:rPr>
          <w:rFonts w:ascii="Times New Roman" w:hAnsi="Times New Roman" w:cs="Times New Roman"/>
          <w:sz w:val="24"/>
          <w:szCs w:val="24"/>
          <w:vertAlign w:val="superscript"/>
        </w:rPr>
        <w:endnoteRef/>
      </w:r>
      <w:r w:rsidRPr="008F1318">
        <w:rPr>
          <w:rFonts w:ascii="Times New Roman" w:hAnsi="Times New Roman" w:cs="Times New Roman"/>
          <w:sz w:val="24"/>
          <w:szCs w:val="24"/>
        </w:rPr>
        <w:t xml:space="preserve"> </w:t>
      </w:r>
      <w:r w:rsidRPr="008F1318">
        <w:rPr>
          <w:rFonts w:ascii="Times New Roman" w:eastAsia="Times New Roman" w:hAnsi="Times New Roman" w:cs="Times New Roman"/>
          <w:sz w:val="24"/>
          <w:szCs w:val="24"/>
        </w:rPr>
        <w:t>Library of Congress, “Linked Data Service,</w:t>
      </w:r>
      <w:r w:rsidRPr="004164FF">
        <w:rPr>
          <w:rFonts w:ascii="Times New Roman" w:eastAsia="Times New Roman" w:hAnsi="Times New Roman" w:cs="Times New Roman"/>
          <w:sz w:val="24"/>
          <w:szCs w:val="24"/>
        </w:rPr>
        <w:t>” August 25, 2020</w:t>
      </w:r>
      <w:r w:rsidRPr="00F71C30">
        <w:rPr>
          <w:rFonts w:ascii="Times New Roman" w:eastAsia="Times New Roman" w:hAnsi="Times New Roman" w:cs="Times New Roman"/>
          <w:sz w:val="24"/>
          <w:szCs w:val="24"/>
        </w:rPr>
        <w:t xml:space="preserve">, </w:t>
      </w:r>
      <w:r w:rsidRPr="008F1318">
        <w:rPr>
          <w:rFonts w:ascii="Times New Roman" w:hAnsi="Times New Roman" w:cs="Times New Roman"/>
          <w:sz w:val="24"/>
          <w:szCs w:val="24"/>
          <w:rPrChange w:id="406" w:author="Greg Reeve" w:date="2020-12-19T23:08:00Z">
            <w:rPr>
              <w:rStyle w:val="Hyperlink"/>
              <w:rFonts w:ascii="Times New Roman" w:eastAsia="Times New Roman" w:hAnsi="Times New Roman" w:cs="Times New Roman"/>
              <w:sz w:val="24"/>
              <w:szCs w:val="24"/>
            </w:rPr>
          </w:rPrChange>
        </w:rPr>
        <w:fldChar w:fldCharType="begin"/>
      </w:r>
      <w:r w:rsidRPr="008F1318">
        <w:rPr>
          <w:rFonts w:ascii="Times New Roman" w:hAnsi="Times New Roman" w:cs="Times New Roman"/>
          <w:sz w:val="24"/>
          <w:szCs w:val="24"/>
          <w:rPrChange w:id="407" w:author="Greg Reeve" w:date="2020-12-19T23:08:00Z">
            <w:rPr/>
          </w:rPrChange>
        </w:rPr>
        <w:instrText xml:space="preserve"> HYPERLINK "https://id.loc.gov" </w:instrText>
      </w:r>
      <w:r w:rsidRPr="008F1318">
        <w:rPr>
          <w:rFonts w:ascii="Times New Roman" w:hAnsi="Times New Roman" w:cs="Times New Roman"/>
          <w:sz w:val="24"/>
          <w:szCs w:val="24"/>
          <w:rPrChange w:id="408" w:author="Greg Reeve" w:date="2020-12-19T23:08:00Z">
            <w:rPr>
              <w:rStyle w:val="Hyperlink"/>
              <w:rFonts w:ascii="Times New Roman" w:eastAsia="Times New Roman" w:hAnsi="Times New Roman" w:cs="Times New Roman"/>
              <w:sz w:val="24"/>
              <w:szCs w:val="24"/>
            </w:rPr>
          </w:rPrChange>
        </w:rPr>
        <w:fldChar w:fldCharType="separate"/>
      </w:r>
      <w:r w:rsidRPr="008F1318">
        <w:rPr>
          <w:rStyle w:val="Hyperlink"/>
          <w:rFonts w:ascii="Times New Roman" w:eastAsia="Times New Roman" w:hAnsi="Times New Roman" w:cs="Times New Roman"/>
          <w:sz w:val="24"/>
          <w:szCs w:val="24"/>
        </w:rPr>
        <w:t>https://id.loc.gov</w:t>
      </w:r>
      <w:r w:rsidRPr="008F1318">
        <w:rPr>
          <w:rStyle w:val="Hyperlink"/>
          <w:rFonts w:ascii="Times New Roman" w:eastAsia="Times New Roman" w:hAnsi="Times New Roman" w:cs="Times New Roman"/>
          <w:sz w:val="24"/>
          <w:szCs w:val="24"/>
          <w:rPrChange w:id="409" w:author="Greg Reeve" w:date="2020-12-19T23:08:00Z">
            <w:rPr>
              <w:rStyle w:val="Hyperlink"/>
              <w:rFonts w:ascii="Times New Roman" w:eastAsia="Times New Roman" w:hAnsi="Times New Roman" w:cs="Times New Roman"/>
              <w:sz w:val="24"/>
              <w:szCs w:val="24"/>
            </w:rPr>
          </w:rPrChange>
        </w:rPr>
        <w:fldChar w:fldCharType="end"/>
      </w:r>
      <w:r w:rsidRPr="008F1318">
        <w:rPr>
          <w:rFonts w:ascii="Times New Roman" w:eastAsia="Times New Roman" w:hAnsi="Times New Roman" w:cs="Times New Roman"/>
          <w:sz w:val="24"/>
          <w:szCs w:val="24"/>
        </w:rPr>
        <w:t>.</w:t>
      </w:r>
    </w:p>
  </w:endnote>
  <w:endnote w:id="38">
    <w:p w14:paraId="47E3C4F6" w14:textId="77777777" w:rsidR="00C34A02" w:rsidRPr="008F1318" w:rsidRDefault="00C34A02">
      <w:pPr>
        <w:spacing w:line="480" w:lineRule="auto"/>
        <w:rPr>
          <w:rFonts w:ascii="Times New Roman" w:eastAsia="Times New Roman" w:hAnsi="Times New Roman" w:cs="Times New Roman"/>
          <w:sz w:val="24"/>
          <w:szCs w:val="24"/>
        </w:rPr>
      </w:pPr>
      <w:r w:rsidRPr="008F1318">
        <w:rPr>
          <w:rFonts w:ascii="Times New Roman" w:hAnsi="Times New Roman" w:cs="Times New Roman"/>
          <w:sz w:val="24"/>
          <w:szCs w:val="24"/>
          <w:vertAlign w:val="superscript"/>
        </w:rPr>
        <w:endnoteRef/>
      </w:r>
      <w:r w:rsidRPr="008F1318">
        <w:rPr>
          <w:rFonts w:ascii="Times New Roman" w:hAnsi="Times New Roman" w:cs="Times New Roman"/>
          <w:sz w:val="24"/>
          <w:szCs w:val="24"/>
        </w:rPr>
        <w:t xml:space="preserve"> </w:t>
      </w:r>
      <w:r w:rsidRPr="008F1318">
        <w:rPr>
          <w:rFonts w:ascii="Times New Roman" w:eastAsia="Times New Roman" w:hAnsi="Times New Roman" w:cs="Times New Roman"/>
          <w:sz w:val="24"/>
          <w:szCs w:val="24"/>
        </w:rPr>
        <w:t>ORCID, “ORCID,</w:t>
      </w:r>
      <w:r w:rsidRPr="004164FF">
        <w:rPr>
          <w:rFonts w:ascii="Times New Roman" w:eastAsia="Times New Roman" w:hAnsi="Times New Roman" w:cs="Times New Roman"/>
          <w:sz w:val="24"/>
          <w:szCs w:val="24"/>
        </w:rPr>
        <w:t>” August 25, 2020</w:t>
      </w:r>
      <w:r w:rsidRPr="00F71C30">
        <w:rPr>
          <w:rFonts w:ascii="Times New Roman" w:eastAsia="Times New Roman" w:hAnsi="Times New Roman" w:cs="Times New Roman"/>
          <w:sz w:val="24"/>
          <w:szCs w:val="24"/>
        </w:rPr>
        <w:t xml:space="preserve">, </w:t>
      </w:r>
      <w:r w:rsidRPr="008F1318">
        <w:rPr>
          <w:rFonts w:ascii="Times New Roman" w:hAnsi="Times New Roman" w:cs="Times New Roman"/>
          <w:sz w:val="24"/>
          <w:szCs w:val="24"/>
          <w:rPrChange w:id="410" w:author="Greg Reeve" w:date="2020-12-19T23:08:00Z">
            <w:rPr>
              <w:rStyle w:val="Hyperlink"/>
              <w:rFonts w:ascii="Times New Roman" w:eastAsia="Times New Roman" w:hAnsi="Times New Roman" w:cs="Times New Roman"/>
              <w:sz w:val="24"/>
              <w:szCs w:val="24"/>
            </w:rPr>
          </w:rPrChange>
        </w:rPr>
        <w:fldChar w:fldCharType="begin"/>
      </w:r>
      <w:r w:rsidRPr="008F1318">
        <w:rPr>
          <w:rFonts w:ascii="Times New Roman" w:hAnsi="Times New Roman" w:cs="Times New Roman"/>
          <w:sz w:val="24"/>
          <w:szCs w:val="24"/>
          <w:rPrChange w:id="411" w:author="Greg Reeve" w:date="2020-12-19T23:08:00Z">
            <w:rPr/>
          </w:rPrChange>
        </w:rPr>
        <w:instrText xml:space="preserve"> HYPERLINK "https://orcid.org" </w:instrText>
      </w:r>
      <w:r w:rsidRPr="008F1318">
        <w:rPr>
          <w:rFonts w:ascii="Times New Roman" w:hAnsi="Times New Roman" w:cs="Times New Roman"/>
          <w:sz w:val="24"/>
          <w:szCs w:val="24"/>
          <w:rPrChange w:id="412" w:author="Greg Reeve" w:date="2020-12-19T23:08:00Z">
            <w:rPr>
              <w:rStyle w:val="Hyperlink"/>
              <w:rFonts w:ascii="Times New Roman" w:eastAsia="Times New Roman" w:hAnsi="Times New Roman" w:cs="Times New Roman"/>
              <w:sz w:val="24"/>
              <w:szCs w:val="24"/>
            </w:rPr>
          </w:rPrChange>
        </w:rPr>
        <w:fldChar w:fldCharType="separate"/>
      </w:r>
      <w:r w:rsidRPr="008F1318">
        <w:rPr>
          <w:rStyle w:val="Hyperlink"/>
          <w:rFonts w:ascii="Times New Roman" w:eastAsia="Times New Roman" w:hAnsi="Times New Roman" w:cs="Times New Roman"/>
          <w:sz w:val="24"/>
          <w:szCs w:val="24"/>
        </w:rPr>
        <w:t>https://orcid.org</w:t>
      </w:r>
      <w:r w:rsidRPr="008F1318">
        <w:rPr>
          <w:rStyle w:val="Hyperlink"/>
          <w:rFonts w:ascii="Times New Roman" w:eastAsia="Times New Roman" w:hAnsi="Times New Roman" w:cs="Times New Roman"/>
          <w:sz w:val="24"/>
          <w:szCs w:val="24"/>
          <w:rPrChange w:id="413" w:author="Greg Reeve" w:date="2020-12-19T23:08:00Z">
            <w:rPr>
              <w:rStyle w:val="Hyperlink"/>
              <w:rFonts w:ascii="Times New Roman" w:eastAsia="Times New Roman" w:hAnsi="Times New Roman" w:cs="Times New Roman"/>
              <w:sz w:val="24"/>
              <w:szCs w:val="24"/>
            </w:rPr>
          </w:rPrChange>
        </w:rPr>
        <w:fldChar w:fldCharType="end"/>
      </w:r>
      <w:r w:rsidRPr="008F1318">
        <w:rPr>
          <w:rFonts w:ascii="Times New Roman" w:eastAsia="Times New Roman" w:hAnsi="Times New Roman" w:cs="Times New Roman"/>
          <w:sz w:val="24"/>
          <w:szCs w:val="24"/>
        </w:rPr>
        <w:t>.</w:t>
      </w:r>
    </w:p>
  </w:endnote>
  <w:endnote w:id="39">
    <w:p w14:paraId="0807F387" w14:textId="77777777" w:rsidR="00C34A02" w:rsidRPr="008F1318" w:rsidRDefault="00C34A02">
      <w:pPr>
        <w:spacing w:line="480" w:lineRule="auto"/>
        <w:rPr>
          <w:rFonts w:ascii="Times New Roman" w:eastAsia="Times New Roman" w:hAnsi="Times New Roman" w:cs="Times New Roman"/>
          <w:sz w:val="24"/>
          <w:szCs w:val="24"/>
        </w:rPr>
      </w:pPr>
      <w:r w:rsidRPr="008F1318">
        <w:rPr>
          <w:rFonts w:ascii="Times New Roman" w:hAnsi="Times New Roman" w:cs="Times New Roman"/>
          <w:sz w:val="24"/>
          <w:szCs w:val="24"/>
          <w:vertAlign w:val="superscript"/>
        </w:rPr>
        <w:endnoteRef/>
      </w:r>
      <w:r w:rsidRPr="008F1318">
        <w:rPr>
          <w:rFonts w:ascii="Times New Roman" w:hAnsi="Times New Roman" w:cs="Times New Roman"/>
          <w:sz w:val="24"/>
          <w:szCs w:val="24"/>
        </w:rPr>
        <w:t xml:space="preserve"> </w:t>
      </w:r>
      <w:r w:rsidRPr="008F1318">
        <w:rPr>
          <w:rFonts w:ascii="Times New Roman" w:eastAsia="Times New Roman" w:hAnsi="Times New Roman" w:cs="Times New Roman"/>
          <w:sz w:val="24"/>
          <w:szCs w:val="24"/>
        </w:rPr>
        <w:t>ISNI International Agency, “About ISNI,</w:t>
      </w:r>
      <w:r w:rsidRPr="004164FF">
        <w:rPr>
          <w:rFonts w:ascii="Times New Roman" w:eastAsia="Times New Roman" w:hAnsi="Times New Roman" w:cs="Times New Roman"/>
          <w:sz w:val="24"/>
          <w:szCs w:val="24"/>
        </w:rPr>
        <w:t>” August 25, 2020</w:t>
      </w:r>
      <w:r w:rsidRPr="00F71C30">
        <w:rPr>
          <w:rFonts w:ascii="Times New Roman" w:eastAsia="Times New Roman" w:hAnsi="Times New Roman" w:cs="Times New Roman"/>
          <w:sz w:val="24"/>
          <w:szCs w:val="24"/>
        </w:rPr>
        <w:t xml:space="preserve">, </w:t>
      </w:r>
      <w:r w:rsidRPr="008F1318">
        <w:rPr>
          <w:rFonts w:ascii="Times New Roman" w:hAnsi="Times New Roman" w:cs="Times New Roman"/>
          <w:sz w:val="24"/>
          <w:szCs w:val="24"/>
          <w:rPrChange w:id="414" w:author="Greg Reeve" w:date="2020-12-19T23:08:00Z">
            <w:rPr>
              <w:rStyle w:val="Hyperlink"/>
              <w:rFonts w:ascii="Times New Roman" w:eastAsia="Times New Roman" w:hAnsi="Times New Roman" w:cs="Times New Roman"/>
              <w:sz w:val="24"/>
              <w:szCs w:val="24"/>
            </w:rPr>
          </w:rPrChange>
        </w:rPr>
        <w:fldChar w:fldCharType="begin"/>
      </w:r>
      <w:r w:rsidRPr="008F1318">
        <w:rPr>
          <w:rFonts w:ascii="Times New Roman" w:hAnsi="Times New Roman" w:cs="Times New Roman"/>
          <w:sz w:val="24"/>
          <w:szCs w:val="24"/>
          <w:rPrChange w:id="415" w:author="Greg Reeve" w:date="2020-12-19T23:08:00Z">
            <w:rPr/>
          </w:rPrChange>
        </w:rPr>
        <w:instrText xml:space="preserve"> HYPERLINK "https://isni.org" </w:instrText>
      </w:r>
      <w:r w:rsidRPr="008F1318">
        <w:rPr>
          <w:rFonts w:ascii="Times New Roman" w:hAnsi="Times New Roman" w:cs="Times New Roman"/>
          <w:sz w:val="24"/>
          <w:szCs w:val="24"/>
          <w:rPrChange w:id="416" w:author="Greg Reeve" w:date="2020-12-19T23:08:00Z">
            <w:rPr>
              <w:rStyle w:val="Hyperlink"/>
              <w:rFonts w:ascii="Times New Roman" w:eastAsia="Times New Roman" w:hAnsi="Times New Roman" w:cs="Times New Roman"/>
              <w:sz w:val="24"/>
              <w:szCs w:val="24"/>
            </w:rPr>
          </w:rPrChange>
        </w:rPr>
        <w:fldChar w:fldCharType="separate"/>
      </w:r>
      <w:r w:rsidRPr="008F1318">
        <w:rPr>
          <w:rStyle w:val="Hyperlink"/>
          <w:rFonts w:ascii="Times New Roman" w:eastAsia="Times New Roman" w:hAnsi="Times New Roman" w:cs="Times New Roman"/>
          <w:sz w:val="24"/>
          <w:szCs w:val="24"/>
        </w:rPr>
        <w:t>https://isni.org</w:t>
      </w:r>
      <w:r w:rsidRPr="008F1318">
        <w:rPr>
          <w:rStyle w:val="Hyperlink"/>
          <w:rFonts w:ascii="Times New Roman" w:eastAsia="Times New Roman" w:hAnsi="Times New Roman" w:cs="Times New Roman"/>
          <w:sz w:val="24"/>
          <w:szCs w:val="24"/>
          <w:rPrChange w:id="417" w:author="Greg Reeve" w:date="2020-12-19T23:08:00Z">
            <w:rPr>
              <w:rStyle w:val="Hyperlink"/>
              <w:rFonts w:ascii="Times New Roman" w:eastAsia="Times New Roman" w:hAnsi="Times New Roman" w:cs="Times New Roman"/>
              <w:sz w:val="24"/>
              <w:szCs w:val="24"/>
            </w:rPr>
          </w:rPrChange>
        </w:rPr>
        <w:fldChar w:fldCharType="end"/>
      </w:r>
      <w:r w:rsidRPr="008F1318">
        <w:rPr>
          <w:rFonts w:ascii="Times New Roman" w:eastAsia="Times New Roman" w:hAnsi="Times New Roman" w:cs="Times New Roman"/>
          <w:sz w:val="24"/>
          <w:szCs w:val="24"/>
        </w:rPr>
        <w:t>.</w:t>
      </w:r>
    </w:p>
  </w:endnote>
  <w:endnote w:id="40">
    <w:p w14:paraId="74DC0224" w14:textId="77777777" w:rsidR="00C34A02" w:rsidRPr="008F1318" w:rsidRDefault="00C34A02">
      <w:pPr>
        <w:spacing w:line="480" w:lineRule="auto"/>
        <w:rPr>
          <w:rFonts w:ascii="Times New Roman" w:eastAsia="Times New Roman" w:hAnsi="Times New Roman" w:cs="Times New Roman"/>
          <w:sz w:val="24"/>
          <w:szCs w:val="24"/>
        </w:rPr>
      </w:pPr>
      <w:r w:rsidRPr="008F1318">
        <w:rPr>
          <w:rFonts w:ascii="Times New Roman" w:hAnsi="Times New Roman" w:cs="Times New Roman"/>
          <w:sz w:val="24"/>
          <w:szCs w:val="24"/>
          <w:vertAlign w:val="superscript"/>
        </w:rPr>
        <w:endnoteRef/>
      </w:r>
      <w:r w:rsidRPr="008F1318">
        <w:rPr>
          <w:rFonts w:ascii="Times New Roman" w:eastAsia="Times New Roman" w:hAnsi="Times New Roman" w:cs="Times New Roman"/>
          <w:sz w:val="24"/>
          <w:szCs w:val="24"/>
        </w:rPr>
        <w:t xml:space="preserve"> W3C, “Semantic Web,” October 2, 2020</w:t>
      </w:r>
      <w:r w:rsidRPr="004164FF">
        <w:rPr>
          <w:rFonts w:ascii="Times New Roman" w:eastAsia="Times New Roman" w:hAnsi="Times New Roman" w:cs="Times New Roman"/>
          <w:sz w:val="24"/>
          <w:szCs w:val="24"/>
        </w:rPr>
        <w:t>,</w:t>
      </w:r>
      <w:r w:rsidRPr="00F71C30">
        <w:rPr>
          <w:rFonts w:ascii="Times New Roman" w:eastAsia="Times New Roman" w:hAnsi="Times New Roman" w:cs="Times New Roman"/>
          <w:sz w:val="24"/>
          <w:szCs w:val="24"/>
        </w:rPr>
        <w:t xml:space="preserve"> </w:t>
      </w:r>
      <w:r w:rsidRPr="008F1318">
        <w:rPr>
          <w:rFonts w:ascii="Times New Roman" w:hAnsi="Times New Roman" w:cs="Times New Roman"/>
          <w:sz w:val="24"/>
          <w:szCs w:val="24"/>
          <w:rPrChange w:id="419" w:author="Greg Reeve" w:date="2020-12-19T23:08:00Z">
            <w:rPr>
              <w:rStyle w:val="Hyperlink"/>
              <w:rFonts w:ascii="Times New Roman" w:eastAsia="Times New Roman" w:hAnsi="Times New Roman" w:cs="Times New Roman"/>
              <w:sz w:val="24"/>
              <w:szCs w:val="24"/>
            </w:rPr>
          </w:rPrChange>
        </w:rPr>
        <w:fldChar w:fldCharType="begin"/>
      </w:r>
      <w:r w:rsidRPr="008F1318">
        <w:rPr>
          <w:rFonts w:ascii="Times New Roman" w:hAnsi="Times New Roman" w:cs="Times New Roman"/>
          <w:sz w:val="24"/>
          <w:szCs w:val="24"/>
          <w:rPrChange w:id="420" w:author="Greg Reeve" w:date="2020-12-19T23:08:00Z">
            <w:rPr/>
          </w:rPrChange>
        </w:rPr>
        <w:instrText xml:space="preserve"> HYPERLINK "https://www.w3.org/standards/semanticweb/" </w:instrText>
      </w:r>
      <w:r w:rsidRPr="008F1318">
        <w:rPr>
          <w:rFonts w:ascii="Times New Roman" w:hAnsi="Times New Roman" w:cs="Times New Roman"/>
          <w:sz w:val="24"/>
          <w:szCs w:val="24"/>
          <w:rPrChange w:id="421" w:author="Greg Reeve" w:date="2020-12-19T23:08:00Z">
            <w:rPr>
              <w:rStyle w:val="Hyperlink"/>
              <w:rFonts w:ascii="Times New Roman" w:eastAsia="Times New Roman" w:hAnsi="Times New Roman" w:cs="Times New Roman"/>
              <w:sz w:val="24"/>
              <w:szCs w:val="24"/>
            </w:rPr>
          </w:rPrChange>
        </w:rPr>
        <w:fldChar w:fldCharType="separate"/>
      </w:r>
      <w:r w:rsidRPr="008F1318">
        <w:rPr>
          <w:rStyle w:val="Hyperlink"/>
          <w:rFonts w:ascii="Times New Roman" w:eastAsia="Times New Roman" w:hAnsi="Times New Roman" w:cs="Times New Roman"/>
          <w:sz w:val="24"/>
          <w:szCs w:val="24"/>
        </w:rPr>
        <w:t>https://www.w3.org/standards/semanticweb/</w:t>
      </w:r>
      <w:r w:rsidRPr="008F1318">
        <w:rPr>
          <w:rStyle w:val="Hyperlink"/>
          <w:rFonts w:ascii="Times New Roman" w:eastAsia="Times New Roman" w:hAnsi="Times New Roman" w:cs="Times New Roman"/>
          <w:sz w:val="24"/>
          <w:szCs w:val="24"/>
          <w:rPrChange w:id="422" w:author="Greg Reeve" w:date="2020-12-19T23:08:00Z">
            <w:rPr>
              <w:rStyle w:val="Hyperlink"/>
              <w:rFonts w:ascii="Times New Roman" w:eastAsia="Times New Roman" w:hAnsi="Times New Roman" w:cs="Times New Roman"/>
              <w:sz w:val="24"/>
              <w:szCs w:val="24"/>
            </w:rPr>
          </w:rPrChange>
        </w:rPr>
        <w:fldChar w:fldCharType="end"/>
      </w:r>
      <w:r w:rsidRPr="008F1318">
        <w:rPr>
          <w:rFonts w:ascii="Times New Roman" w:eastAsia="Times New Roman" w:hAnsi="Times New Roman" w:cs="Times New Roman"/>
          <w:sz w:val="24"/>
          <w:szCs w:val="24"/>
        </w:rPr>
        <w:t>.</w:t>
      </w:r>
    </w:p>
  </w:endnote>
  <w:endnote w:id="41">
    <w:p w14:paraId="374B09ED" w14:textId="77777777" w:rsidR="00C34A02" w:rsidRPr="008F1318" w:rsidRDefault="00C34A02">
      <w:pPr>
        <w:spacing w:line="480" w:lineRule="auto"/>
        <w:rPr>
          <w:rFonts w:ascii="Times New Roman" w:eastAsia="Times New Roman" w:hAnsi="Times New Roman" w:cs="Times New Roman"/>
          <w:sz w:val="24"/>
          <w:szCs w:val="24"/>
        </w:rPr>
      </w:pPr>
      <w:r w:rsidRPr="008F1318">
        <w:rPr>
          <w:rFonts w:ascii="Times New Roman" w:hAnsi="Times New Roman" w:cs="Times New Roman"/>
          <w:sz w:val="24"/>
          <w:szCs w:val="24"/>
          <w:vertAlign w:val="superscript"/>
        </w:rPr>
        <w:endnoteRef/>
      </w:r>
      <w:r w:rsidRPr="008F1318">
        <w:rPr>
          <w:rFonts w:ascii="Times New Roman" w:hAnsi="Times New Roman" w:cs="Times New Roman"/>
          <w:sz w:val="24"/>
          <w:szCs w:val="24"/>
        </w:rPr>
        <w:t xml:space="preserve"> </w:t>
      </w:r>
      <w:r w:rsidRPr="008F1318">
        <w:rPr>
          <w:rFonts w:ascii="Times New Roman" w:eastAsia="Times New Roman" w:hAnsi="Times New Roman" w:cs="Times New Roman"/>
          <w:sz w:val="24"/>
          <w:szCs w:val="24"/>
        </w:rPr>
        <w:t>W3C, “URI,</w:t>
      </w:r>
      <w:r w:rsidRPr="004164FF">
        <w:rPr>
          <w:rFonts w:ascii="Times New Roman" w:eastAsia="Times New Roman" w:hAnsi="Times New Roman" w:cs="Times New Roman"/>
          <w:sz w:val="24"/>
          <w:szCs w:val="24"/>
        </w:rPr>
        <w:t>” August 25, 2020</w:t>
      </w:r>
      <w:r w:rsidRPr="00F71C30">
        <w:rPr>
          <w:rFonts w:ascii="Times New Roman" w:eastAsia="Times New Roman" w:hAnsi="Times New Roman" w:cs="Times New Roman"/>
          <w:sz w:val="24"/>
          <w:szCs w:val="24"/>
        </w:rPr>
        <w:t xml:space="preserve">, </w:t>
      </w:r>
      <w:r w:rsidRPr="008F1318">
        <w:rPr>
          <w:rFonts w:ascii="Times New Roman" w:hAnsi="Times New Roman" w:cs="Times New Roman"/>
          <w:sz w:val="24"/>
          <w:szCs w:val="24"/>
          <w:rPrChange w:id="423" w:author="Greg Reeve" w:date="2020-12-19T23:08:00Z">
            <w:rPr>
              <w:rStyle w:val="Hyperlink"/>
              <w:rFonts w:ascii="Times New Roman" w:eastAsia="Times New Roman" w:hAnsi="Times New Roman" w:cs="Times New Roman"/>
              <w:sz w:val="24"/>
              <w:szCs w:val="24"/>
            </w:rPr>
          </w:rPrChange>
        </w:rPr>
        <w:fldChar w:fldCharType="begin"/>
      </w:r>
      <w:r w:rsidRPr="008F1318">
        <w:rPr>
          <w:rFonts w:ascii="Times New Roman" w:hAnsi="Times New Roman" w:cs="Times New Roman"/>
          <w:sz w:val="24"/>
          <w:szCs w:val="24"/>
          <w:rPrChange w:id="424" w:author="Greg Reeve" w:date="2020-12-19T23:08:00Z">
            <w:rPr/>
          </w:rPrChange>
        </w:rPr>
        <w:instrText xml:space="preserve"> HYPERLINK "https://www.w3.org/wiki/URI" </w:instrText>
      </w:r>
      <w:r w:rsidRPr="008F1318">
        <w:rPr>
          <w:rFonts w:ascii="Times New Roman" w:hAnsi="Times New Roman" w:cs="Times New Roman"/>
          <w:sz w:val="24"/>
          <w:szCs w:val="24"/>
          <w:rPrChange w:id="425" w:author="Greg Reeve" w:date="2020-12-19T23:08:00Z">
            <w:rPr>
              <w:rStyle w:val="Hyperlink"/>
              <w:rFonts w:ascii="Times New Roman" w:eastAsia="Times New Roman" w:hAnsi="Times New Roman" w:cs="Times New Roman"/>
              <w:sz w:val="24"/>
              <w:szCs w:val="24"/>
            </w:rPr>
          </w:rPrChange>
        </w:rPr>
        <w:fldChar w:fldCharType="separate"/>
      </w:r>
      <w:r w:rsidRPr="008F1318">
        <w:rPr>
          <w:rStyle w:val="Hyperlink"/>
          <w:rFonts w:ascii="Times New Roman" w:eastAsia="Times New Roman" w:hAnsi="Times New Roman" w:cs="Times New Roman"/>
          <w:sz w:val="24"/>
          <w:szCs w:val="24"/>
        </w:rPr>
        <w:t>https://www.w3.org/wiki/URI</w:t>
      </w:r>
      <w:r w:rsidRPr="008F1318">
        <w:rPr>
          <w:rStyle w:val="Hyperlink"/>
          <w:rFonts w:ascii="Times New Roman" w:eastAsia="Times New Roman" w:hAnsi="Times New Roman" w:cs="Times New Roman"/>
          <w:sz w:val="24"/>
          <w:szCs w:val="24"/>
          <w:rPrChange w:id="426" w:author="Greg Reeve" w:date="2020-12-19T23:08:00Z">
            <w:rPr>
              <w:rStyle w:val="Hyperlink"/>
              <w:rFonts w:ascii="Times New Roman" w:eastAsia="Times New Roman" w:hAnsi="Times New Roman" w:cs="Times New Roman"/>
              <w:sz w:val="24"/>
              <w:szCs w:val="24"/>
            </w:rPr>
          </w:rPrChange>
        </w:rPr>
        <w:fldChar w:fldCharType="end"/>
      </w:r>
      <w:r w:rsidRPr="008F1318">
        <w:rPr>
          <w:rFonts w:ascii="Times New Roman" w:eastAsia="Times New Roman" w:hAnsi="Times New Roman" w:cs="Times New Roman"/>
          <w:sz w:val="24"/>
          <w:szCs w:val="24"/>
        </w:rPr>
        <w:t>.</w:t>
      </w:r>
    </w:p>
  </w:endnote>
  <w:endnote w:id="42">
    <w:p w14:paraId="54C8A3D6" w14:textId="77777777" w:rsidR="00C34A02" w:rsidRPr="008F1318" w:rsidRDefault="00C34A02">
      <w:pPr>
        <w:spacing w:line="480" w:lineRule="auto"/>
        <w:rPr>
          <w:rFonts w:ascii="Times New Roman" w:eastAsia="Times New Roman" w:hAnsi="Times New Roman" w:cs="Times New Roman"/>
          <w:sz w:val="24"/>
          <w:szCs w:val="24"/>
        </w:rPr>
      </w:pPr>
      <w:r w:rsidRPr="008F1318">
        <w:rPr>
          <w:rFonts w:ascii="Times New Roman" w:hAnsi="Times New Roman" w:cs="Times New Roman"/>
          <w:sz w:val="24"/>
          <w:szCs w:val="24"/>
          <w:vertAlign w:val="superscript"/>
        </w:rPr>
        <w:endnoteRef/>
      </w:r>
      <w:r w:rsidRPr="008F1318">
        <w:rPr>
          <w:rFonts w:ascii="Times New Roman" w:hAnsi="Times New Roman" w:cs="Times New Roman"/>
          <w:sz w:val="24"/>
          <w:szCs w:val="24"/>
        </w:rPr>
        <w:t xml:space="preserve"> </w:t>
      </w:r>
      <w:r w:rsidRPr="008F1318">
        <w:rPr>
          <w:rFonts w:ascii="Times New Roman" w:eastAsia="Times New Roman" w:hAnsi="Times New Roman" w:cs="Times New Roman"/>
          <w:sz w:val="24"/>
          <w:szCs w:val="24"/>
        </w:rPr>
        <w:t>Robert Fox, “</w:t>
      </w:r>
      <w:r w:rsidRPr="004164FF">
        <w:rPr>
          <w:rFonts w:ascii="Times New Roman" w:eastAsia="Times New Roman" w:hAnsi="Times New Roman" w:cs="Times New Roman"/>
          <w:sz w:val="24"/>
          <w:szCs w:val="24"/>
        </w:rPr>
        <w:t>From Strings to Things.</w:t>
      </w:r>
      <w:r w:rsidRPr="00F71C30">
        <w:rPr>
          <w:rFonts w:ascii="Times New Roman" w:eastAsia="Times New Roman" w:hAnsi="Times New Roman" w:cs="Times New Roman"/>
          <w:sz w:val="24"/>
          <w:szCs w:val="24"/>
        </w:rPr>
        <w:t xml:space="preserve">” </w:t>
      </w:r>
      <w:r w:rsidRPr="00F71C30">
        <w:rPr>
          <w:rFonts w:ascii="Times New Roman" w:eastAsia="Times New Roman" w:hAnsi="Times New Roman" w:cs="Times New Roman"/>
          <w:i/>
          <w:sz w:val="24"/>
          <w:szCs w:val="24"/>
        </w:rPr>
        <w:t>Digital Libra</w:t>
      </w:r>
      <w:r w:rsidRPr="00005705">
        <w:rPr>
          <w:rFonts w:ascii="Times New Roman" w:eastAsia="Times New Roman" w:hAnsi="Times New Roman" w:cs="Times New Roman"/>
          <w:i/>
          <w:sz w:val="24"/>
          <w:szCs w:val="24"/>
        </w:rPr>
        <w:t xml:space="preserve">ry Perspectives </w:t>
      </w:r>
      <w:r w:rsidRPr="00005705">
        <w:rPr>
          <w:rFonts w:ascii="Times New Roman" w:eastAsia="Times New Roman" w:hAnsi="Times New Roman" w:cs="Times New Roman"/>
          <w:sz w:val="24"/>
          <w:szCs w:val="24"/>
        </w:rPr>
        <w:t>32, no. 1 (2016): 2-6,</w:t>
      </w:r>
      <w:r w:rsidRPr="008F1318">
        <w:rPr>
          <w:rFonts w:ascii="Times New Roman" w:hAnsi="Times New Roman" w:cs="Times New Roman"/>
          <w:sz w:val="24"/>
          <w:szCs w:val="24"/>
          <w:rPrChange w:id="427" w:author="Greg Reeve" w:date="2020-12-19T23:08:00Z">
            <w:rPr>
              <w:rFonts w:ascii="Times New Roman" w:eastAsia="Times New Roman" w:hAnsi="Times New Roman" w:cs="Times New Roman"/>
              <w:sz w:val="24"/>
              <w:szCs w:val="24"/>
            </w:rPr>
          </w:rPrChange>
        </w:rPr>
        <w:fldChar w:fldCharType="begin"/>
      </w:r>
      <w:r w:rsidRPr="008F1318">
        <w:rPr>
          <w:rFonts w:ascii="Times New Roman" w:hAnsi="Times New Roman" w:cs="Times New Roman"/>
          <w:sz w:val="24"/>
          <w:szCs w:val="24"/>
          <w:rPrChange w:id="428" w:author="Greg Reeve" w:date="2020-12-19T23:08:00Z">
            <w:rPr/>
          </w:rPrChange>
        </w:rPr>
        <w:instrText xml:space="preserve"> HYPERLINK "https://doi.org/10.1108/DLP-10-2015-0020." \h </w:instrText>
      </w:r>
      <w:r w:rsidRPr="008F1318">
        <w:rPr>
          <w:rFonts w:ascii="Times New Roman" w:hAnsi="Times New Roman" w:cs="Times New Roman"/>
          <w:sz w:val="24"/>
          <w:szCs w:val="24"/>
          <w:rPrChange w:id="429" w:author="Greg Reeve" w:date="2020-12-19T23:08:00Z">
            <w:rPr>
              <w:rFonts w:ascii="Times New Roman" w:eastAsia="Times New Roman" w:hAnsi="Times New Roman" w:cs="Times New Roman"/>
              <w:sz w:val="24"/>
              <w:szCs w:val="24"/>
            </w:rPr>
          </w:rPrChange>
        </w:rPr>
        <w:fldChar w:fldCharType="separate"/>
      </w:r>
      <w:r w:rsidRPr="008F1318">
        <w:rPr>
          <w:rFonts w:ascii="Times New Roman" w:eastAsia="Times New Roman" w:hAnsi="Times New Roman" w:cs="Times New Roman"/>
          <w:sz w:val="24"/>
          <w:szCs w:val="24"/>
        </w:rPr>
        <w:t xml:space="preserve"> </w:t>
      </w:r>
      <w:r w:rsidRPr="008F1318">
        <w:rPr>
          <w:rFonts w:ascii="Times New Roman" w:eastAsia="Times New Roman" w:hAnsi="Times New Roman" w:cs="Times New Roman"/>
          <w:sz w:val="24"/>
          <w:szCs w:val="24"/>
          <w:rPrChange w:id="430" w:author="Greg Reeve" w:date="2020-12-19T23:08:00Z">
            <w:rPr>
              <w:rFonts w:ascii="Times New Roman" w:eastAsia="Times New Roman" w:hAnsi="Times New Roman" w:cs="Times New Roman"/>
              <w:sz w:val="24"/>
              <w:szCs w:val="24"/>
            </w:rPr>
          </w:rPrChange>
        </w:rPr>
        <w:fldChar w:fldCharType="end"/>
      </w:r>
      <w:r w:rsidRPr="008F1318">
        <w:rPr>
          <w:rFonts w:ascii="Times New Roman" w:hAnsi="Times New Roman" w:cs="Times New Roman"/>
          <w:sz w:val="24"/>
          <w:szCs w:val="24"/>
          <w:rPrChange w:id="431" w:author="Greg Reeve" w:date="2020-12-19T23:08:00Z">
            <w:rPr/>
          </w:rPrChange>
        </w:rPr>
        <w:t xml:space="preserve"> </w:t>
      </w:r>
      <w:r w:rsidRPr="008F1318">
        <w:rPr>
          <w:rFonts w:ascii="Times New Roman" w:hAnsi="Times New Roman" w:cs="Times New Roman"/>
          <w:sz w:val="24"/>
          <w:szCs w:val="24"/>
          <w:rPrChange w:id="432" w:author="Greg Reeve" w:date="2020-12-19T23:08:00Z">
            <w:rPr>
              <w:rStyle w:val="Hyperlink"/>
              <w:rFonts w:ascii="Times New Roman" w:eastAsia="Times New Roman" w:hAnsi="Times New Roman" w:cs="Times New Roman"/>
              <w:sz w:val="24"/>
              <w:szCs w:val="24"/>
            </w:rPr>
          </w:rPrChange>
        </w:rPr>
        <w:fldChar w:fldCharType="begin"/>
      </w:r>
      <w:r w:rsidRPr="008F1318">
        <w:rPr>
          <w:rFonts w:ascii="Times New Roman" w:hAnsi="Times New Roman" w:cs="Times New Roman"/>
          <w:sz w:val="24"/>
          <w:szCs w:val="24"/>
          <w:rPrChange w:id="433" w:author="Greg Reeve" w:date="2020-12-19T23:08:00Z">
            <w:rPr/>
          </w:rPrChange>
        </w:rPr>
        <w:instrText xml:space="preserve"> HYPERLINK "https://doi.org/10.1108/dlp-10-2015-0020" </w:instrText>
      </w:r>
      <w:r w:rsidRPr="008F1318">
        <w:rPr>
          <w:rFonts w:ascii="Times New Roman" w:hAnsi="Times New Roman" w:cs="Times New Roman"/>
          <w:sz w:val="24"/>
          <w:szCs w:val="24"/>
          <w:rPrChange w:id="434" w:author="Greg Reeve" w:date="2020-12-19T23:08:00Z">
            <w:rPr>
              <w:rStyle w:val="Hyperlink"/>
              <w:rFonts w:ascii="Times New Roman" w:eastAsia="Times New Roman" w:hAnsi="Times New Roman" w:cs="Times New Roman"/>
              <w:sz w:val="24"/>
              <w:szCs w:val="24"/>
            </w:rPr>
          </w:rPrChange>
        </w:rPr>
        <w:fldChar w:fldCharType="separate"/>
      </w:r>
      <w:r w:rsidRPr="008F1318">
        <w:rPr>
          <w:rStyle w:val="Hyperlink"/>
          <w:rFonts w:ascii="Times New Roman" w:eastAsia="Times New Roman" w:hAnsi="Times New Roman" w:cs="Times New Roman"/>
          <w:sz w:val="24"/>
          <w:szCs w:val="24"/>
        </w:rPr>
        <w:t>https://doi.org/10.1108/dlp-10-2015-0020</w:t>
      </w:r>
      <w:r w:rsidRPr="008F1318">
        <w:rPr>
          <w:rStyle w:val="Hyperlink"/>
          <w:rFonts w:ascii="Times New Roman" w:eastAsia="Times New Roman" w:hAnsi="Times New Roman" w:cs="Times New Roman"/>
          <w:sz w:val="24"/>
          <w:szCs w:val="24"/>
          <w:rPrChange w:id="435" w:author="Greg Reeve" w:date="2020-12-19T23:08:00Z">
            <w:rPr>
              <w:rStyle w:val="Hyperlink"/>
              <w:rFonts w:ascii="Times New Roman" w:eastAsia="Times New Roman" w:hAnsi="Times New Roman" w:cs="Times New Roman"/>
              <w:sz w:val="24"/>
              <w:szCs w:val="24"/>
            </w:rPr>
          </w:rPrChange>
        </w:rPr>
        <w:fldChar w:fldCharType="end"/>
      </w:r>
      <w:r w:rsidRPr="008F1318">
        <w:rPr>
          <w:rFonts w:ascii="Times New Roman" w:eastAsia="Times New Roman" w:hAnsi="Times New Roman" w:cs="Times New Roman"/>
          <w:sz w:val="24"/>
          <w:szCs w:val="24"/>
        </w:rPr>
        <w:t>.</w:t>
      </w:r>
    </w:p>
  </w:endnote>
  <w:endnote w:id="43">
    <w:p w14:paraId="131C2F90" w14:textId="02DC79AC" w:rsidR="00C34A02" w:rsidRPr="008F1318" w:rsidRDefault="00C34A02">
      <w:pPr>
        <w:pStyle w:val="EndnoteText"/>
        <w:spacing w:line="480" w:lineRule="auto"/>
        <w:rPr>
          <w:rFonts w:ascii="Times New Roman" w:hAnsi="Times New Roman" w:cs="Times New Roman"/>
          <w:sz w:val="24"/>
          <w:szCs w:val="24"/>
          <w:rPrChange w:id="438" w:author="Greg Reeve" w:date="2020-12-19T23:08:00Z">
            <w:rPr/>
          </w:rPrChange>
        </w:rPr>
        <w:pPrChange w:id="439" w:author="Greg Reeve" w:date="2020-12-19T23:08:00Z">
          <w:pPr>
            <w:pStyle w:val="EndnoteText"/>
          </w:pPr>
        </w:pPrChange>
      </w:pPr>
      <w:ins w:id="440" w:author="Greg Reeve" w:date="2020-12-19T23:08:00Z">
        <w:r w:rsidRPr="008F1318">
          <w:rPr>
            <w:rStyle w:val="EndnoteReference"/>
            <w:rFonts w:ascii="Times New Roman" w:hAnsi="Times New Roman" w:cs="Times New Roman"/>
            <w:sz w:val="24"/>
            <w:szCs w:val="24"/>
            <w:rPrChange w:id="441" w:author="Greg Reeve" w:date="2020-12-19T23:08:00Z">
              <w:rPr>
                <w:rStyle w:val="EndnoteReference"/>
              </w:rPr>
            </w:rPrChange>
          </w:rPr>
          <w:endnoteRef/>
        </w:r>
        <w:r w:rsidRPr="008F1318">
          <w:rPr>
            <w:rFonts w:ascii="Times New Roman" w:hAnsi="Times New Roman" w:cs="Times New Roman"/>
            <w:sz w:val="24"/>
            <w:szCs w:val="24"/>
            <w:rPrChange w:id="442" w:author="Greg Reeve" w:date="2020-12-19T23:08:00Z">
              <w:rPr/>
            </w:rPrChange>
          </w:rPr>
          <w:t xml:space="preserve"> W3C, “An Introduction to Multilingual Web Addresses,” December 19, 2020, https://www.w3.org/International/articles/idn-and-iri/</w:t>
        </w:r>
      </w:ins>
    </w:p>
  </w:endnote>
  <w:endnote w:id="44">
    <w:p w14:paraId="3812EE35" w14:textId="77777777" w:rsidR="00C34A02" w:rsidRPr="008F1318" w:rsidRDefault="00C34A02">
      <w:pPr>
        <w:pStyle w:val="EndnoteText"/>
        <w:spacing w:line="480" w:lineRule="auto"/>
        <w:rPr>
          <w:rFonts w:ascii="Times New Roman" w:hAnsi="Times New Roman" w:cs="Times New Roman"/>
          <w:sz w:val="24"/>
          <w:szCs w:val="24"/>
          <w:rPrChange w:id="486" w:author="Greg Reeve" w:date="2020-12-19T23:08:00Z">
            <w:rPr/>
          </w:rPrChange>
        </w:rPr>
        <w:pPrChange w:id="487" w:author="Greg Reeve" w:date="2020-12-19T23:08:00Z">
          <w:pPr>
            <w:pStyle w:val="EndnoteText"/>
          </w:pPr>
        </w:pPrChange>
      </w:pPr>
      <w:r w:rsidRPr="008F1318">
        <w:rPr>
          <w:rStyle w:val="EndnoteReference"/>
          <w:rFonts w:ascii="Times New Roman" w:hAnsi="Times New Roman" w:cs="Times New Roman"/>
          <w:sz w:val="24"/>
          <w:szCs w:val="24"/>
          <w:rPrChange w:id="488" w:author="Greg Reeve" w:date="2020-12-19T23:08:00Z">
            <w:rPr>
              <w:rStyle w:val="EndnoteReference"/>
            </w:rPr>
          </w:rPrChange>
        </w:rPr>
        <w:endnoteRef/>
      </w:r>
      <w:r w:rsidRPr="008F1318">
        <w:rPr>
          <w:rFonts w:ascii="Times New Roman" w:hAnsi="Times New Roman" w:cs="Times New Roman"/>
          <w:sz w:val="24"/>
          <w:szCs w:val="24"/>
          <w:rPrChange w:id="489" w:author="Greg Reeve" w:date="2020-12-19T23:08:00Z">
            <w:rPr/>
          </w:rPrChange>
        </w:rPr>
        <w:t xml:space="preserve"> </w:t>
      </w:r>
      <w:r w:rsidRPr="008F1318">
        <w:rPr>
          <w:rFonts w:ascii="Times New Roman" w:hAnsi="Times New Roman" w:cs="Times New Roman"/>
          <w:sz w:val="24"/>
          <w:szCs w:val="24"/>
        </w:rPr>
        <w:t xml:space="preserve">ZineLibraries.info, December 12, 2020, </w:t>
      </w:r>
      <w:r w:rsidRPr="008F1318">
        <w:rPr>
          <w:rFonts w:ascii="Times New Roman" w:hAnsi="Times New Roman" w:cs="Times New Roman"/>
          <w:sz w:val="24"/>
          <w:szCs w:val="24"/>
          <w:rPrChange w:id="490" w:author="Greg Reeve" w:date="2020-12-19T23:08:00Z">
            <w:rPr>
              <w:rStyle w:val="Hyperlink"/>
              <w:rFonts w:ascii="Times New Roman" w:hAnsi="Times New Roman" w:cs="Times New Roman"/>
              <w:sz w:val="24"/>
              <w:szCs w:val="24"/>
            </w:rPr>
          </w:rPrChange>
        </w:rPr>
        <w:fldChar w:fldCharType="begin"/>
      </w:r>
      <w:r w:rsidRPr="008F1318">
        <w:rPr>
          <w:rFonts w:ascii="Times New Roman" w:hAnsi="Times New Roman" w:cs="Times New Roman"/>
          <w:sz w:val="24"/>
          <w:szCs w:val="24"/>
          <w:rPrChange w:id="491" w:author="Greg Reeve" w:date="2020-12-19T23:08:00Z">
            <w:rPr/>
          </w:rPrChange>
        </w:rPr>
        <w:instrText xml:space="preserve"> HYPERLINK "http://zinelibraries.info/2016/05/30/code-of-ethics-1115-web-version/" </w:instrText>
      </w:r>
      <w:r w:rsidRPr="008F1318">
        <w:rPr>
          <w:rFonts w:ascii="Times New Roman" w:hAnsi="Times New Roman" w:cs="Times New Roman"/>
          <w:sz w:val="24"/>
          <w:szCs w:val="24"/>
          <w:rPrChange w:id="492" w:author="Greg Reeve" w:date="2020-12-19T23:08:00Z">
            <w:rPr>
              <w:rStyle w:val="Hyperlink"/>
              <w:rFonts w:ascii="Times New Roman" w:hAnsi="Times New Roman" w:cs="Times New Roman"/>
              <w:sz w:val="24"/>
              <w:szCs w:val="24"/>
            </w:rPr>
          </w:rPrChange>
        </w:rPr>
        <w:fldChar w:fldCharType="separate"/>
      </w:r>
      <w:r w:rsidRPr="008F1318">
        <w:rPr>
          <w:rStyle w:val="Hyperlink"/>
          <w:rFonts w:ascii="Times New Roman" w:hAnsi="Times New Roman" w:cs="Times New Roman"/>
          <w:sz w:val="24"/>
          <w:szCs w:val="24"/>
        </w:rPr>
        <w:t>http://zinelibraries.info/2016/05/30/code-of-ethics-1115-web-version/</w:t>
      </w:r>
      <w:r w:rsidRPr="008F1318">
        <w:rPr>
          <w:rStyle w:val="Hyperlink"/>
          <w:rFonts w:ascii="Times New Roman" w:hAnsi="Times New Roman" w:cs="Times New Roman"/>
          <w:sz w:val="24"/>
          <w:szCs w:val="24"/>
          <w:rPrChange w:id="493" w:author="Greg Reeve" w:date="2020-12-19T23:08:00Z">
            <w:rPr>
              <w:rStyle w:val="Hyperlink"/>
              <w:rFonts w:ascii="Times New Roman" w:hAnsi="Times New Roman" w:cs="Times New Roman"/>
              <w:sz w:val="24"/>
              <w:szCs w:val="24"/>
            </w:rPr>
          </w:rPrChange>
        </w:rPr>
        <w:fldChar w:fldCharType="end"/>
      </w:r>
      <w:r w:rsidRPr="008F1318">
        <w:rPr>
          <w:rFonts w:ascii="Times New Roman" w:hAnsi="Times New Roman" w:cs="Times New Roman"/>
          <w:sz w:val="24"/>
          <w:szCs w:val="24"/>
        </w:rPr>
        <w:t>.</w:t>
      </w:r>
    </w:p>
  </w:endnote>
  <w:endnote w:id="45">
    <w:p w14:paraId="49492E6F" w14:textId="77777777" w:rsidR="00C34A02" w:rsidRPr="008F1318" w:rsidRDefault="00C34A02">
      <w:pPr>
        <w:pStyle w:val="EndnoteText"/>
        <w:spacing w:line="480" w:lineRule="auto"/>
        <w:rPr>
          <w:rFonts w:ascii="Times New Roman" w:hAnsi="Times New Roman" w:cs="Times New Roman"/>
          <w:sz w:val="24"/>
          <w:szCs w:val="24"/>
          <w:rPrChange w:id="494" w:author="Greg Reeve" w:date="2020-12-19T23:08:00Z">
            <w:rPr/>
          </w:rPrChange>
        </w:rPr>
        <w:pPrChange w:id="495" w:author="Greg Reeve" w:date="2020-12-19T23:08:00Z">
          <w:pPr>
            <w:pStyle w:val="EndnoteText"/>
          </w:pPr>
        </w:pPrChange>
      </w:pPr>
      <w:r w:rsidRPr="008F1318">
        <w:rPr>
          <w:rStyle w:val="EndnoteReference"/>
          <w:rFonts w:ascii="Times New Roman" w:hAnsi="Times New Roman" w:cs="Times New Roman"/>
          <w:sz w:val="24"/>
          <w:szCs w:val="24"/>
          <w:rPrChange w:id="496" w:author="Greg Reeve" w:date="2020-12-19T23:08:00Z">
            <w:rPr>
              <w:rStyle w:val="EndnoteReference"/>
            </w:rPr>
          </w:rPrChange>
        </w:rPr>
        <w:endnoteRef/>
      </w:r>
      <w:r w:rsidRPr="008F1318">
        <w:rPr>
          <w:rFonts w:ascii="Times New Roman" w:hAnsi="Times New Roman" w:cs="Times New Roman"/>
          <w:sz w:val="24"/>
          <w:szCs w:val="24"/>
          <w:rPrChange w:id="497" w:author="Greg Reeve" w:date="2020-12-19T23:08:00Z">
            <w:rPr/>
          </w:rPrChange>
        </w:rPr>
        <w:t xml:space="preserve"> </w:t>
      </w:r>
      <w:r w:rsidRPr="008F1318">
        <w:rPr>
          <w:rFonts w:ascii="Times New Roman" w:eastAsia="Times New Roman" w:hAnsi="Times New Roman" w:cs="Times New Roman"/>
          <w:sz w:val="24"/>
          <w:szCs w:val="24"/>
          <w:highlight w:val="yellow"/>
        </w:rPr>
        <w:t>Kalani Adolpho, “Who Asked You?</w:t>
      </w:r>
    </w:p>
  </w:endnote>
  <w:endnote w:id="46">
    <w:p w14:paraId="17874798" w14:textId="316C2F91" w:rsidR="00C34A02" w:rsidRPr="008F1318" w:rsidRDefault="00C34A02" w:rsidP="008F1318">
      <w:pPr>
        <w:pStyle w:val="EndnoteText"/>
        <w:spacing w:line="480" w:lineRule="auto"/>
        <w:rPr>
          <w:rFonts w:ascii="Times New Roman" w:hAnsi="Times New Roman" w:cs="Times New Roman"/>
          <w:sz w:val="24"/>
          <w:szCs w:val="24"/>
          <w:rPrChange w:id="498" w:author="Greg Reeve" w:date="2020-12-19T23:08:00Z">
            <w:rPr/>
          </w:rPrChange>
        </w:rPr>
      </w:pPr>
      <w:r w:rsidRPr="008F1318">
        <w:rPr>
          <w:rStyle w:val="EndnoteReference"/>
          <w:rFonts w:ascii="Times New Roman" w:hAnsi="Times New Roman" w:cs="Times New Roman"/>
          <w:sz w:val="24"/>
          <w:szCs w:val="24"/>
          <w:rPrChange w:id="499" w:author="Greg Reeve" w:date="2020-12-19T23:08:00Z">
            <w:rPr>
              <w:rStyle w:val="EndnoteReference"/>
            </w:rPr>
          </w:rPrChange>
        </w:rPr>
        <w:endnoteRef/>
      </w:r>
      <w:r w:rsidRPr="008F1318">
        <w:rPr>
          <w:rFonts w:ascii="Times New Roman" w:hAnsi="Times New Roman" w:cs="Times New Roman"/>
          <w:sz w:val="24"/>
          <w:szCs w:val="24"/>
          <w:rPrChange w:id="500" w:author="Greg Reeve" w:date="2020-12-19T23:08:00Z">
            <w:rPr/>
          </w:rPrChange>
        </w:rPr>
        <w:t xml:space="preserve"> </w:t>
      </w:r>
      <w:r w:rsidRPr="008F1318">
        <w:rPr>
          <w:rFonts w:ascii="Times New Roman" w:eastAsia="Times New Roman" w:hAnsi="Times New Roman" w:cs="Times New Roman"/>
          <w:sz w:val="24"/>
          <w:szCs w:val="24"/>
        </w:rPr>
        <w:t xml:space="preserve">Jane Sandberg, editor, </w:t>
      </w:r>
      <w:r w:rsidRPr="008F1318">
        <w:rPr>
          <w:rFonts w:ascii="Times New Roman" w:eastAsia="Times New Roman" w:hAnsi="Times New Roman" w:cs="Times New Roman"/>
          <w:i/>
          <w:sz w:val="24"/>
          <w:szCs w:val="24"/>
          <w:highlight w:val="white"/>
        </w:rPr>
        <w:t>Ethical Questions in Name Authority Control</w:t>
      </w:r>
      <w:r w:rsidRPr="004164FF">
        <w:rPr>
          <w:rFonts w:ascii="Times New Roman" w:eastAsia="Times New Roman" w:hAnsi="Times New Roman" w:cs="Times New Roman"/>
          <w:i/>
          <w:sz w:val="24"/>
          <w:szCs w:val="24"/>
          <w:highlight w:val="white"/>
        </w:rPr>
        <w:t xml:space="preserve"> </w:t>
      </w:r>
      <w:r w:rsidRPr="00F71C30">
        <w:rPr>
          <w:rFonts w:ascii="Times New Roman" w:eastAsia="Times New Roman" w:hAnsi="Times New Roman" w:cs="Times New Roman"/>
          <w:sz w:val="24"/>
          <w:szCs w:val="24"/>
          <w:highlight w:val="white"/>
        </w:rPr>
        <w:t>(Sacramento, CA: Library Juice Press, 2019)</w:t>
      </w:r>
      <w:r w:rsidRPr="00005705">
        <w:rPr>
          <w:rFonts w:ascii="Times New Roman" w:eastAsia="Times New Roman" w:hAnsi="Times New Roman" w:cs="Times New Roman"/>
          <w:sz w:val="24"/>
          <w:szCs w:val="24"/>
          <w:highlight w:val="white"/>
        </w:rPr>
        <w:t>.</w:t>
      </w:r>
      <w:r w:rsidRPr="00005705">
        <w:rPr>
          <w:rFonts w:ascii="Times New Roman" w:eastAsia="Times New Roman" w:hAnsi="Times New Roman" w:cs="Times New Roman"/>
          <w:sz w:val="24"/>
          <w:szCs w:val="24"/>
        </w:rPr>
        <w:t xml:space="preserve"> This significant monograph builds on previous ethical discussions in library literature to provide an ethical framework for the library community. Contributing authors explore such issues as self-determination</w:t>
      </w:r>
      <w:r w:rsidRPr="00A2194C">
        <w:rPr>
          <w:rFonts w:ascii="Times New Roman" w:eastAsia="Times New Roman" w:hAnsi="Times New Roman" w:cs="Times New Roman"/>
          <w:sz w:val="24"/>
          <w:szCs w:val="24"/>
        </w:rPr>
        <w:t>, privacy, the impacts of colonialism, gender variance, transgender identities, the impacts of emerging technologies, and suggestions for how to solve some of the ethical challenges in this work.</w:t>
      </w:r>
    </w:p>
  </w:endnote>
  <w:endnote w:id="47">
    <w:p w14:paraId="7404A1FF" w14:textId="77777777" w:rsidR="00C34A02" w:rsidRPr="008F1318" w:rsidRDefault="00C34A02" w:rsidP="008F1318">
      <w:pPr>
        <w:spacing w:line="480" w:lineRule="auto"/>
        <w:rPr>
          <w:rFonts w:ascii="Times New Roman" w:eastAsia="Times New Roman" w:hAnsi="Times New Roman" w:cs="Times New Roman"/>
          <w:sz w:val="24"/>
          <w:szCs w:val="24"/>
        </w:rPr>
      </w:pPr>
      <w:r w:rsidRPr="008F1318">
        <w:rPr>
          <w:rFonts w:ascii="Times New Roman" w:hAnsi="Times New Roman" w:cs="Times New Roman"/>
          <w:sz w:val="24"/>
          <w:szCs w:val="24"/>
          <w:vertAlign w:val="superscript"/>
        </w:rPr>
        <w:endnoteRef/>
      </w:r>
      <w:r w:rsidRPr="008F1318">
        <w:rPr>
          <w:rFonts w:ascii="Times New Roman" w:eastAsia="Times New Roman" w:hAnsi="Times New Roman" w:cs="Times New Roman"/>
          <w:sz w:val="24"/>
          <w:szCs w:val="24"/>
        </w:rPr>
        <w:t xml:space="preserve"> </w:t>
      </w:r>
      <w:r w:rsidRPr="008F1318">
        <w:rPr>
          <w:rFonts w:ascii="Times New Roman" w:eastAsia="Times New Roman" w:hAnsi="Times New Roman" w:cs="Times New Roman"/>
          <w:sz w:val="24"/>
          <w:szCs w:val="24"/>
          <w:highlight w:val="white"/>
        </w:rPr>
        <w:t xml:space="preserve">Cataloging Steering Committee website, August 30, 2020, </w:t>
      </w:r>
      <w:r w:rsidRPr="008F1318">
        <w:rPr>
          <w:rFonts w:ascii="Times New Roman" w:hAnsi="Times New Roman" w:cs="Times New Roman"/>
          <w:sz w:val="24"/>
          <w:szCs w:val="24"/>
          <w:rPrChange w:id="501" w:author="Greg Reeve" w:date="2020-12-19T23:08:00Z">
            <w:rPr>
              <w:rFonts w:ascii="Times New Roman" w:eastAsia="Times New Roman" w:hAnsi="Times New Roman" w:cs="Times New Roman"/>
              <w:color w:val="1155CC"/>
              <w:sz w:val="24"/>
              <w:szCs w:val="24"/>
              <w:highlight w:val="white"/>
              <w:u w:val="single"/>
            </w:rPr>
          </w:rPrChange>
        </w:rPr>
        <w:fldChar w:fldCharType="begin"/>
      </w:r>
      <w:r w:rsidRPr="008F1318">
        <w:rPr>
          <w:rFonts w:ascii="Times New Roman" w:hAnsi="Times New Roman" w:cs="Times New Roman"/>
          <w:sz w:val="24"/>
          <w:szCs w:val="24"/>
          <w:rPrChange w:id="502" w:author="Greg Reeve" w:date="2020-12-19T23:08:00Z">
            <w:rPr/>
          </w:rPrChange>
        </w:rPr>
        <w:instrText xml:space="preserve"> HYPERLINK "https://sites.google.com/view/cataloging-ethics/home?authuser=0" \h </w:instrText>
      </w:r>
      <w:r w:rsidRPr="008F1318">
        <w:rPr>
          <w:rFonts w:ascii="Times New Roman" w:hAnsi="Times New Roman" w:cs="Times New Roman"/>
          <w:sz w:val="24"/>
          <w:szCs w:val="24"/>
          <w:rPrChange w:id="503" w:author="Greg Reeve" w:date="2020-12-19T23:08:00Z">
            <w:rPr>
              <w:rFonts w:ascii="Times New Roman" w:eastAsia="Times New Roman" w:hAnsi="Times New Roman" w:cs="Times New Roman"/>
              <w:color w:val="1155CC"/>
              <w:sz w:val="24"/>
              <w:szCs w:val="24"/>
              <w:highlight w:val="white"/>
              <w:u w:val="single"/>
            </w:rPr>
          </w:rPrChange>
        </w:rPr>
        <w:fldChar w:fldCharType="separate"/>
      </w:r>
      <w:r w:rsidRPr="008F1318">
        <w:rPr>
          <w:rFonts w:ascii="Times New Roman" w:eastAsia="Times New Roman" w:hAnsi="Times New Roman" w:cs="Times New Roman"/>
          <w:color w:val="1155CC"/>
          <w:sz w:val="24"/>
          <w:szCs w:val="24"/>
          <w:highlight w:val="white"/>
          <w:u w:val="single"/>
        </w:rPr>
        <w:t>https://sites.google.com/view/cataloging-ethics/home?authuser=0</w:t>
      </w:r>
      <w:r w:rsidRPr="008F1318">
        <w:rPr>
          <w:rFonts w:ascii="Times New Roman" w:eastAsia="Times New Roman" w:hAnsi="Times New Roman" w:cs="Times New Roman"/>
          <w:color w:val="1155CC"/>
          <w:sz w:val="24"/>
          <w:szCs w:val="24"/>
          <w:highlight w:val="white"/>
          <w:u w:val="single"/>
          <w:rPrChange w:id="504" w:author="Greg Reeve" w:date="2020-12-19T23:08:00Z">
            <w:rPr>
              <w:rFonts w:ascii="Times New Roman" w:eastAsia="Times New Roman" w:hAnsi="Times New Roman" w:cs="Times New Roman"/>
              <w:color w:val="1155CC"/>
              <w:sz w:val="24"/>
              <w:szCs w:val="24"/>
              <w:highlight w:val="white"/>
              <w:u w:val="single"/>
            </w:rPr>
          </w:rPrChange>
        </w:rPr>
        <w:fldChar w:fldCharType="end"/>
      </w:r>
      <w:r w:rsidRPr="008F1318">
        <w:rPr>
          <w:rFonts w:ascii="Times New Roman" w:eastAsia="Times New Roman" w:hAnsi="Times New Roman" w:cs="Times New Roman"/>
          <w:color w:val="333333"/>
          <w:sz w:val="24"/>
          <w:szCs w:val="24"/>
          <w:highlight w:val="white"/>
        </w:rPr>
        <w:t>.</w:t>
      </w:r>
    </w:p>
  </w:endnote>
  <w:endnote w:id="48">
    <w:p w14:paraId="70C7ACB8" w14:textId="77777777" w:rsidR="00C34A02" w:rsidRPr="008F1318" w:rsidRDefault="00C34A02" w:rsidP="004164FF">
      <w:pPr>
        <w:spacing w:line="480" w:lineRule="auto"/>
        <w:rPr>
          <w:rFonts w:ascii="Times New Roman" w:eastAsia="Times New Roman" w:hAnsi="Times New Roman" w:cs="Times New Roman"/>
          <w:sz w:val="24"/>
          <w:szCs w:val="24"/>
        </w:rPr>
      </w:pPr>
      <w:r w:rsidRPr="008F1318">
        <w:rPr>
          <w:rFonts w:ascii="Times New Roman" w:hAnsi="Times New Roman" w:cs="Times New Roman"/>
          <w:sz w:val="24"/>
          <w:szCs w:val="24"/>
          <w:vertAlign w:val="superscript"/>
        </w:rPr>
        <w:endnoteRef/>
      </w:r>
      <w:r w:rsidRPr="008F1318">
        <w:rPr>
          <w:rFonts w:ascii="Times New Roman" w:hAnsi="Times New Roman" w:cs="Times New Roman"/>
          <w:sz w:val="24"/>
          <w:szCs w:val="24"/>
        </w:rPr>
        <w:t xml:space="preserve"> </w:t>
      </w:r>
      <w:r w:rsidRPr="008F1318">
        <w:rPr>
          <w:rFonts w:ascii="Times New Roman" w:eastAsia="Times New Roman" w:hAnsi="Times New Roman" w:cs="Times New Roman"/>
          <w:sz w:val="24"/>
          <w:szCs w:val="24"/>
        </w:rPr>
        <w:t>Library of Congress, “Bibliographic Framework Initiative,</w:t>
      </w:r>
      <w:r w:rsidRPr="004164FF">
        <w:rPr>
          <w:rFonts w:ascii="Times New Roman" w:eastAsia="Times New Roman" w:hAnsi="Times New Roman" w:cs="Times New Roman"/>
          <w:sz w:val="24"/>
          <w:szCs w:val="24"/>
        </w:rPr>
        <w:t>” August 25, 2020</w:t>
      </w:r>
      <w:r w:rsidRPr="00F71C30">
        <w:rPr>
          <w:rFonts w:ascii="Times New Roman" w:eastAsia="Times New Roman" w:hAnsi="Times New Roman" w:cs="Times New Roman"/>
          <w:sz w:val="24"/>
          <w:szCs w:val="24"/>
        </w:rPr>
        <w:t xml:space="preserve">, </w:t>
      </w:r>
      <w:r w:rsidRPr="008F1318">
        <w:rPr>
          <w:rFonts w:ascii="Times New Roman" w:hAnsi="Times New Roman" w:cs="Times New Roman"/>
          <w:sz w:val="24"/>
          <w:szCs w:val="24"/>
          <w:rPrChange w:id="506" w:author="Greg Reeve" w:date="2020-12-19T23:08:00Z">
            <w:rPr>
              <w:rStyle w:val="Hyperlink"/>
              <w:rFonts w:ascii="Times New Roman" w:eastAsia="Times New Roman" w:hAnsi="Times New Roman" w:cs="Times New Roman"/>
              <w:sz w:val="24"/>
              <w:szCs w:val="24"/>
            </w:rPr>
          </w:rPrChange>
        </w:rPr>
        <w:fldChar w:fldCharType="begin"/>
      </w:r>
      <w:r w:rsidRPr="008F1318">
        <w:rPr>
          <w:rFonts w:ascii="Times New Roman" w:hAnsi="Times New Roman" w:cs="Times New Roman"/>
          <w:sz w:val="24"/>
          <w:szCs w:val="24"/>
          <w:rPrChange w:id="507" w:author="Greg Reeve" w:date="2020-12-19T23:08:00Z">
            <w:rPr/>
          </w:rPrChange>
        </w:rPr>
        <w:instrText xml:space="preserve"> HYPERLINK "https://www.loc.gov/bibframe/" </w:instrText>
      </w:r>
      <w:r w:rsidRPr="008F1318">
        <w:rPr>
          <w:rFonts w:ascii="Times New Roman" w:hAnsi="Times New Roman" w:cs="Times New Roman"/>
          <w:sz w:val="24"/>
          <w:szCs w:val="24"/>
          <w:rPrChange w:id="508" w:author="Greg Reeve" w:date="2020-12-19T23:08:00Z">
            <w:rPr>
              <w:rStyle w:val="Hyperlink"/>
              <w:rFonts w:ascii="Times New Roman" w:eastAsia="Times New Roman" w:hAnsi="Times New Roman" w:cs="Times New Roman"/>
              <w:sz w:val="24"/>
              <w:szCs w:val="24"/>
            </w:rPr>
          </w:rPrChange>
        </w:rPr>
        <w:fldChar w:fldCharType="separate"/>
      </w:r>
      <w:r w:rsidRPr="008F1318">
        <w:rPr>
          <w:rStyle w:val="Hyperlink"/>
          <w:rFonts w:ascii="Times New Roman" w:eastAsia="Times New Roman" w:hAnsi="Times New Roman" w:cs="Times New Roman"/>
          <w:sz w:val="24"/>
          <w:szCs w:val="24"/>
        </w:rPr>
        <w:t>https://www.loc.gov/bibframe/</w:t>
      </w:r>
      <w:r w:rsidRPr="008F1318">
        <w:rPr>
          <w:rStyle w:val="Hyperlink"/>
          <w:rFonts w:ascii="Times New Roman" w:eastAsia="Times New Roman" w:hAnsi="Times New Roman" w:cs="Times New Roman"/>
          <w:sz w:val="24"/>
          <w:szCs w:val="24"/>
          <w:rPrChange w:id="509" w:author="Greg Reeve" w:date="2020-12-19T23:08:00Z">
            <w:rPr>
              <w:rStyle w:val="Hyperlink"/>
              <w:rFonts w:ascii="Times New Roman" w:eastAsia="Times New Roman" w:hAnsi="Times New Roman" w:cs="Times New Roman"/>
              <w:sz w:val="24"/>
              <w:szCs w:val="24"/>
            </w:rPr>
          </w:rPrChange>
        </w:rPr>
        <w:fldChar w:fldCharType="end"/>
      </w:r>
      <w:r w:rsidRPr="008F1318">
        <w:rPr>
          <w:rFonts w:ascii="Times New Roman" w:eastAsia="Times New Roman" w:hAnsi="Times New Roman" w:cs="Times New Roman"/>
          <w:sz w:val="24"/>
          <w:szCs w:val="24"/>
        </w:rPr>
        <w:t>.</w:t>
      </w:r>
    </w:p>
  </w:endnote>
  <w:endnote w:id="49">
    <w:p w14:paraId="3739FD10" w14:textId="77777777" w:rsidR="00C34A02" w:rsidRPr="008F1318" w:rsidRDefault="00C34A02" w:rsidP="00F71C30">
      <w:pPr>
        <w:spacing w:line="480" w:lineRule="auto"/>
        <w:rPr>
          <w:rFonts w:ascii="Times New Roman" w:eastAsia="Times New Roman" w:hAnsi="Times New Roman" w:cs="Times New Roman"/>
          <w:sz w:val="24"/>
          <w:szCs w:val="24"/>
        </w:rPr>
      </w:pPr>
      <w:r w:rsidRPr="008F1318">
        <w:rPr>
          <w:rFonts w:ascii="Times New Roman" w:hAnsi="Times New Roman" w:cs="Times New Roman"/>
          <w:sz w:val="24"/>
          <w:szCs w:val="24"/>
          <w:vertAlign w:val="superscript"/>
        </w:rPr>
        <w:endnoteRef/>
      </w:r>
      <w:r w:rsidRPr="008F1318">
        <w:rPr>
          <w:rFonts w:ascii="Times New Roman" w:hAnsi="Times New Roman" w:cs="Times New Roman"/>
          <w:sz w:val="24"/>
          <w:szCs w:val="24"/>
        </w:rPr>
        <w:t xml:space="preserve"> </w:t>
      </w:r>
      <w:r w:rsidRPr="008F1318">
        <w:rPr>
          <w:rFonts w:ascii="Times New Roman" w:eastAsia="Times New Roman" w:hAnsi="Times New Roman" w:cs="Times New Roman"/>
          <w:sz w:val="24"/>
          <w:szCs w:val="24"/>
        </w:rPr>
        <w:t>Andrew Woods, “Linked Data for Libraries (LD4L) Gateway,</w:t>
      </w:r>
      <w:r w:rsidRPr="004164FF">
        <w:rPr>
          <w:rFonts w:ascii="Times New Roman" w:eastAsia="Times New Roman" w:hAnsi="Times New Roman" w:cs="Times New Roman"/>
          <w:sz w:val="24"/>
          <w:szCs w:val="24"/>
        </w:rPr>
        <w:t>” October 2, 2020</w:t>
      </w:r>
      <w:r w:rsidRPr="00F71C30">
        <w:rPr>
          <w:rFonts w:ascii="Times New Roman" w:eastAsia="Times New Roman" w:hAnsi="Times New Roman" w:cs="Times New Roman"/>
          <w:sz w:val="24"/>
          <w:szCs w:val="24"/>
        </w:rPr>
        <w:t xml:space="preserve">, </w:t>
      </w:r>
      <w:r w:rsidRPr="008F1318">
        <w:rPr>
          <w:rFonts w:ascii="Times New Roman" w:hAnsi="Times New Roman" w:cs="Times New Roman"/>
          <w:sz w:val="24"/>
          <w:szCs w:val="24"/>
          <w:rPrChange w:id="524" w:author="Greg Reeve" w:date="2020-12-19T23:08:00Z">
            <w:rPr>
              <w:rStyle w:val="Hyperlink"/>
              <w:rFonts w:ascii="Times New Roman" w:eastAsia="Times New Roman" w:hAnsi="Times New Roman" w:cs="Times New Roman"/>
              <w:sz w:val="24"/>
              <w:szCs w:val="24"/>
            </w:rPr>
          </w:rPrChange>
        </w:rPr>
        <w:fldChar w:fldCharType="begin"/>
      </w:r>
      <w:r w:rsidRPr="008F1318">
        <w:rPr>
          <w:rFonts w:ascii="Times New Roman" w:hAnsi="Times New Roman" w:cs="Times New Roman"/>
          <w:sz w:val="24"/>
          <w:szCs w:val="24"/>
          <w:rPrChange w:id="525" w:author="Greg Reeve" w:date="2020-12-19T23:08:00Z">
            <w:rPr/>
          </w:rPrChange>
        </w:rPr>
        <w:instrText xml:space="preserve"> HYPERLINK "https://wiki.lyrasis.org/display/ld4lGW" </w:instrText>
      </w:r>
      <w:r w:rsidRPr="008F1318">
        <w:rPr>
          <w:rFonts w:ascii="Times New Roman" w:hAnsi="Times New Roman" w:cs="Times New Roman"/>
          <w:sz w:val="24"/>
          <w:szCs w:val="24"/>
          <w:rPrChange w:id="526" w:author="Greg Reeve" w:date="2020-12-19T23:08:00Z">
            <w:rPr>
              <w:rStyle w:val="Hyperlink"/>
              <w:rFonts w:ascii="Times New Roman" w:eastAsia="Times New Roman" w:hAnsi="Times New Roman" w:cs="Times New Roman"/>
              <w:sz w:val="24"/>
              <w:szCs w:val="24"/>
            </w:rPr>
          </w:rPrChange>
        </w:rPr>
        <w:fldChar w:fldCharType="separate"/>
      </w:r>
      <w:r w:rsidRPr="008F1318">
        <w:rPr>
          <w:rStyle w:val="Hyperlink"/>
          <w:rFonts w:ascii="Times New Roman" w:eastAsia="Times New Roman" w:hAnsi="Times New Roman" w:cs="Times New Roman"/>
          <w:sz w:val="24"/>
          <w:szCs w:val="24"/>
        </w:rPr>
        <w:t>https://wiki.lyrasis.org/display/ld4lGW</w:t>
      </w:r>
      <w:r w:rsidRPr="008F1318">
        <w:rPr>
          <w:rStyle w:val="Hyperlink"/>
          <w:rFonts w:ascii="Times New Roman" w:eastAsia="Times New Roman" w:hAnsi="Times New Roman" w:cs="Times New Roman"/>
          <w:sz w:val="24"/>
          <w:szCs w:val="24"/>
          <w:rPrChange w:id="527" w:author="Greg Reeve" w:date="2020-12-19T23:08:00Z">
            <w:rPr>
              <w:rStyle w:val="Hyperlink"/>
              <w:rFonts w:ascii="Times New Roman" w:eastAsia="Times New Roman" w:hAnsi="Times New Roman" w:cs="Times New Roman"/>
              <w:sz w:val="24"/>
              <w:szCs w:val="24"/>
            </w:rPr>
          </w:rPrChange>
        </w:rPr>
        <w:fldChar w:fldCharType="end"/>
      </w:r>
      <w:r w:rsidRPr="008F1318">
        <w:rPr>
          <w:rFonts w:ascii="Times New Roman" w:eastAsia="Times New Roman" w:hAnsi="Times New Roman" w:cs="Times New Roman"/>
          <w:sz w:val="24"/>
          <w:szCs w:val="24"/>
        </w:rPr>
        <w:t>.</w:t>
      </w:r>
    </w:p>
  </w:endnote>
  <w:endnote w:id="50">
    <w:p w14:paraId="46AE3025" w14:textId="77777777" w:rsidR="00C34A02" w:rsidRPr="008F1318" w:rsidRDefault="00C34A02" w:rsidP="00F71C30">
      <w:pPr>
        <w:spacing w:line="480" w:lineRule="auto"/>
        <w:rPr>
          <w:rFonts w:ascii="Times New Roman" w:hAnsi="Times New Roman" w:cs="Times New Roman"/>
          <w:sz w:val="24"/>
          <w:szCs w:val="24"/>
        </w:rPr>
      </w:pPr>
      <w:r w:rsidRPr="008F1318">
        <w:rPr>
          <w:rFonts w:ascii="Times New Roman" w:hAnsi="Times New Roman" w:cs="Times New Roman"/>
          <w:sz w:val="24"/>
          <w:szCs w:val="24"/>
          <w:vertAlign w:val="superscript"/>
        </w:rPr>
        <w:endnoteRef/>
      </w:r>
      <w:r w:rsidRPr="008F1318">
        <w:rPr>
          <w:rFonts w:ascii="Times New Roman" w:hAnsi="Times New Roman" w:cs="Times New Roman"/>
          <w:sz w:val="24"/>
          <w:szCs w:val="24"/>
        </w:rPr>
        <w:t xml:space="preserve"> </w:t>
      </w:r>
      <w:r w:rsidRPr="008F1318">
        <w:rPr>
          <w:rFonts w:ascii="Times New Roman" w:eastAsia="Times New Roman" w:hAnsi="Times New Roman" w:cs="Times New Roman"/>
          <w:sz w:val="24"/>
          <w:szCs w:val="24"/>
        </w:rPr>
        <w:t xml:space="preserve">Lihong Zhu, </w:t>
      </w:r>
      <w:r w:rsidRPr="004164FF">
        <w:rPr>
          <w:rFonts w:ascii="Times New Roman" w:eastAsia="Times New Roman" w:hAnsi="Times New Roman" w:cs="Times New Roman"/>
          <w:sz w:val="24"/>
          <w:szCs w:val="24"/>
        </w:rPr>
        <w:t>“</w:t>
      </w:r>
      <w:r w:rsidRPr="00F71C30">
        <w:rPr>
          <w:rFonts w:ascii="Times New Roman" w:eastAsia="Times New Roman" w:hAnsi="Times New Roman" w:cs="Times New Roman"/>
          <w:sz w:val="24"/>
          <w:szCs w:val="24"/>
        </w:rPr>
        <w:t>The Future of Authority Control: Issues and Trends in the Linked Data Environment,”</w:t>
      </w:r>
      <w:r w:rsidRPr="00005705">
        <w:rPr>
          <w:rFonts w:ascii="Times New Roman" w:eastAsia="Times New Roman" w:hAnsi="Times New Roman" w:cs="Times New Roman"/>
          <w:sz w:val="24"/>
          <w:szCs w:val="24"/>
        </w:rPr>
        <w:t xml:space="preserve"> </w:t>
      </w:r>
      <w:r w:rsidRPr="00005705">
        <w:rPr>
          <w:rFonts w:ascii="Times New Roman" w:eastAsia="Times New Roman" w:hAnsi="Times New Roman" w:cs="Times New Roman"/>
          <w:i/>
          <w:sz w:val="24"/>
          <w:szCs w:val="24"/>
        </w:rPr>
        <w:t>Journal of Library Metadata</w:t>
      </w:r>
      <w:r w:rsidRPr="00005705">
        <w:rPr>
          <w:rFonts w:ascii="Times New Roman" w:eastAsia="Times New Roman" w:hAnsi="Times New Roman" w:cs="Times New Roman"/>
          <w:sz w:val="24"/>
          <w:szCs w:val="24"/>
        </w:rPr>
        <w:t xml:space="preserve"> 19, no. 3-4 (2019): 215-38, </w:t>
      </w:r>
      <w:r w:rsidRPr="008F1318">
        <w:rPr>
          <w:rFonts w:ascii="Times New Roman" w:hAnsi="Times New Roman" w:cs="Times New Roman"/>
          <w:sz w:val="24"/>
          <w:szCs w:val="24"/>
          <w:rPrChange w:id="528" w:author="Greg Reeve" w:date="2020-12-19T23:08:00Z">
            <w:rPr>
              <w:rStyle w:val="Hyperlink"/>
              <w:rFonts w:ascii="Times New Roman" w:eastAsia="Times New Roman" w:hAnsi="Times New Roman" w:cs="Times New Roman"/>
              <w:sz w:val="24"/>
              <w:szCs w:val="24"/>
            </w:rPr>
          </w:rPrChange>
        </w:rPr>
        <w:fldChar w:fldCharType="begin"/>
      </w:r>
      <w:r w:rsidRPr="008F1318">
        <w:rPr>
          <w:rFonts w:ascii="Times New Roman" w:hAnsi="Times New Roman" w:cs="Times New Roman"/>
          <w:sz w:val="24"/>
          <w:szCs w:val="24"/>
          <w:rPrChange w:id="529" w:author="Greg Reeve" w:date="2020-12-19T23:08:00Z">
            <w:rPr/>
          </w:rPrChange>
        </w:rPr>
        <w:instrText xml:space="preserve"> HYPERLINK "https://doi.org/10.1080/19386389.2019.1688368" </w:instrText>
      </w:r>
      <w:r w:rsidRPr="008F1318">
        <w:rPr>
          <w:rFonts w:ascii="Times New Roman" w:hAnsi="Times New Roman" w:cs="Times New Roman"/>
          <w:sz w:val="24"/>
          <w:szCs w:val="24"/>
          <w:rPrChange w:id="530" w:author="Greg Reeve" w:date="2020-12-19T23:08:00Z">
            <w:rPr>
              <w:rStyle w:val="Hyperlink"/>
              <w:rFonts w:ascii="Times New Roman" w:eastAsia="Times New Roman" w:hAnsi="Times New Roman" w:cs="Times New Roman"/>
              <w:sz w:val="24"/>
              <w:szCs w:val="24"/>
            </w:rPr>
          </w:rPrChange>
        </w:rPr>
        <w:fldChar w:fldCharType="separate"/>
      </w:r>
      <w:r w:rsidRPr="008F1318">
        <w:rPr>
          <w:rStyle w:val="Hyperlink"/>
          <w:rFonts w:ascii="Times New Roman" w:eastAsia="Times New Roman" w:hAnsi="Times New Roman" w:cs="Times New Roman"/>
          <w:sz w:val="24"/>
          <w:szCs w:val="24"/>
        </w:rPr>
        <w:t>https://doi.org/10.1080/19386389.2019.1688368</w:t>
      </w:r>
      <w:r w:rsidRPr="008F1318">
        <w:rPr>
          <w:rStyle w:val="Hyperlink"/>
          <w:rFonts w:ascii="Times New Roman" w:eastAsia="Times New Roman" w:hAnsi="Times New Roman" w:cs="Times New Roman"/>
          <w:sz w:val="24"/>
          <w:szCs w:val="24"/>
          <w:rPrChange w:id="531" w:author="Greg Reeve" w:date="2020-12-19T23:08:00Z">
            <w:rPr>
              <w:rStyle w:val="Hyperlink"/>
              <w:rFonts w:ascii="Times New Roman" w:eastAsia="Times New Roman" w:hAnsi="Times New Roman" w:cs="Times New Roman"/>
              <w:sz w:val="24"/>
              <w:szCs w:val="24"/>
            </w:rPr>
          </w:rPrChange>
        </w:rPr>
        <w:fldChar w:fldCharType="end"/>
      </w:r>
      <w:r w:rsidRPr="008F1318">
        <w:rPr>
          <w:rFonts w:ascii="Times New Roman" w:eastAsia="Times New Roman" w:hAnsi="Times New Roman" w:cs="Times New Roman"/>
          <w:sz w:val="24"/>
          <w:szCs w:val="24"/>
        </w:rPr>
        <w:t>.</w:t>
      </w:r>
    </w:p>
  </w:endnote>
  <w:endnote w:id="51">
    <w:p w14:paraId="2379D369" w14:textId="77777777" w:rsidR="00C34A02" w:rsidRPr="008F1318" w:rsidRDefault="00C34A02" w:rsidP="00F71C30">
      <w:pPr>
        <w:spacing w:line="480" w:lineRule="auto"/>
        <w:rPr>
          <w:rFonts w:ascii="Times New Roman" w:eastAsia="Times New Roman" w:hAnsi="Times New Roman" w:cs="Times New Roman"/>
          <w:sz w:val="24"/>
          <w:szCs w:val="24"/>
        </w:rPr>
      </w:pPr>
      <w:r w:rsidRPr="008F1318">
        <w:rPr>
          <w:rFonts w:ascii="Times New Roman" w:hAnsi="Times New Roman" w:cs="Times New Roman"/>
          <w:sz w:val="24"/>
          <w:szCs w:val="24"/>
          <w:vertAlign w:val="superscript"/>
        </w:rPr>
        <w:endnoteRef/>
      </w:r>
      <w:r w:rsidRPr="008F1318">
        <w:rPr>
          <w:rFonts w:ascii="Times New Roman" w:hAnsi="Times New Roman" w:cs="Times New Roman"/>
          <w:sz w:val="24"/>
          <w:szCs w:val="24"/>
        </w:rPr>
        <w:t xml:space="preserve"> </w:t>
      </w:r>
      <w:r w:rsidRPr="008F1318">
        <w:rPr>
          <w:rFonts w:ascii="Times New Roman" w:eastAsia="Times New Roman" w:hAnsi="Times New Roman" w:cs="Times New Roman"/>
          <w:sz w:val="24"/>
          <w:szCs w:val="24"/>
        </w:rPr>
        <w:t xml:space="preserve">Michelle Durocher, </w:t>
      </w:r>
      <w:r w:rsidRPr="004164FF">
        <w:rPr>
          <w:rFonts w:ascii="Times New Roman" w:eastAsia="Times New Roman" w:hAnsi="Times New Roman" w:cs="Times New Roman"/>
          <w:sz w:val="24"/>
          <w:szCs w:val="24"/>
        </w:rPr>
        <w:t>“URIs in MARC Pilot</w:t>
      </w:r>
      <w:r w:rsidRPr="00F71C30">
        <w:rPr>
          <w:rFonts w:ascii="Times New Roman" w:eastAsia="Times New Roman" w:hAnsi="Times New Roman" w:cs="Times New Roman"/>
          <w:sz w:val="24"/>
          <w:szCs w:val="24"/>
        </w:rPr>
        <w:t xml:space="preserve">,” August 25, 2020, </w:t>
      </w:r>
      <w:r w:rsidRPr="008F1318">
        <w:rPr>
          <w:rFonts w:ascii="Times New Roman" w:hAnsi="Times New Roman" w:cs="Times New Roman"/>
          <w:sz w:val="24"/>
          <w:szCs w:val="24"/>
          <w:rPrChange w:id="533" w:author="Greg Reeve" w:date="2020-12-19T23:08:00Z">
            <w:rPr>
              <w:rStyle w:val="Hyperlink"/>
              <w:rFonts w:ascii="Times New Roman" w:eastAsia="Times New Roman" w:hAnsi="Times New Roman" w:cs="Times New Roman"/>
              <w:sz w:val="24"/>
              <w:szCs w:val="24"/>
            </w:rPr>
          </w:rPrChange>
        </w:rPr>
        <w:fldChar w:fldCharType="begin"/>
      </w:r>
      <w:r w:rsidRPr="008F1318">
        <w:rPr>
          <w:rFonts w:ascii="Times New Roman" w:hAnsi="Times New Roman" w:cs="Times New Roman"/>
          <w:sz w:val="24"/>
          <w:szCs w:val="24"/>
          <w:rPrChange w:id="534" w:author="Greg Reeve" w:date="2020-12-19T23:08:00Z">
            <w:rPr/>
          </w:rPrChange>
        </w:rPr>
        <w:instrText xml:space="preserve"> HYPERLINK "https://wiki.lyrasis.org/display/pccidmgt/URIs+in+MARC+Pilot" </w:instrText>
      </w:r>
      <w:r w:rsidRPr="008F1318">
        <w:rPr>
          <w:rFonts w:ascii="Times New Roman" w:hAnsi="Times New Roman" w:cs="Times New Roman"/>
          <w:sz w:val="24"/>
          <w:szCs w:val="24"/>
          <w:rPrChange w:id="535" w:author="Greg Reeve" w:date="2020-12-19T23:08:00Z">
            <w:rPr>
              <w:rStyle w:val="Hyperlink"/>
              <w:rFonts w:ascii="Times New Roman" w:eastAsia="Times New Roman" w:hAnsi="Times New Roman" w:cs="Times New Roman"/>
              <w:sz w:val="24"/>
              <w:szCs w:val="24"/>
            </w:rPr>
          </w:rPrChange>
        </w:rPr>
        <w:fldChar w:fldCharType="separate"/>
      </w:r>
      <w:r w:rsidRPr="008F1318">
        <w:rPr>
          <w:rStyle w:val="Hyperlink"/>
          <w:rFonts w:ascii="Times New Roman" w:eastAsia="Times New Roman" w:hAnsi="Times New Roman" w:cs="Times New Roman"/>
          <w:sz w:val="24"/>
          <w:szCs w:val="24"/>
        </w:rPr>
        <w:t>https://wiki.lyrasis.org/display/pccidmgt/URIs+in+MARC+Pilot</w:t>
      </w:r>
      <w:r w:rsidRPr="008F1318">
        <w:rPr>
          <w:rStyle w:val="Hyperlink"/>
          <w:rFonts w:ascii="Times New Roman" w:eastAsia="Times New Roman" w:hAnsi="Times New Roman" w:cs="Times New Roman"/>
          <w:sz w:val="24"/>
          <w:szCs w:val="24"/>
          <w:rPrChange w:id="536" w:author="Greg Reeve" w:date="2020-12-19T23:08:00Z">
            <w:rPr>
              <w:rStyle w:val="Hyperlink"/>
              <w:rFonts w:ascii="Times New Roman" w:eastAsia="Times New Roman" w:hAnsi="Times New Roman" w:cs="Times New Roman"/>
              <w:sz w:val="24"/>
              <w:szCs w:val="24"/>
            </w:rPr>
          </w:rPrChange>
        </w:rPr>
        <w:fldChar w:fldCharType="end"/>
      </w:r>
      <w:r w:rsidRPr="008F1318">
        <w:rPr>
          <w:rFonts w:ascii="Times New Roman" w:eastAsia="Times New Roman" w:hAnsi="Times New Roman" w:cs="Times New Roman"/>
          <w:sz w:val="24"/>
          <w:szCs w:val="24"/>
        </w:rPr>
        <w:t>.</w:t>
      </w:r>
    </w:p>
  </w:endnote>
  <w:endnote w:id="52">
    <w:p w14:paraId="13B02010" w14:textId="77777777" w:rsidR="00C34A02" w:rsidRPr="008F1318" w:rsidRDefault="00C34A02" w:rsidP="00005705">
      <w:pPr>
        <w:spacing w:line="480" w:lineRule="auto"/>
        <w:rPr>
          <w:rFonts w:ascii="Times New Roman" w:eastAsia="Times New Roman" w:hAnsi="Times New Roman" w:cs="Times New Roman"/>
          <w:sz w:val="24"/>
          <w:szCs w:val="24"/>
        </w:rPr>
      </w:pPr>
      <w:r w:rsidRPr="008F1318">
        <w:rPr>
          <w:rFonts w:ascii="Times New Roman" w:hAnsi="Times New Roman" w:cs="Times New Roman"/>
          <w:sz w:val="24"/>
          <w:szCs w:val="24"/>
          <w:vertAlign w:val="superscript"/>
        </w:rPr>
        <w:endnoteRef/>
      </w:r>
      <w:r w:rsidRPr="008F1318">
        <w:rPr>
          <w:rFonts w:ascii="Times New Roman" w:hAnsi="Times New Roman" w:cs="Times New Roman"/>
          <w:sz w:val="24"/>
          <w:szCs w:val="24"/>
        </w:rPr>
        <w:t xml:space="preserve"> </w:t>
      </w:r>
      <w:r w:rsidRPr="008F1318">
        <w:rPr>
          <w:rFonts w:ascii="Times New Roman" w:eastAsia="Times New Roman" w:hAnsi="Times New Roman" w:cs="Times New Roman"/>
          <w:sz w:val="24"/>
          <w:szCs w:val="24"/>
        </w:rPr>
        <w:t>Michael Beckett, “Wikidata Pilot</w:t>
      </w:r>
      <w:r w:rsidRPr="004164FF">
        <w:rPr>
          <w:rFonts w:ascii="Times New Roman" w:eastAsia="Times New Roman" w:hAnsi="Times New Roman" w:cs="Times New Roman"/>
          <w:sz w:val="24"/>
          <w:szCs w:val="24"/>
        </w:rPr>
        <w:t>,</w:t>
      </w:r>
      <w:r w:rsidRPr="00F71C30">
        <w:rPr>
          <w:rFonts w:ascii="Times New Roman" w:eastAsia="Times New Roman" w:hAnsi="Times New Roman" w:cs="Times New Roman"/>
          <w:sz w:val="24"/>
          <w:szCs w:val="24"/>
        </w:rPr>
        <w:t xml:space="preserve">” August 25, 2020, </w:t>
      </w:r>
      <w:r w:rsidRPr="008F1318">
        <w:rPr>
          <w:rFonts w:ascii="Times New Roman" w:hAnsi="Times New Roman" w:cs="Times New Roman"/>
          <w:sz w:val="24"/>
          <w:szCs w:val="24"/>
          <w:rPrChange w:id="554" w:author="Greg Reeve" w:date="2020-12-19T23:08:00Z">
            <w:rPr>
              <w:rStyle w:val="Hyperlink"/>
              <w:rFonts w:ascii="Times New Roman" w:eastAsia="Times New Roman" w:hAnsi="Times New Roman" w:cs="Times New Roman"/>
              <w:sz w:val="24"/>
              <w:szCs w:val="24"/>
            </w:rPr>
          </w:rPrChange>
        </w:rPr>
        <w:fldChar w:fldCharType="begin"/>
      </w:r>
      <w:r w:rsidRPr="008F1318">
        <w:rPr>
          <w:rFonts w:ascii="Times New Roman" w:hAnsi="Times New Roman" w:cs="Times New Roman"/>
          <w:sz w:val="24"/>
          <w:szCs w:val="24"/>
          <w:rPrChange w:id="555" w:author="Greg Reeve" w:date="2020-12-19T23:08:00Z">
            <w:rPr/>
          </w:rPrChange>
        </w:rPr>
        <w:instrText xml:space="preserve"> HYPERLINK "https://wiki.lyrasis.org/display/pccidmgt/Wikidata+Pilot" </w:instrText>
      </w:r>
      <w:r w:rsidRPr="008F1318">
        <w:rPr>
          <w:rFonts w:ascii="Times New Roman" w:hAnsi="Times New Roman" w:cs="Times New Roman"/>
          <w:sz w:val="24"/>
          <w:szCs w:val="24"/>
          <w:rPrChange w:id="556" w:author="Greg Reeve" w:date="2020-12-19T23:08:00Z">
            <w:rPr>
              <w:rStyle w:val="Hyperlink"/>
              <w:rFonts w:ascii="Times New Roman" w:eastAsia="Times New Roman" w:hAnsi="Times New Roman" w:cs="Times New Roman"/>
              <w:sz w:val="24"/>
              <w:szCs w:val="24"/>
            </w:rPr>
          </w:rPrChange>
        </w:rPr>
        <w:fldChar w:fldCharType="separate"/>
      </w:r>
      <w:r w:rsidRPr="008F1318">
        <w:rPr>
          <w:rStyle w:val="Hyperlink"/>
          <w:rFonts w:ascii="Times New Roman" w:eastAsia="Times New Roman" w:hAnsi="Times New Roman" w:cs="Times New Roman"/>
          <w:sz w:val="24"/>
          <w:szCs w:val="24"/>
        </w:rPr>
        <w:t>https://wiki.lyrasis.org/display/pccidmgt/Wikidata+Pilot</w:t>
      </w:r>
      <w:r w:rsidRPr="008F1318">
        <w:rPr>
          <w:rStyle w:val="Hyperlink"/>
          <w:rFonts w:ascii="Times New Roman" w:eastAsia="Times New Roman" w:hAnsi="Times New Roman" w:cs="Times New Roman"/>
          <w:sz w:val="24"/>
          <w:szCs w:val="24"/>
          <w:rPrChange w:id="557" w:author="Greg Reeve" w:date="2020-12-19T23:08:00Z">
            <w:rPr>
              <w:rStyle w:val="Hyperlink"/>
              <w:rFonts w:ascii="Times New Roman" w:eastAsia="Times New Roman" w:hAnsi="Times New Roman" w:cs="Times New Roman"/>
              <w:sz w:val="24"/>
              <w:szCs w:val="24"/>
            </w:rPr>
          </w:rPrChange>
        </w:rPr>
        <w:fldChar w:fldCharType="end"/>
      </w:r>
      <w:r w:rsidRPr="008F1318">
        <w:rPr>
          <w:rFonts w:ascii="Times New Roman" w:eastAsia="Times New Roman" w:hAnsi="Times New Roman" w:cs="Times New Roman"/>
          <w:sz w:val="24"/>
          <w:szCs w:val="24"/>
        </w:rPr>
        <w:t>.</w:t>
      </w:r>
    </w:p>
  </w:endnote>
  <w:endnote w:id="53">
    <w:p w14:paraId="66CAD323" w14:textId="77777777" w:rsidR="00C34A02" w:rsidRPr="008F1318" w:rsidRDefault="00C34A02" w:rsidP="00005705">
      <w:pPr>
        <w:spacing w:line="480" w:lineRule="auto"/>
        <w:rPr>
          <w:rFonts w:ascii="Times New Roman" w:eastAsia="Times New Roman" w:hAnsi="Times New Roman" w:cs="Times New Roman"/>
          <w:sz w:val="24"/>
          <w:szCs w:val="24"/>
        </w:rPr>
      </w:pPr>
      <w:r w:rsidRPr="008F1318">
        <w:rPr>
          <w:rFonts w:ascii="Times New Roman" w:hAnsi="Times New Roman" w:cs="Times New Roman"/>
          <w:sz w:val="24"/>
          <w:szCs w:val="24"/>
          <w:vertAlign w:val="superscript"/>
        </w:rPr>
        <w:endnoteRef/>
      </w:r>
      <w:r w:rsidRPr="008F1318">
        <w:rPr>
          <w:rFonts w:ascii="Times New Roman" w:hAnsi="Times New Roman" w:cs="Times New Roman"/>
          <w:sz w:val="24"/>
          <w:szCs w:val="24"/>
        </w:rPr>
        <w:t xml:space="preserve"> </w:t>
      </w:r>
      <w:r w:rsidRPr="008F1318">
        <w:rPr>
          <w:rFonts w:ascii="Times New Roman" w:eastAsia="Times New Roman" w:hAnsi="Times New Roman" w:cs="Times New Roman"/>
          <w:sz w:val="24"/>
          <w:szCs w:val="24"/>
        </w:rPr>
        <w:t>OCLC, “OCLC Shared Entity Management Infrastructure</w:t>
      </w:r>
      <w:r w:rsidRPr="004164FF">
        <w:rPr>
          <w:rFonts w:ascii="Times New Roman" w:eastAsia="Times New Roman" w:hAnsi="Times New Roman" w:cs="Times New Roman"/>
          <w:sz w:val="24"/>
          <w:szCs w:val="24"/>
        </w:rPr>
        <w:t>,</w:t>
      </w:r>
      <w:r w:rsidRPr="00F71C30">
        <w:rPr>
          <w:rFonts w:ascii="Times New Roman" w:eastAsia="Times New Roman" w:hAnsi="Times New Roman" w:cs="Times New Roman"/>
          <w:sz w:val="24"/>
          <w:szCs w:val="24"/>
        </w:rPr>
        <w:t xml:space="preserve">” August 25, 2020, </w:t>
      </w:r>
      <w:r w:rsidRPr="008F1318">
        <w:rPr>
          <w:rFonts w:ascii="Times New Roman" w:hAnsi="Times New Roman" w:cs="Times New Roman"/>
          <w:sz w:val="24"/>
          <w:szCs w:val="24"/>
          <w:rPrChange w:id="558" w:author="Greg Reeve" w:date="2020-12-19T23:08:00Z">
            <w:rPr>
              <w:rStyle w:val="Hyperlink"/>
              <w:rFonts w:ascii="Times New Roman" w:eastAsia="Times New Roman" w:hAnsi="Times New Roman" w:cs="Times New Roman"/>
              <w:sz w:val="24"/>
              <w:szCs w:val="24"/>
            </w:rPr>
          </w:rPrChange>
        </w:rPr>
        <w:fldChar w:fldCharType="begin"/>
      </w:r>
      <w:r w:rsidRPr="008F1318">
        <w:rPr>
          <w:rFonts w:ascii="Times New Roman" w:hAnsi="Times New Roman" w:cs="Times New Roman"/>
          <w:sz w:val="24"/>
          <w:szCs w:val="24"/>
          <w:rPrChange w:id="559" w:author="Greg Reeve" w:date="2020-12-19T23:08:00Z">
            <w:rPr/>
          </w:rPrChange>
        </w:rPr>
        <w:instrText xml:space="preserve"> HYPERLINK "https://www.oclc.org/en/worldcat/oclc-and-linked-data/shared-entity-management-infrastructure.html" </w:instrText>
      </w:r>
      <w:r w:rsidRPr="008F1318">
        <w:rPr>
          <w:rFonts w:ascii="Times New Roman" w:hAnsi="Times New Roman" w:cs="Times New Roman"/>
          <w:sz w:val="24"/>
          <w:szCs w:val="24"/>
          <w:rPrChange w:id="560" w:author="Greg Reeve" w:date="2020-12-19T23:08:00Z">
            <w:rPr>
              <w:rStyle w:val="Hyperlink"/>
              <w:rFonts w:ascii="Times New Roman" w:eastAsia="Times New Roman" w:hAnsi="Times New Roman" w:cs="Times New Roman"/>
              <w:sz w:val="24"/>
              <w:szCs w:val="24"/>
            </w:rPr>
          </w:rPrChange>
        </w:rPr>
        <w:fldChar w:fldCharType="separate"/>
      </w:r>
      <w:r w:rsidRPr="008F1318">
        <w:rPr>
          <w:rStyle w:val="Hyperlink"/>
          <w:rFonts w:ascii="Times New Roman" w:eastAsia="Times New Roman" w:hAnsi="Times New Roman" w:cs="Times New Roman"/>
          <w:sz w:val="24"/>
          <w:szCs w:val="24"/>
        </w:rPr>
        <w:t>https://www.oclc.org/en/worldcat/oclc-and-linked-data/shared-entity-management-infrastructure.html</w:t>
      </w:r>
      <w:r w:rsidRPr="008F1318">
        <w:rPr>
          <w:rStyle w:val="Hyperlink"/>
          <w:rFonts w:ascii="Times New Roman" w:eastAsia="Times New Roman" w:hAnsi="Times New Roman" w:cs="Times New Roman"/>
          <w:sz w:val="24"/>
          <w:szCs w:val="24"/>
          <w:rPrChange w:id="561" w:author="Greg Reeve" w:date="2020-12-19T23:08:00Z">
            <w:rPr>
              <w:rStyle w:val="Hyperlink"/>
              <w:rFonts w:ascii="Times New Roman" w:eastAsia="Times New Roman" w:hAnsi="Times New Roman" w:cs="Times New Roman"/>
              <w:sz w:val="24"/>
              <w:szCs w:val="24"/>
            </w:rPr>
          </w:rPrChange>
        </w:rPr>
        <w:fldChar w:fldCharType="end"/>
      </w:r>
      <w:r w:rsidRPr="008F1318">
        <w:rPr>
          <w:rFonts w:ascii="Times New Roman" w:eastAsia="Times New Roman" w:hAnsi="Times New Roman" w:cs="Times New Roman"/>
          <w:sz w:val="24"/>
          <w:szCs w:val="24"/>
        </w:rPr>
        <w:t>.</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altName w:val="Calibri"/>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AA9FEE3" w14:textId="77777777" w:rsidR="003D19C3" w:rsidRDefault="003D19C3" w:rsidP="007C3FAA">
      <w:pPr>
        <w:spacing w:line="240" w:lineRule="auto"/>
      </w:pPr>
      <w:r>
        <w:separator/>
      </w:r>
    </w:p>
  </w:footnote>
  <w:footnote w:type="continuationSeparator" w:id="0">
    <w:p w14:paraId="4E294303" w14:textId="77777777" w:rsidR="003D19C3" w:rsidRDefault="003D19C3" w:rsidP="007C3FAA">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12D0F1" w14:textId="77777777" w:rsidR="00C34A02" w:rsidRDefault="00C34A02">
    <w:r>
      <w:fldChar w:fldCharType="begin"/>
    </w:r>
    <w:r>
      <w:instrText>PAGE</w:instrText>
    </w:r>
    <w:r>
      <w:fldChar w:fldCharType="separate"/>
    </w:r>
    <w:r w:rsidR="00321FB7">
      <w:rPr>
        <w:noProof/>
      </w:rPr>
      <w:t>14</w:t>
    </w:r>
    <w:r>
      <w:fldChar w:fldCharType="end"/>
    </w:r>
    <w:r>
      <w:t xml:space="preserve"> </w:t>
    </w:r>
    <w:r>
      <w:tab/>
    </w:r>
    <w:r>
      <w:tab/>
    </w:r>
    <w:r>
      <w:tab/>
    </w:r>
    <w:r>
      <w:tab/>
    </w:r>
    <w:r>
      <w:tab/>
    </w:r>
    <w:r>
      <w:tab/>
    </w:r>
    <w:r>
      <w:tab/>
    </w:r>
    <w:r>
      <w:tab/>
      <w:t xml:space="preserve">     </w:t>
    </w:r>
  </w:p>
</w:hdr>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ebecca Wiederhold">
    <w15:presenceInfo w15:providerId="AD" w15:userId="S::ram73@byu.edu::6b1e40ea-c372-4941-bb25-c1408ccc03b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trackRevisions/>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3FAA"/>
    <w:rsid w:val="0000105F"/>
    <w:rsid w:val="00005705"/>
    <w:rsid w:val="0000576D"/>
    <w:rsid w:val="00023873"/>
    <w:rsid w:val="00087CCC"/>
    <w:rsid w:val="000A3B73"/>
    <w:rsid w:val="000B5988"/>
    <w:rsid w:val="000C1EF0"/>
    <w:rsid w:val="000F745F"/>
    <w:rsid w:val="001122E5"/>
    <w:rsid w:val="001227F4"/>
    <w:rsid w:val="00122B4B"/>
    <w:rsid w:val="001510D5"/>
    <w:rsid w:val="00167570"/>
    <w:rsid w:val="00174616"/>
    <w:rsid w:val="00196492"/>
    <w:rsid w:val="001C5BC6"/>
    <w:rsid w:val="001D2CA7"/>
    <w:rsid w:val="001E57F1"/>
    <w:rsid w:val="002655BE"/>
    <w:rsid w:val="002A11CB"/>
    <w:rsid w:val="002B4DB1"/>
    <w:rsid w:val="002F0B3C"/>
    <w:rsid w:val="00321FB7"/>
    <w:rsid w:val="00323BA2"/>
    <w:rsid w:val="00340298"/>
    <w:rsid w:val="00372FEF"/>
    <w:rsid w:val="003813CC"/>
    <w:rsid w:val="003A5817"/>
    <w:rsid w:val="003B16D4"/>
    <w:rsid w:val="003D19C3"/>
    <w:rsid w:val="003F3EA3"/>
    <w:rsid w:val="003F5F19"/>
    <w:rsid w:val="00416388"/>
    <w:rsid w:val="004164FF"/>
    <w:rsid w:val="00447707"/>
    <w:rsid w:val="004728FC"/>
    <w:rsid w:val="0049590B"/>
    <w:rsid w:val="004A3BFA"/>
    <w:rsid w:val="0050387F"/>
    <w:rsid w:val="00504C71"/>
    <w:rsid w:val="00527B6F"/>
    <w:rsid w:val="005A3793"/>
    <w:rsid w:val="005B1703"/>
    <w:rsid w:val="005D4C7B"/>
    <w:rsid w:val="0060659F"/>
    <w:rsid w:val="00652A89"/>
    <w:rsid w:val="0066163E"/>
    <w:rsid w:val="006C7EB8"/>
    <w:rsid w:val="006D12C5"/>
    <w:rsid w:val="006E61E1"/>
    <w:rsid w:val="0073019B"/>
    <w:rsid w:val="00745DC1"/>
    <w:rsid w:val="00746042"/>
    <w:rsid w:val="007B1FCB"/>
    <w:rsid w:val="007B4665"/>
    <w:rsid w:val="007C3FAA"/>
    <w:rsid w:val="007D09C1"/>
    <w:rsid w:val="007D370A"/>
    <w:rsid w:val="008073F3"/>
    <w:rsid w:val="008240F5"/>
    <w:rsid w:val="0086180E"/>
    <w:rsid w:val="00861C06"/>
    <w:rsid w:val="008B6D98"/>
    <w:rsid w:val="008C0FCD"/>
    <w:rsid w:val="008D6CE0"/>
    <w:rsid w:val="008F1318"/>
    <w:rsid w:val="008F4EC0"/>
    <w:rsid w:val="00915117"/>
    <w:rsid w:val="00923BBC"/>
    <w:rsid w:val="00927F90"/>
    <w:rsid w:val="0093755E"/>
    <w:rsid w:val="00964B14"/>
    <w:rsid w:val="009A5BA2"/>
    <w:rsid w:val="009E1157"/>
    <w:rsid w:val="00A2194C"/>
    <w:rsid w:val="00B042DB"/>
    <w:rsid w:val="00B36EDB"/>
    <w:rsid w:val="00BB4CE9"/>
    <w:rsid w:val="00BF0F37"/>
    <w:rsid w:val="00C23BF8"/>
    <w:rsid w:val="00C32AF1"/>
    <w:rsid w:val="00C34A02"/>
    <w:rsid w:val="00C66619"/>
    <w:rsid w:val="00CA4248"/>
    <w:rsid w:val="00CA679D"/>
    <w:rsid w:val="00CB4796"/>
    <w:rsid w:val="00CB5609"/>
    <w:rsid w:val="00D13EFF"/>
    <w:rsid w:val="00D25C7E"/>
    <w:rsid w:val="00D5423E"/>
    <w:rsid w:val="00D62E43"/>
    <w:rsid w:val="00D642DD"/>
    <w:rsid w:val="00DA0B88"/>
    <w:rsid w:val="00DA5EB8"/>
    <w:rsid w:val="00DC3A6D"/>
    <w:rsid w:val="00DD4D78"/>
    <w:rsid w:val="00DD7C84"/>
    <w:rsid w:val="00DF0CDA"/>
    <w:rsid w:val="00E048F1"/>
    <w:rsid w:val="00E32AF2"/>
    <w:rsid w:val="00E405C7"/>
    <w:rsid w:val="00E607BD"/>
    <w:rsid w:val="00EB32BF"/>
    <w:rsid w:val="00F2433E"/>
    <w:rsid w:val="00F34F2A"/>
    <w:rsid w:val="00F47770"/>
    <w:rsid w:val="00F613C0"/>
    <w:rsid w:val="00F71C30"/>
    <w:rsid w:val="00F8326D"/>
    <w:rsid w:val="00FA7457"/>
    <w:rsid w:val="00FB0C78"/>
    <w:rsid w:val="00FC6061"/>
    <w:rsid w:val="00FF10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7A764D"/>
  <w15:chartTrackingRefBased/>
  <w15:docId w15:val="{CEBE6F30-6DF0-4BE1-8071-B3EB03CD1C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C3FAA"/>
    <w:pPr>
      <w:spacing w:after="0" w:line="276" w:lineRule="auto"/>
    </w:pPr>
    <w:rPr>
      <w:rFonts w:ascii="Arial" w:eastAsia="Arial" w:hAnsi="Arial" w:cs="Arial"/>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C3FAA"/>
    <w:rPr>
      <w:color w:val="0563C1" w:themeColor="hyperlink"/>
      <w:u w:val="single"/>
    </w:rPr>
  </w:style>
  <w:style w:type="paragraph" w:customStyle="1" w:styleId="Articletitle">
    <w:name w:val="Article title"/>
    <w:basedOn w:val="Normal"/>
    <w:next w:val="Normal"/>
    <w:qFormat/>
    <w:rsid w:val="007C3FAA"/>
    <w:pPr>
      <w:spacing w:after="120" w:line="360" w:lineRule="auto"/>
    </w:pPr>
    <w:rPr>
      <w:rFonts w:ascii="Times New Roman" w:eastAsia="Times New Roman" w:hAnsi="Times New Roman" w:cs="Times New Roman"/>
      <w:b/>
      <w:sz w:val="28"/>
      <w:szCs w:val="24"/>
      <w:lang w:val="en-GB" w:eastAsia="en-GB"/>
    </w:rPr>
  </w:style>
  <w:style w:type="character" w:styleId="CommentReference">
    <w:name w:val="annotation reference"/>
    <w:basedOn w:val="DefaultParagraphFont"/>
    <w:uiPriority w:val="99"/>
    <w:semiHidden/>
    <w:unhideWhenUsed/>
    <w:rsid w:val="008B6D98"/>
    <w:rPr>
      <w:sz w:val="16"/>
      <w:szCs w:val="16"/>
    </w:rPr>
  </w:style>
  <w:style w:type="paragraph" w:styleId="CommentText">
    <w:name w:val="annotation text"/>
    <w:basedOn w:val="Normal"/>
    <w:link w:val="CommentTextChar"/>
    <w:uiPriority w:val="99"/>
    <w:semiHidden/>
    <w:unhideWhenUsed/>
    <w:rsid w:val="008B6D98"/>
    <w:pPr>
      <w:spacing w:line="240" w:lineRule="auto"/>
    </w:pPr>
    <w:rPr>
      <w:sz w:val="20"/>
      <w:szCs w:val="20"/>
    </w:rPr>
  </w:style>
  <w:style w:type="character" w:customStyle="1" w:styleId="CommentTextChar">
    <w:name w:val="Comment Text Char"/>
    <w:basedOn w:val="DefaultParagraphFont"/>
    <w:link w:val="CommentText"/>
    <w:uiPriority w:val="99"/>
    <w:semiHidden/>
    <w:rsid w:val="008B6D98"/>
    <w:rPr>
      <w:rFonts w:ascii="Arial" w:eastAsia="Arial" w:hAnsi="Arial" w:cs="Arial"/>
      <w:sz w:val="20"/>
      <w:szCs w:val="20"/>
      <w:lang w:val="en"/>
    </w:rPr>
  </w:style>
  <w:style w:type="paragraph" w:styleId="CommentSubject">
    <w:name w:val="annotation subject"/>
    <w:basedOn w:val="CommentText"/>
    <w:next w:val="CommentText"/>
    <w:link w:val="CommentSubjectChar"/>
    <w:uiPriority w:val="99"/>
    <w:semiHidden/>
    <w:unhideWhenUsed/>
    <w:rsid w:val="008B6D98"/>
    <w:rPr>
      <w:b/>
      <w:bCs/>
    </w:rPr>
  </w:style>
  <w:style w:type="character" w:customStyle="1" w:styleId="CommentSubjectChar">
    <w:name w:val="Comment Subject Char"/>
    <w:basedOn w:val="CommentTextChar"/>
    <w:link w:val="CommentSubject"/>
    <w:uiPriority w:val="99"/>
    <w:semiHidden/>
    <w:rsid w:val="008B6D98"/>
    <w:rPr>
      <w:rFonts w:ascii="Arial" w:eastAsia="Arial" w:hAnsi="Arial" w:cs="Arial"/>
      <w:b/>
      <w:bCs/>
      <w:sz w:val="20"/>
      <w:szCs w:val="20"/>
      <w:lang w:val="en"/>
    </w:rPr>
  </w:style>
  <w:style w:type="paragraph" w:styleId="BalloonText">
    <w:name w:val="Balloon Text"/>
    <w:basedOn w:val="Normal"/>
    <w:link w:val="BalloonTextChar"/>
    <w:uiPriority w:val="99"/>
    <w:semiHidden/>
    <w:unhideWhenUsed/>
    <w:rsid w:val="008B6D98"/>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B6D98"/>
    <w:rPr>
      <w:rFonts w:ascii="Segoe UI" w:eastAsia="Arial" w:hAnsi="Segoe UI" w:cs="Segoe UI"/>
      <w:sz w:val="18"/>
      <w:szCs w:val="18"/>
      <w:lang w:val="en"/>
    </w:rPr>
  </w:style>
  <w:style w:type="paragraph" w:styleId="EndnoteText">
    <w:name w:val="endnote text"/>
    <w:basedOn w:val="Normal"/>
    <w:link w:val="EndnoteTextChar"/>
    <w:uiPriority w:val="99"/>
    <w:unhideWhenUsed/>
    <w:rsid w:val="007D370A"/>
    <w:pPr>
      <w:spacing w:line="240" w:lineRule="auto"/>
    </w:pPr>
    <w:rPr>
      <w:sz w:val="20"/>
      <w:szCs w:val="20"/>
    </w:rPr>
  </w:style>
  <w:style w:type="character" w:customStyle="1" w:styleId="EndnoteTextChar">
    <w:name w:val="Endnote Text Char"/>
    <w:basedOn w:val="DefaultParagraphFont"/>
    <w:link w:val="EndnoteText"/>
    <w:uiPriority w:val="99"/>
    <w:rsid w:val="007D370A"/>
    <w:rPr>
      <w:rFonts w:ascii="Arial" w:eastAsia="Arial" w:hAnsi="Arial" w:cs="Arial"/>
      <w:sz w:val="20"/>
      <w:szCs w:val="20"/>
      <w:lang w:val="en"/>
    </w:rPr>
  </w:style>
  <w:style w:type="character" w:styleId="EndnoteReference">
    <w:name w:val="endnote reference"/>
    <w:basedOn w:val="DefaultParagraphFont"/>
    <w:uiPriority w:val="99"/>
    <w:unhideWhenUsed/>
    <w:rsid w:val="007D370A"/>
    <w:rPr>
      <w:vertAlign w:val="superscript"/>
    </w:rPr>
  </w:style>
  <w:style w:type="paragraph" w:styleId="NormalWeb">
    <w:name w:val="Normal (Web)"/>
    <w:basedOn w:val="Normal"/>
    <w:uiPriority w:val="99"/>
    <w:unhideWhenUsed/>
    <w:rsid w:val="004A3BFA"/>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FollowedHyperlink">
    <w:name w:val="FollowedHyperlink"/>
    <w:basedOn w:val="DefaultParagraphFont"/>
    <w:uiPriority w:val="99"/>
    <w:semiHidden/>
    <w:unhideWhenUsed/>
    <w:rsid w:val="00D13EF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473559">
      <w:bodyDiv w:val="1"/>
      <w:marLeft w:val="0"/>
      <w:marRight w:val="0"/>
      <w:marTop w:val="0"/>
      <w:marBottom w:val="0"/>
      <w:divBdr>
        <w:top w:val="none" w:sz="0" w:space="0" w:color="auto"/>
        <w:left w:val="none" w:sz="0" w:space="0" w:color="auto"/>
        <w:bottom w:val="none" w:sz="0" w:space="0" w:color="auto"/>
        <w:right w:val="none" w:sz="0" w:space="0" w:color="auto"/>
      </w:divBdr>
    </w:div>
    <w:div w:id="69469647">
      <w:bodyDiv w:val="1"/>
      <w:marLeft w:val="0"/>
      <w:marRight w:val="0"/>
      <w:marTop w:val="0"/>
      <w:marBottom w:val="0"/>
      <w:divBdr>
        <w:top w:val="none" w:sz="0" w:space="0" w:color="auto"/>
        <w:left w:val="none" w:sz="0" w:space="0" w:color="auto"/>
        <w:bottom w:val="none" w:sz="0" w:space="0" w:color="auto"/>
        <w:right w:val="none" w:sz="0" w:space="0" w:color="auto"/>
      </w:divBdr>
    </w:div>
    <w:div w:id="392705136">
      <w:bodyDiv w:val="1"/>
      <w:marLeft w:val="0"/>
      <w:marRight w:val="0"/>
      <w:marTop w:val="0"/>
      <w:marBottom w:val="0"/>
      <w:divBdr>
        <w:top w:val="none" w:sz="0" w:space="0" w:color="auto"/>
        <w:left w:val="none" w:sz="0" w:space="0" w:color="auto"/>
        <w:bottom w:val="none" w:sz="0" w:space="0" w:color="auto"/>
        <w:right w:val="none" w:sz="0" w:space="0" w:color="auto"/>
      </w:divBdr>
    </w:div>
    <w:div w:id="672687222">
      <w:bodyDiv w:val="1"/>
      <w:marLeft w:val="0"/>
      <w:marRight w:val="0"/>
      <w:marTop w:val="0"/>
      <w:marBottom w:val="0"/>
      <w:divBdr>
        <w:top w:val="none" w:sz="0" w:space="0" w:color="auto"/>
        <w:left w:val="none" w:sz="0" w:space="0" w:color="auto"/>
        <w:bottom w:val="none" w:sz="0" w:space="0" w:color="auto"/>
        <w:right w:val="none" w:sz="0" w:space="0" w:color="auto"/>
      </w:divBdr>
    </w:div>
    <w:div w:id="721632980">
      <w:bodyDiv w:val="1"/>
      <w:marLeft w:val="0"/>
      <w:marRight w:val="0"/>
      <w:marTop w:val="0"/>
      <w:marBottom w:val="0"/>
      <w:divBdr>
        <w:top w:val="none" w:sz="0" w:space="0" w:color="auto"/>
        <w:left w:val="none" w:sz="0" w:space="0" w:color="auto"/>
        <w:bottom w:val="none" w:sz="0" w:space="0" w:color="auto"/>
        <w:right w:val="none" w:sz="0" w:space="0" w:color="auto"/>
      </w:divBdr>
    </w:div>
    <w:div w:id="19822973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microsoft.com/office/2011/relationships/people" Target="people.xml"/><Relationship Id="rId13" Type="http://schemas.openxmlformats.org/officeDocument/2006/relationships/theme" Target="theme/theme1.xml"/><Relationship Id="rId14" Type="http://schemas.microsoft.com/office/2016/09/relationships/commentsIds" Target="commentsIds.xml"/><Relationship Id="rId15" Type="http://schemas.microsoft.com/office/2018/08/relationships/commentsExtensible" Target="commentsExtensible.xml"/><Relationship Id="rId1" Type="http://schemas.openxmlformats.org/officeDocument/2006/relationships/customXml" Target="../customXml/item1.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comments" Target="comments.xml"/><Relationship Id="rId8" Type="http://schemas.microsoft.com/office/2011/relationships/commentsExtended" Target="commentsExtended.xml"/><Relationship Id="rId9" Type="http://schemas.openxmlformats.org/officeDocument/2006/relationships/hyperlink" Target="https://www.wikidata.org/wiki/Q692" TargetMode="External"/><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42EA5A-E367-5E4A-80EF-F35767C836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248</TotalTime>
  <Pages>33</Pages>
  <Words>8316</Words>
  <Characters>47403</Characters>
  <Application>Microsoft Macintosh Word</Application>
  <DocSecurity>0</DocSecurity>
  <Lines>395</Lines>
  <Paragraphs>111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55608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Rebecca Wiederhold</dc:creator>
  <cp:keywords/>
  <dc:description/>
  <cp:lastModifiedBy>Greg Reeve</cp:lastModifiedBy>
  <cp:revision>40</cp:revision>
  <dcterms:created xsi:type="dcterms:W3CDTF">2020-12-19T22:50:00Z</dcterms:created>
  <dcterms:modified xsi:type="dcterms:W3CDTF">2020-12-22T08:00:00Z</dcterms:modified>
</cp:coreProperties>
</file>