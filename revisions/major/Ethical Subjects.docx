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15903" w14:textId="323229D0" w:rsidR="007236FA" w:rsidRPr="007236FA" w:rsidRDefault="007236FA" w:rsidP="007236FA">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Ethical authority control practice</w:t>
      </w:r>
    </w:p>
    <w:p w14:paraId="1610189D" w14:textId="35059BE5" w:rsidR="007236FA" w:rsidRDefault="007236FA" w:rsidP="007236FA">
      <w:pPr>
        <w:spacing w:line="480" w:lineRule="auto"/>
        <w:rPr>
          <w:rFonts w:ascii="Times New Roman" w:eastAsia="Times New Roman" w:hAnsi="Times New Roman" w:cs="Times New Roman"/>
          <w:color w:val="FF0000"/>
          <w:sz w:val="24"/>
          <w:szCs w:val="24"/>
        </w:rPr>
      </w:pPr>
      <w:r w:rsidRPr="00340298">
        <w:rPr>
          <w:rFonts w:ascii="Times New Roman" w:eastAsia="Times New Roman" w:hAnsi="Times New Roman" w:cs="Times New Roman"/>
          <w:sz w:val="24"/>
          <w:szCs w:val="24"/>
        </w:rPr>
        <w:t xml:space="preserve">In addition to staying informed about technological changes and the opportunities they present, catalogers must also remain aware of </w:t>
      </w:r>
      <w:del w:id="0" w:author="Greg Reeve" w:date="2020-12-29T13:52:00Z">
        <w:r w:rsidRPr="00340298" w:rsidDel="00B817ED">
          <w:rPr>
            <w:rFonts w:ascii="Times New Roman" w:eastAsia="Times New Roman" w:hAnsi="Times New Roman" w:cs="Times New Roman"/>
            <w:sz w:val="24"/>
            <w:szCs w:val="24"/>
          </w:rPr>
          <w:delText>developments within other areas in the field</w:delText>
        </w:r>
      </w:del>
      <w:ins w:id="1" w:author="Greg Reeve" w:date="2020-12-29T13:52:00Z">
        <w:r w:rsidR="00B817ED">
          <w:rPr>
            <w:rFonts w:ascii="Times New Roman" w:eastAsia="Times New Roman" w:hAnsi="Times New Roman" w:cs="Times New Roman"/>
            <w:sz w:val="24"/>
            <w:szCs w:val="24"/>
          </w:rPr>
          <w:t>ethical issues associated with authority control</w:t>
        </w:r>
      </w:ins>
      <w:r w:rsidRPr="00340298">
        <w:rPr>
          <w:rFonts w:ascii="Times New Roman" w:eastAsia="Times New Roman" w:hAnsi="Times New Roman" w:cs="Times New Roman"/>
          <w:sz w:val="24"/>
          <w:szCs w:val="24"/>
        </w:rPr>
        <w:t xml:space="preserve">. Catalogers are increasingly cognizant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w:t>
      </w:r>
      <w:del w:id="2" w:author="Greg Reeve" w:date="2020-12-29T13:53:00Z">
        <w:r w:rsidRPr="00340298" w:rsidDel="00B817ED">
          <w:rPr>
            <w:rFonts w:ascii="Times New Roman" w:eastAsia="Times New Roman" w:hAnsi="Times New Roman" w:cs="Times New Roman"/>
            <w:sz w:val="24"/>
            <w:szCs w:val="24"/>
          </w:rPr>
          <w:delText xml:space="preserve">form </w:delText>
        </w:r>
      </w:del>
      <w:ins w:id="3" w:author="Greg Reeve" w:date="2020-12-29T13:53:00Z">
        <w:r w:rsidR="00B817ED">
          <w:rPr>
            <w:rFonts w:ascii="Times New Roman" w:eastAsia="Times New Roman" w:hAnsi="Times New Roman" w:cs="Times New Roman"/>
            <w:sz w:val="24"/>
            <w:szCs w:val="24"/>
          </w:rPr>
          <w:t>access point</w:t>
        </w:r>
        <w:r w:rsidR="00B817ED" w:rsidRPr="00340298">
          <w:rPr>
            <w:rFonts w:ascii="Times New Roman" w:eastAsia="Times New Roman" w:hAnsi="Times New Roman" w:cs="Times New Roman"/>
            <w:sz w:val="24"/>
            <w:szCs w:val="24"/>
          </w:rPr>
          <w:t xml:space="preserve"> </w:t>
        </w:r>
      </w:ins>
      <w:r w:rsidRPr="00340298">
        <w:rPr>
          <w:rFonts w:ascii="Times New Roman" w:eastAsia="Times New Roman" w:hAnsi="Times New Roman" w:cs="Times New Roman"/>
          <w:sz w:val="24"/>
          <w:szCs w:val="24"/>
        </w:rPr>
        <w:t xml:space="preserve">by which an individual will be known </w:t>
      </w:r>
      <w:r>
        <w:rPr>
          <w:rFonts w:ascii="Times New Roman" w:eastAsia="Times New Roman" w:hAnsi="Times New Roman" w:cs="Times New Roman"/>
          <w:sz w:val="24"/>
          <w:szCs w:val="24"/>
        </w:rPr>
        <w:t xml:space="preserve">within the database </w:t>
      </w:r>
      <w:r w:rsidRPr="00340298">
        <w:rPr>
          <w:rFonts w:ascii="Times New Roman" w:eastAsia="Times New Roman" w:hAnsi="Times New Roman" w:cs="Times New Roman"/>
          <w:sz w:val="24"/>
          <w:szCs w:val="24"/>
        </w:rPr>
        <w:t>and in selecting the key descriptors to include in authority records. Two main areas of authority work that are impacted by ethical concerns center around the creation of name authorities and the use and selection of subjects.</w:t>
      </w:r>
      <w:r w:rsidRPr="008B6D98">
        <w:rPr>
          <w:rFonts w:ascii="Times New Roman" w:eastAsia="Times New Roman" w:hAnsi="Times New Roman" w:cs="Times New Roman"/>
          <w:color w:val="FF0000"/>
          <w:sz w:val="24"/>
          <w:szCs w:val="24"/>
        </w:rPr>
        <w:t xml:space="preserve"> </w:t>
      </w:r>
    </w:p>
    <w:p w14:paraId="028D0938" w14:textId="77777777" w:rsidR="007236FA" w:rsidRDefault="007236FA" w:rsidP="007236F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Consider, for example, the ethical issues that may come into play when doing name authority work for the creator of a zine, which 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1"/>
      </w:r>
      <w:r>
        <w:rPr>
          <w:rFonts w:ascii="Times New Roman" w:eastAsia="Times New Roman" w:hAnsi="Times New Roman" w:cs="Times New Roman"/>
          <w:sz w:val="24"/>
          <w:szCs w:val="24"/>
        </w:rPr>
        <w:t xml:space="preserve"> Name authority work also requires consideration of </w:t>
      </w:r>
      <w:r>
        <w:rPr>
          <w:rFonts w:ascii="Times New Roman" w:eastAsia="Times New Roman" w:hAnsi="Times New Roman" w:cs="Times New Roman"/>
          <w:sz w:val="24"/>
          <w:szCs w:val="24"/>
        </w:rPr>
        <w:lastRenderedPageBreak/>
        <w:t>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its core.</w:t>
      </w:r>
      <w:r>
        <w:rPr>
          <w:rStyle w:val="EndnoteReference"/>
          <w:rFonts w:ascii="Times New Roman" w:eastAsia="Times New Roman" w:hAnsi="Times New Roman" w:cs="Times New Roman"/>
          <w:sz w:val="24"/>
          <w:szCs w:val="24"/>
        </w:rPr>
        <w:endnoteReference w:id="2"/>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3"/>
      </w:r>
      <w:r>
        <w:rPr>
          <w:rFonts w:ascii="Times New Roman" w:eastAsia="Times New Roman" w:hAnsi="Times New Roman" w:cs="Times New Roman"/>
          <w:sz w:val="24"/>
          <w:szCs w:val="24"/>
        </w:rPr>
        <w:t xml:space="preserve"> </w:t>
      </w:r>
    </w:p>
    <w:p w14:paraId="77A75613" w14:textId="77777777" w:rsidR="007236FA" w:rsidRDefault="007236FA" w:rsidP="007236FA">
      <w:pPr>
        <w:spacing w:line="480" w:lineRule="auto"/>
        <w:ind w:firstLine="720"/>
        <w:rPr>
          <w:rFonts w:ascii="Times New Roman" w:eastAsia="Times New Roman" w:hAnsi="Times New Roman" w:cs="Times New Roman"/>
          <w:sz w:val="24"/>
          <w:szCs w:val="24"/>
        </w:rPr>
      </w:pPr>
      <w:r w:rsidRPr="008A5E9F">
        <w:rPr>
          <w:rFonts w:ascii="Times New Roman" w:eastAsia="Times New Roman" w:hAnsi="Times New Roman" w:cs="Times New Roman"/>
          <w:sz w:val="24"/>
          <w:szCs w:val="24"/>
        </w:rPr>
        <w:t>Ethical concerns also come into play when catalogers are assigning subject terms</w:t>
      </w:r>
      <w:r>
        <w:rPr>
          <w:rFonts w:ascii="Times New Roman" w:eastAsia="Times New Roman" w:hAnsi="Times New Roman" w:cs="Times New Roman"/>
          <w:sz w:val="24"/>
          <w:szCs w:val="24"/>
        </w:rPr>
        <w:t xml:space="preserve">, especially with relation to bias within subject lists. </w:t>
      </w:r>
      <w:r w:rsidRPr="008A5E9F">
        <w:rPr>
          <w:rFonts w:ascii="Times New Roman" w:eastAsia="Times New Roman" w:hAnsi="Times New Roman" w:cs="Times New Roman"/>
          <w:sz w:val="24"/>
          <w:szCs w:val="24"/>
        </w:rPr>
        <w:t>Subject authority records identify the preferred access point for the topical coverage of the information resource being described. The LCSH is a controlled vocabulary for subject description, based on Library of Congress</w:t>
      </w:r>
      <w:r>
        <w:rPr>
          <w:rFonts w:ascii="Times New Roman" w:eastAsia="Times New Roman" w:hAnsi="Times New Roman" w:cs="Times New Roman"/>
          <w:sz w:val="24"/>
          <w:szCs w:val="24"/>
        </w:rPr>
        <w:t xml:space="preserve"> (LC)</w:t>
      </w:r>
      <w:r w:rsidRPr="008A5E9F">
        <w:rPr>
          <w:rFonts w:ascii="Times New Roman" w:eastAsia="Times New Roman" w:hAnsi="Times New Roman" w:cs="Times New Roman"/>
          <w:sz w:val="24"/>
          <w:szCs w:val="24"/>
        </w:rPr>
        <w:t xml:space="preserve">’s subject authority records. As the source of subject terms most widely used in American libraries, the LCSH is nevertheless known to contain biases that categorize library resources from an American and Western perspective, </w:t>
      </w:r>
      <w:r>
        <w:rPr>
          <w:rFonts w:ascii="Times New Roman" w:eastAsia="Times New Roman" w:hAnsi="Times New Roman" w:cs="Times New Roman"/>
          <w:sz w:val="24"/>
          <w:szCs w:val="24"/>
        </w:rPr>
        <w:t>assuming that patrons searching the catalog will more likely be</w:t>
      </w:r>
      <w:r w:rsidRPr="008A5E9F">
        <w:rPr>
          <w:rFonts w:ascii="Times New Roman" w:eastAsia="Times New Roman" w:hAnsi="Times New Roman" w:cs="Times New Roman"/>
          <w:sz w:val="24"/>
          <w:szCs w:val="24"/>
        </w:rPr>
        <w:t xml:space="preserve"> </w:t>
      </w:r>
      <w:r w:rsidRPr="001974DD">
        <w:rPr>
          <w:rFonts w:ascii="Times New Roman" w:eastAsia="Times New Roman" w:hAnsi="Times New Roman" w:cs="Times New Roman"/>
          <w:sz w:val="24"/>
          <w:szCs w:val="24"/>
        </w:rPr>
        <w:t>male, Christian, white, and heterosexual.</w:t>
      </w:r>
      <w:r w:rsidRPr="001974DD">
        <w:rPr>
          <w:rStyle w:val="EndnoteReference"/>
          <w:rFonts w:ascii="Times New Roman" w:eastAsia="Times New Roman" w:hAnsi="Times New Roman" w:cs="Times New Roman"/>
          <w:sz w:val="24"/>
          <w:szCs w:val="24"/>
        </w:rPr>
        <w:endnoteReference w:id="4"/>
      </w:r>
      <w:r w:rsidRPr="001974DD">
        <w:rPr>
          <w:rFonts w:ascii="Times New Roman" w:eastAsia="Times New Roman" w:hAnsi="Times New Roman" w:cs="Times New Roman"/>
          <w:sz w:val="24"/>
          <w:szCs w:val="24"/>
        </w:rPr>
        <w:t xml:space="preserve"> One example of a biased term in the LCSH is the problematic phrase “illegal aliens,” which is used to describe undocumented immigrants.</w:t>
      </w:r>
      <w:r>
        <w:rPr>
          <w:rFonts w:ascii="Times New Roman" w:eastAsia="Times New Roman" w:hAnsi="Times New Roman" w:cs="Times New Roman"/>
          <w:sz w:val="24"/>
          <w:szCs w:val="24"/>
        </w:rPr>
        <w:t xml:space="preserve"> The use of this </w:t>
      </w:r>
      <w:commentRangeStart w:id="4"/>
      <w:r>
        <w:rPr>
          <w:rFonts w:ascii="Times New Roman" w:eastAsia="Times New Roman" w:hAnsi="Times New Roman" w:cs="Times New Roman"/>
          <w:sz w:val="24"/>
          <w:szCs w:val="24"/>
        </w:rPr>
        <w:t>pejorative</w:t>
      </w:r>
      <w:commentRangeEnd w:id="4"/>
      <w:r w:rsidR="00ED49B3">
        <w:rPr>
          <w:rStyle w:val="CommentReference"/>
        </w:rPr>
        <w:commentReference w:id="4"/>
      </w:r>
      <w:r>
        <w:rPr>
          <w:rFonts w:ascii="Times New Roman" w:eastAsia="Times New Roman" w:hAnsi="Times New Roman" w:cs="Times New Roman"/>
          <w:sz w:val="24"/>
          <w:szCs w:val="24"/>
        </w:rPr>
        <w:t xml:space="preserve"> in Dartmouth College’s library catalog spurred students and librarians in 2014 to formally request that LC change the subject heading. After an initial rejection of the proposal, LC ultimately affirmed that they would remove “illegal aliens” from the controlled vocabulary and replace it with two new terms “noncitizens” and “unauthorized immigration.” This announcement, however, spurred opposition within Congress. The activism surrounding the bias in this subject access point is documented in a film titled </w:t>
      </w:r>
      <w:r w:rsidRPr="003E6E20">
        <w:rPr>
          <w:rFonts w:ascii="Times New Roman" w:eastAsia="Times New Roman" w:hAnsi="Times New Roman" w:cs="Times New Roman"/>
          <w:i/>
          <w:iCs/>
          <w:sz w:val="24"/>
          <w:szCs w:val="24"/>
        </w:rPr>
        <w:t>Change the Subject</w:t>
      </w:r>
      <w:r>
        <w:rPr>
          <w:rFonts w:ascii="Times New Roman" w:eastAsia="Times New Roman" w:hAnsi="Times New Roman" w:cs="Times New Roman"/>
          <w:sz w:val="24"/>
          <w:szCs w:val="24"/>
        </w:rPr>
        <w:t>.</w:t>
      </w:r>
      <w:r>
        <w:rPr>
          <w:rStyle w:val="EndnoteReference"/>
          <w:rFonts w:ascii="Times New Roman" w:eastAsia="Times New Roman" w:hAnsi="Times New Roman" w:cs="Times New Roman"/>
          <w:sz w:val="24"/>
          <w:szCs w:val="24"/>
        </w:rPr>
        <w:endnoteReference w:id="5"/>
      </w:r>
      <w:r>
        <w:rPr>
          <w:rFonts w:ascii="Times New Roman" w:eastAsia="Times New Roman" w:hAnsi="Times New Roman" w:cs="Times New Roman"/>
          <w:sz w:val="24"/>
          <w:szCs w:val="24"/>
        </w:rPr>
        <w:t xml:space="preserve">  While LC</w:t>
      </w:r>
      <w:r w:rsidRPr="000B3FD0">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lastRenderedPageBreak/>
        <w:t xml:space="preserve">still </w:t>
      </w:r>
      <w:r w:rsidRPr="000B3FD0">
        <w:rPr>
          <w:rFonts w:ascii="Times New Roman" w:eastAsia="Times New Roman" w:hAnsi="Times New Roman" w:cs="Times New Roman"/>
          <w:sz w:val="24"/>
          <w:szCs w:val="24"/>
        </w:rPr>
        <w:t>not made the change</w:t>
      </w:r>
      <w:r>
        <w:rPr>
          <w:rFonts w:ascii="Times New Roman" w:eastAsia="Times New Roman" w:hAnsi="Times New Roman" w:cs="Times New Roman"/>
          <w:sz w:val="24"/>
          <w:szCs w:val="24"/>
        </w:rPr>
        <w:t xml:space="preserve"> within LCSH</w:t>
      </w:r>
      <w:r w:rsidRPr="000B3FD0">
        <w:rPr>
          <w:rFonts w:ascii="Times New Roman" w:eastAsia="Times New Roman" w:hAnsi="Times New Roman" w:cs="Times New Roman"/>
          <w:sz w:val="24"/>
          <w:szCs w:val="24"/>
        </w:rPr>
        <w:t xml:space="preserve">, many libraries are </w:t>
      </w:r>
      <w:r>
        <w:rPr>
          <w:rFonts w:ascii="Times New Roman" w:eastAsia="Times New Roman" w:hAnsi="Times New Roman" w:cs="Times New Roman"/>
          <w:sz w:val="24"/>
          <w:szCs w:val="24"/>
        </w:rPr>
        <w:t xml:space="preserve">opting to </w:t>
      </w:r>
      <w:r w:rsidRPr="0059766D">
        <w:rPr>
          <w:rFonts w:ascii="Times New Roman" w:eastAsia="Times New Roman" w:hAnsi="Times New Roman" w:cs="Times New Roman"/>
          <w:sz w:val="24"/>
          <w:szCs w:val="24"/>
        </w:rPr>
        <w:t xml:space="preserve">employ more ethical practice in </w:t>
      </w:r>
      <w:r>
        <w:rPr>
          <w:rFonts w:ascii="Times New Roman" w:eastAsia="Times New Roman" w:hAnsi="Times New Roman" w:cs="Times New Roman"/>
          <w:sz w:val="24"/>
          <w:szCs w:val="24"/>
        </w:rPr>
        <w:t xml:space="preserve">their </w:t>
      </w:r>
      <w:r w:rsidRPr="0059766D">
        <w:rPr>
          <w:rFonts w:ascii="Times New Roman" w:eastAsia="Times New Roman" w:hAnsi="Times New Roman" w:cs="Times New Roman"/>
          <w:sz w:val="24"/>
          <w:szCs w:val="24"/>
        </w:rPr>
        <w:t>cataloging</w:t>
      </w:r>
      <w:r>
        <w:rPr>
          <w:rFonts w:ascii="Times New Roman" w:eastAsia="Times New Roman" w:hAnsi="Times New Roman" w:cs="Times New Roman"/>
          <w:sz w:val="24"/>
          <w:szCs w:val="24"/>
        </w:rPr>
        <w:t xml:space="preserve"> through </w:t>
      </w:r>
      <w:r w:rsidRPr="000B3FD0">
        <w:rPr>
          <w:rFonts w:ascii="Times New Roman" w:eastAsia="Times New Roman" w:hAnsi="Times New Roman" w:cs="Times New Roman"/>
          <w:sz w:val="24"/>
          <w:szCs w:val="24"/>
        </w:rPr>
        <w:t>implementing the use of alternate language such as “undocumented immigrants” or “noncitizens” within their local databases.</w:t>
      </w:r>
      <w:r w:rsidRPr="000B3FD0">
        <w:rPr>
          <w:rStyle w:val="EndnoteReference"/>
          <w:rFonts w:ascii="Times New Roman" w:eastAsia="Times New Roman" w:hAnsi="Times New Roman" w:cs="Times New Roman"/>
          <w:sz w:val="24"/>
          <w:szCs w:val="24"/>
        </w:rPr>
        <w:endnoteReference w:id="6"/>
      </w:r>
      <w:r w:rsidRPr="000B3FD0">
        <w:rPr>
          <w:rFonts w:ascii="Times New Roman" w:eastAsia="Times New Roman" w:hAnsi="Times New Roman" w:cs="Times New Roman"/>
          <w:sz w:val="24"/>
          <w:szCs w:val="24"/>
        </w:rPr>
        <w:t xml:space="preserve">   </w:t>
      </w:r>
    </w:p>
    <w:p w14:paraId="699E019A" w14:textId="77777777" w:rsidR="007236FA" w:rsidRDefault="007236FA" w:rsidP="007236F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Bias in subject headings may sometimes be mitigated through the use of decentralized vocabularies. In the case of the development of the First Nations House of Learning (FNHL) Subject Headings, librarians acknowledged the potential harm to library users in applying LCSH subject terms for Indigenous materials, due to the lack of representation of Indigenous diversity and its misrepresentation of some concepts. The FNHL Subject Headings seeks to incorporate accurate Aboriginal names, respecting self-representation of “individuals, collectives, and their concepts.”</w:t>
      </w:r>
      <w:r>
        <w:rPr>
          <w:rStyle w:val="EndnoteReference"/>
          <w:rFonts w:ascii="Times New Roman" w:eastAsia="Times New Roman" w:hAnsi="Times New Roman" w:cs="Times New Roman"/>
          <w:sz w:val="24"/>
          <w:szCs w:val="24"/>
        </w:rPr>
        <w:endnoteReference w:id="7"/>
      </w:r>
      <w:r>
        <w:rPr>
          <w:rFonts w:ascii="Times New Roman" w:eastAsia="Times New Roman" w:hAnsi="Times New Roman" w:cs="Times New Roman"/>
          <w:sz w:val="24"/>
          <w:szCs w:val="24"/>
        </w:rPr>
        <w:t xml:space="preserve"> </w:t>
      </w:r>
    </w:p>
    <w:p w14:paraId="6DB054AC" w14:textId="5F6E194C" w:rsidR="007236FA" w:rsidRPr="00915117" w:rsidRDefault="007236FA" w:rsidP="007236FA">
      <w:pPr>
        <w:spacing w:line="480" w:lineRule="auto"/>
        <w:ind w:firstLine="720"/>
        <w:rPr>
          <w:rFonts w:ascii="Times New Roman" w:eastAsia="Times New Roman" w:hAnsi="Times New Roman" w:cs="Times New Roman"/>
          <w:sz w:val="24"/>
          <w:szCs w:val="24"/>
          <w:highlight w:val="white"/>
        </w:rPr>
      </w:pPr>
      <w:r w:rsidRPr="00915117">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To bolster the development of each individual cataloger’s judgment, the library community is working toward the provision of better institutional guidance for the ethical application of cataloging principles. </w:t>
      </w:r>
      <w:r w:rsidR="009901BE">
        <w:rPr>
          <w:rFonts w:ascii="Times New Roman" w:eastAsia="Times New Roman" w:hAnsi="Times New Roman" w:cs="Times New Roman"/>
          <w:sz w:val="24"/>
          <w:szCs w:val="24"/>
        </w:rPr>
        <w:t>The Cataloging Ethics Steering Committee is a</w:t>
      </w:r>
      <w:r w:rsidR="009901BE" w:rsidRPr="00915117">
        <w:rPr>
          <w:rFonts w:ascii="Times New Roman" w:eastAsia="Times New Roman" w:hAnsi="Times New Roman" w:cs="Times New Roman"/>
          <w:sz w:val="24"/>
          <w:szCs w:val="24"/>
        </w:rPr>
        <w:t xml:space="preserve"> new international committee </w:t>
      </w:r>
      <w:r w:rsidR="009901BE">
        <w:rPr>
          <w:rFonts w:ascii="Times New Roman" w:eastAsia="Times New Roman" w:hAnsi="Times New Roman" w:cs="Times New Roman"/>
          <w:sz w:val="24"/>
          <w:szCs w:val="24"/>
        </w:rPr>
        <w:t xml:space="preserve">that </w:t>
      </w:r>
      <w:r w:rsidR="009901BE" w:rsidRPr="00915117">
        <w:rPr>
          <w:rFonts w:ascii="Times New Roman" w:eastAsia="Times New Roman" w:hAnsi="Times New Roman" w:cs="Times New Roman"/>
          <w:sz w:val="24"/>
          <w:szCs w:val="24"/>
        </w:rPr>
        <w:t>is developing a code of ethics for catalogers which will address key issues</w:t>
      </w:r>
      <w:r w:rsidR="009901BE">
        <w:rPr>
          <w:rFonts w:ascii="Times New Roman" w:eastAsia="Times New Roman" w:hAnsi="Times New Roman" w:cs="Times New Roman"/>
          <w:sz w:val="24"/>
          <w:szCs w:val="24"/>
        </w:rPr>
        <w:t xml:space="preserve"> (see </w:t>
      </w:r>
      <w:hyperlink r:id="rId9" w:history="1">
        <w:r w:rsidR="009901BE" w:rsidRPr="00C243FC">
          <w:rPr>
            <w:rStyle w:val="Hyperlink"/>
            <w:rFonts w:ascii="Times New Roman" w:eastAsia="Times New Roman" w:hAnsi="Times New Roman" w:cs="Times New Roman"/>
            <w:sz w:val="24"/>
            <w:szCs w:val="24"/>
          </w:rPr>
          <w:t>https://sites.google.com/view/cataloging-ethics/home</w:t>
        </w:r>
      </w:hyperlink>
      <w:r w:rsidR="009901BE">
        <w:rPr>
          <w:rFonts w:ascii="Times New Roman" w:eastAsia="Times New Roman" w:hAnsi="Times New Roman" w:cs="Times New Roman"/>
          <w:sz w:val="24"/>
          <w:szCs w:val="24"/>
        </w:rPr>
        <w:t>).</w:t>
      </w:r>
      <w:r w:rsidR="009901BE" w:rsidRPr="00915117">
        <w:rPr>
          <w:rFonts w:ascii="Times New Roman" w:eastAsia="Times New Roman" w:hAnsi="Times New Roman" w:cs="Times New Roman"/>
          <w:sz w:val="24"/>
          <w:szCs w:val="24"/>
        </w:rPr>
        <w:t xml:space="preserve"> </w:t>
      </w:r>
      <w:r w:rsidRPr="00915117">
        <w:rPr>
          <w:rFonts w:ascii="Times New Roman" w:eastAsia="Times New Roman" w:hAnsi="Times New Roman" w:cs="Times New Roman"/>
          <w:sz w:val="24"/>
          <w:szCs w:val="24"/>
        </w:rPr>
        <w:t>Another resource produced by this committee is a growing cataloging ethics bibliography, providing catalogers a comprehensive curriculum for developing their awareness of the issues at stake and practical solutions for scenarios they may encounter in their work.</w:t>
      </w:r>
      <w:r w:rsidRPr="00915117">
        <w:rPr>
          <w:rFonts w:ascii="Times New Roman" w:eastAsia="Times New Roman" w:hAnsi="Times New Roman" w:cs="Times New Roman"/>
          <w:sz w:val="24"/>
          <w:szCs w:val="24"/>
          <w:vertAlign w:val="superscript"/>
        </w:rPr>
        <w:endnoteReference w:id="8"/>
      </w:r>
      <w:r w:rsidRPr="00915117">
        <w:rPr>
          <w:rFonts w:ascii="Times New Roman" w:eastAsia="Times New Roman" w:hAnsi="Times New Roman" w:cs="Times New Roman"/>
          <w:sz w:val="24"/>
          <w:szCs w:val="24"/>
        </w:rPr>
        <w:t xml:space="preserve"> Keeping abreast of the evolution of ethical authority control practice through a study of the literature, participating in community developments, and applying ethical principles as they are learned will ensure catalogers have the </w:t>
      </w:r>
      <w:r w:rsidRPr="00915117">
        <w:rPr>
          <w:rFonts w:ascii="Times New Roman" w:eastAsia="Times New Roman" w:hAnsi="Times New Roman" w:cs="Times New Roman"/>
          <w:sz w:val="24"/>
          <w:szCs w:val="24"/>
        </w:rPr>
        <w:lastRenderedPageBreak/>
        <w:t>understanding necessary to ethically provide library users with richly connected resources and useful information about the creators of those works.</w:t>
      </w:r>
    </w:p>
    <w:p w14:paraId="3BBD98C6" w14:textId="28EFE425" w:rsidR="00F41333" w:rsidRPr="007236FA" w:rsidRDefault="00F41333" w:rsidP="007236FA"/>
    <w:sectPr w:rsidR="00F41333" w:rsidRPr="00723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reg Reeve" w:date="2020-12-29T13:56:00Z" w:initials="GR">
    <w:p w14:paraId="53B0910F" w14:textId="3FD51D91" w:rsidR="001F04A4" w:rsidRPr="001F04A4" w:rsidRDefault="00ED49B3">
      <w:pPr>
        <w:pStyle w:val="CommentText"/>
        <w:rPr>
          <w:sz w:val="18"/>
          <w:szCs w:val="18"/>
        </w:rPr>
      </w:pPr>
      <w:r>
        <w:rPr>
          <w:rStyle w:val="CommentReference"/>
        </w:rPr>
        <w:annotationRef/>
      </w:r>
      <w:r>
        <w:rPr>
          <w:rStyle w:val="CommentReference"/>
        </w:rPr>
        <w:t xml:space="preserve">I recommend against using this term. I don’t think everyone views this as pejorative. </w:t>
      </w:r>
      <w:r w:rsidR="001F04A4">
        <w:rPr>
          <w:rStyle w:val="CommentReference"/>
        </w:rPr>
        <w:t xml:space="preserve">Many do today especially as people’s interpretation of these terms has evolved. Maybe instead say: </w:t>
      </w:r>
      <w:r>
        <w:rPr>
          <w:rStyle w:val="CommentReference"/>
        </w:rPr>
        <w:t>“The use of this subject heading in Dartmouth College’s library…”</w:t>
      </w:r>
      <w:bookmarkStart w:id="5" w:name="_GoBack"/>
      <w:bookmarkEnd w:id="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091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2D999" w14:textId="77777777" w:rsidR="00987A60" w:rsidRDefault="00987A60" w:rsidP="008A5E9F">
      <w:pPr>
        <w:spacing w:line="240" w:lineRule="auto"/>
      </w:pPr>
      <w:r>
        <w:separator/>
      </w:r>
    </w:p>
  </w:endnote>
  <w:endnote w:type="continuationSeparator" w:id="0">
    <w:p w14:paraId="49CBFCE6" w14:textId="77777777" w:rsidR="00987A60" w:rsidRDefault="00987A60" w:rsidP="008A5E9F">
      <w:pPr>
        <w:spacing w:line="240" w:lineRule="auto"/>
      </w:pPr>
      <w:r>
        <w:continuationSeparator/>
      </w:r>
    </w:p>
  </w:endnote>
  <w:endnote w:id="1">
    <w:p w14:paraId="20AD419F" w14:textId="77777777" w:rsidR="007236FA" w:rsidRDefault="007236FA" w:rsidP="00E84685">
      <w:pPr>
        <w:pStyle w:val="EndnoteText"/>
        <w:spacing w:line="480" w:lineRule="auto"/>
      </w:pPr>
      <w:r>
        <w:rPr>
          <w:rStyle w:val="EndnoteReference"/>
        </w:rPr>
        <w:endnoteRef/>
      </w:r>
      <w:r>
        <w:t xml:space="preserve"> </w:t>
      </w:r>
      <w:r w:rsidRPr="00C4095B">
        <w:rPr>
          <w:rFonts w:ascii="Times New Roman" w:hAnsi="Times New Roman" w:cs="Times New Roman"/>
          <w:sz w:val="24"/>
          <w:szCs w:val="24"/>
        </w:rPr>
        <w:t xml:space="preserve">ZineLibraries.info, December 12, 2020, </w:t>
      </w:r>
      <w:hyperlink r:id="rId1" w:history="1">
        <w:r w:rsidRPr="00C243FC">
          <w:rPr>
            <w:rStyle w:val="Hyperlink"/>
            <w:rFonts w:ascii="Times New Roman" w:hAnsi="Times New Roman" w:cs="Times New Roman"/>
            <w:sz w:val="24"/>
            <w:szCs w:val="24"/>
          </w:rPr>
          <w:t>http://zinelibraries.info/2016/05/30/code-of-ethics-1115-web-version/</w:t>
        </w:r>
      </w:hyperlink>
      <w:r>
        <w:rPr>
          <w:rFonts w:ascii="Times New Roman" w:hAnsi="Times New Roman" w:cs="Times New Roman"/>
          <w:sz w:val="24"/>
          <w:szCs w:val="24"/>
        </w:rPr>
        <w:t>.</w:t>
      </w:r>
    </w:p>
  </w:endnote>
  <w:endnote w:id="2">
    <w:p w14:paraId="31BB4369" w14:textId="4360F765" w:rsidR="007236FA" w:rsidRPr="00943F99" w:rsidRDefault="007236FA" w:rsidP="00E84685">
      <w:pPr>
        <w:pStyle w:val="EndnoteText"/>
        <w:spacing w:line="480" w:lineRule="auto"/>
      </w:pPr>
      <w:r>
        <w:rPr>
          <w:rStyle w:val="EndnoteReference"/>
        </w:rPr>
        <w:endnoteRef/>
      </w:r>
      <w:r>
        <w:t xml:space="preserve"> </w:t>
      </w:r>
      <w:proofErr w:type="spellStart"/>
      <w:r w:rsidR="00E84685" w:rsidRPr="00DF3DD4">
        <w:rPr>
          <w:rFonts w:ascii="Times New Roman" w:eastAsia="Times New Roman" w:hAnsi="Times New Roman" w:cs="Times New Roman"/>
          <w:sz w:val="24"/>
          <w:szCs w:val="24"/>
        </w:rPr>
        <w:t>Kalani</w:t>
      </w:r>
      <w:proofErr w:type="spellEnd"/>
      <w:r w:rsidR="00E84685" w:rsidRPr="00DF3DD4">
        <w:rPr>
          <w:rFonts w:ascii="Times New Roman" w:eastAsia="Times New Roman" w:hAnsi="Times New Roman" w:cs="Times New Roman"/>
          <w:sz w:val="24"/>
          <w:szCs w:val="24"/>
        </w:rPr>
        <w:t xml:space="preserve"> </w:t>
      </w:r>
      <w:proofErr w:type="spellStart"/>
      <w:r w:rsidR="00E84685" w:rsidRPr="00DF3DD4">
        <w:rPr>
          <w:rFonts w:ascii="Times New Roman" w:eastAsia="Times New Roman" w:hAnsi="Times New Roman" w:cs="Times New Roman"/>
          <w:sz w:val="24"/>
          <w:szCs w:val="24"/>
        </w:rPr>
        <w:t>Adolpho</w:t>
      </w:r>
      <w:proofErr w:type="spellEnd"/>
      <w:r w:rsidR="00E84685" w:rsidRPr="00DF3DD4">
        <w:rPr>
          <w:rFonts w:ascii="Times New Roman" w:eastAsia="Times New Roman" w:hAnsi="Times New Roman" w:cs="Times New Roman"/>
          <w:sz w:val="24"/>
          <w:szCs w:val="24"/>
        </w:rPr>
        <w:t xml:space="preserve">, “Who Asked You? Consent, Self-Determination, and the Report of the PCC Ad Hoc Task Group on Gender in Name Authority Records,” in </w:t>
      </w:r>
      <w:r w:rsidR="00E84685" w:rsidRPr="00DF3DD4">
        <w:rPr>
          <w:rFonts w:ascii="Times New Roman" w:eastAsia="Times New Roman" w:hAnsi="Times New Roman" w:cs="Times New Roman"/>
          <w:i/>
          <w:iCs/>
          <w:sz w:val="24"/>
          <w:szCs w:val="24"/>
        </w:rPr>
        <w:t>Ethical Questions in Name Authority Control</w:t>
      </w:r>
      <w:r w:rsidR="00E84685" w:rsidRPr="00DF3DD4">
        <w:rPr>
          <w:rFonts w:ascii="Times New Roman" w:eastAsia="Times New Roman" w:hAnsi="Times New Roman" w:cs="Times New Roman"/>
          <w:sz w:val="24"/>
          <w:szCs w:val="24"/>
        </w:rPr>
        <w:t xml:space="preserve"> (Sacramento, CA: Library Juice Press, 2019), 111-131.</w:t>
      </w:r>
    </w:p>
  </w:endnote>
  <w:endnote w:id="3">
    <w:p w14:paraId="7815D408" w14:textId="77777777" w:rsidR="007236FA" w:rsidRDefault="007236FA" w:rsidP="007236FA">
      <w:pPr>
        <w:pStyle w:val="EndnoteText"/>
        <w:spacing w:line="480" w:lineRule="auto"/>
      </w:pPr>
      <w:r>
        <w:rPr>
          <w:rStyle w:val="EndnoteReference"/>
        </w:rPr>
        <w:endnoteRef/>
      </w:r>
      <w:r>
        <w:t xml:space="preserve"> </w:t>
      </w:r>
      <w:r>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340298">
        <w:rPr>
          <w:rFonts w:ascii="Times New Roman" w:eastAsia="Times New Roman" w:hAnsi="Times New Roman" w:cs="Times New Roman"/>
          <w:sz w:val="24"/>
          <w:szCs w:val="24"/>
        </w:rPr>
        <w:t>This significant monograph builds on previous ethical discussions in library literature to provide an ethical framework for the library community. Contributing authors explore such issues as self-determination, privacy, the impacts of colonialism, gender variance, transgender identities, the impacts of emerging technologies, and suggestions for how to solve some of the ethical challenges in this work.</w:t>
      </w:r>
    </w:p>
  </w:endnote>
  <w:endnote w:id="4">
    <w:p w14:paraId="78741C48" w14:textId="77777777" w:rsidR="007236FA" w:rsidRPr="00DA28C2" w:rsidRDefault="007236FA" w:rsidP="007236FA">
      <w:pPr>
        <w:pStyle w:val="EndnoteText"/>
        <w:spacing w:line="480" w:lineRule="auto"/>
        <w:rPr>
          <w:rFonts w:ascii="Times New Roman" w:hAnsi="Times New Roman" w:cs="Times New Roman"/>
          <w:sz w:val="24"/>
          <w:szCs w:val="24"/>
        </w:rPr>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Grace Lo, “’Aliens’ vs. Catalogers: Bias in the Library of Congress Subject Heading,” </w:t>
      </w:r>
      <w:r w:rsidRPr="00DA28C2">
        <w:rPr>
          <w:rFonts w:ascii="Times New Roman" w:hAnsi="Times New Roman" w:cs="Times New Roman"/>
          <w:i/>
          <w:iCs/>
          <w:sz w:val="24"/>
          <w:szCs w:val="24"/>
        </w:rPr>
        <w:t>Legal Reference Services Quarterly</w:t>
      </w:r>
      <w:r w:rsidRPr="00DA28C2">
        <w:rPr>
          <w:rFonts w:ascii="Times New Roman" w:hAnsi="Times New Roman" w:cs="Times New Roman"/>
          <w:sz w:val="24"/>
          <w:szCs w:val="24"/>
        </w:rPr>
        <w:t xml:space="preserve"> 38, no. 4 (2019): 180.</w:t>
      </w:r>
    </w:p>
  </w:endnote>
  <w:endnote w:id="5">
    <w:p w14:paraId="196DED38" w14:textId="77777777" w:rsidR="007236FA" w:rsidRDefault="007236FA" w:rsidP="007236FA">
      <w:pPr>
        <w:pStyle w:val="EndnoteText"/>
        <w:spacing w:line="480" w:lineRule="auto"/>
      </w:pPr>
      <w:r>
        <w:rPr>
          <w:rStyle w:val="EndnoteReference"/>
        </w:rPr>
        <w:endnoteRef/>
      </w:r>
      <w:r>
        <w:t xml:space="preserve"> </w:t>
      </w:r>
      <w:r>
        <w:rPr>
          <w:rFonts w:ascii="Times New Roman" w:hAnsi="Times New Roman" w:cs="Times New Roman"/>
          <w:sz w:val="24"/>
          <w:szCs w:val="24"/>
        </w:rPr>
        <w:t>Jill E. Baron</w:t>
      </w:r>
      <w:r w:rsidRPr="009C761A">
        <w:rPr>
          <w:rFonts w:ascii="Times New Roman" w:hAnsi="Times New Roman" w:cs="Times New Roman"/>
          <w:sz w:val="24"/>
          <w:szCs w:val="24"/>
        </w:rPr>
        <w:t xml:space="preserve">, </w:t>
      </w:r>
      <w:r w:rsidRPr="009C761A">
        <w:rPr>
          <w:rFonts w:ascii="Times New Roman" w:hAnsi="Times New Roman" w:cs="Times New Roman"/>
          <w:i/>
          <w:iCs/>
          <w:sz w:val="24"/>
          <w:szCs w:val="24"/>
        </w:rPr>
        <w:t>Change the Subject</w:t>
      </w:r>
      <w:r w:rsidRPr="009C761A">
        <w:rPr>
          <w:rFonts w:ascii="Times New Roman" w:hAnsi="Times New Roman" w:cs="Times New Roman"/>
          <w:sz w:val="24"/>
          <w:szCs w:val="24"/>
        </w:rPr>
        <w:t>,</w:t>
      </w:r>
      <w:r>
        <w:rPr>
          <w:rFonts w:ascii="Times New Roman" w:hAnsi="Times New Roman" w:cs="Times New Roman"/>
          <w:sz w:val="24"/>
          <w:szCs w:val="24"/>
        </w:rPr>
        <w:t xml:space="preserve"> Dartmouth Digital Library Program, 2019</w:t>
      </w:r>
      <w:r w:rsidRPr="009C761A">
        <w:rPr>
          <w:rFonts w:ascii="Times New Roman" w:hAnsi="Times New Roman" w:cs="Times New Roman"/>
          <w:sz w:val="24"/>
          <w:szCs w:val="24"/>
        </w:rPr>
        <w:t xml:space="preserve">, video, 54:00, </w:t>
      </w:r>
      <w:hyperlink r:id="rId2" w:history="1">
        <w:r w:rsidRPr="009C761A">
          <w:rPr>
            <w:rStyle w:val="Hyperlink"/>
            <w:rFonts w:ascii="Times New Roman" w:hAnsi="Times New Roman" w:cs="Times New Roman"/>
            <w:color w:val="00693E"/>
            <w:sz w:val="24"/>
            <w:szCs w:val="24"/>
            <w:shd w:val="clear" w:color="auto" w:fill="FFFFFF"/>
          </w:rPr>
          <w:t>https://n2t.net/ark:/83024/d4hq3s42r</w:t>
        </w:r>
      </w:hyperlink>
      <w:r w:rsidRPr="009C761A">
        <w:rPr>
          <w:rFonts w:ascii="Times New Roman" w:hAnsi="Times New Roman" w:cs="Times New Roman"/>
          <w:sz w:val="24"/>
          <w:szCs w:val="24"/>
        </w:rPr>
        <w:t>.</w:t>
      </w:r>
    </w:p>
  </w:endnote>
  <w:endnote w:id="6">
    <w:p w14:paraId="293248F3" w14:textId="77777777" w:rsidR="007236FA" w:rsidRDefault="007236FA" w:rsidP="007236FA">
      <w:pPr>
        <w:pStyle w:val="EndnoteText"/>
        <w:spacing w:line="480" w:lineRule="auto"/>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Vi</w:t>
      </w:r>
      <w:r>
        <w:rPr>
          <w:rFonts w:ascii="Times New Roman" w:hAnsi="Times New Roman" w:cs="Times New Roman"/>
          <w:sz w:val="24"/>
          <w:szCs w:val="24"/>
        </w:rPr>
        <w:t>o</w:t>
      </w:r>
      <w:r w:rsidRPr="00DA28C2">
        <w:rPr>
          <w:rFonts w:ascii="Times New Roman" w:hAnsi="Times New Roman" w:cs="Times New Roman"/>
          <w:sz w:val="24"/>
          <w:szCs w:val="24"/>
        </w:rPr>
        <w:t>let Fox</w:t>
      </w:r>
      <w:r>
        <w:rPr>
          <w:rFonts w:ascii="Times New Roman" w:hAnsi="Times New Roman" w:cs="Times New Roman"/>
          <w:sz w:val="24"/>
          <w:szCs w:val="24"/>
        </w:rPr>
        <w:t xml:space="preserve"> et al.</w:t>
      </w:r>
      <w:r w:rsidRPr="00DA28C2">
        <w:rPr>
          <w:rFonts w:ascii="Times New Roman" w:hAnsi="Times New Roman" w:cs="Times New Roman"/>
          <w:sz w:val="24"/>
          <w:szCs w:val="24"/>
        </w:rPr>
        <w:t xml:space="preserve">, “Report of the SAC Working Group on Alternatives to LCSH ‘Illegal Aliens,’” American Library Association Institutional Repository, June 19, 2020, </w:t>
      </w:r>
      <w:hyperlink r:id="rId3" w:history="1">
        <w:r w:rsidRPr="00DA28C2">
          <w:rPr>
            <w:rStyle w:val="Hyperlink"/>
            <w:rFonts w:ascii="Times New Roman" w:hAnsi="Times New Roman" w:cs="Times New Roman"/>
            <w:color w:val="0055A5"/>
            <w:sz w:val="24"/>
            <w:szCs w:val="24"/>
          </w:rPr>
          <w:t>http://hdl.handle.net/11213/14582</w:t>
        </w:r>
      </w:hyperlink>
      <w:r w:rsidRPr="00DA28C2">
        <w:rPr>
          <w:rFonts w:ascii="Times New Roman" w:hAnsi="Times New Roman" w:cs="Times New Roman"/>
          <w:sz w:val="24"/>
          <w:szCs w:val="24"/>
        </w:rPr>
        <w:t>.</w:t>
      </w:r>
    </w:p>
  </w:endnote>
  <w:endnote w:id="7">
    <w:p w14:paraId="09255052" w14:textId="77777777" w:rsidR="007236FA" w:rsidRPr="0070259D" w:rsidRDefault="007236FA" w:rsidP="007236FA">
      <w:pPr>
        <w:pStyle w:val="EndnoteText"/>
        <w:spacing w:line="480" w:lineRule="auto"/>
      </w:pPr>
      <w:r>
        <w:rPr>
          <w:rStyle w:val="EndnoteReference"/>
        </w:rPr>
        <w:endnoteRef/>
      </w:r>
      <w:r>
        <w:t xml:space="preserve"> </w:t>
      </w:r>
      <w:r w:rsidRPr="0070259D">
        <w:rPr>
          <w:rFonts w:ascii="Times New Roman" w:hAnsi="Times New Roman" w:cs="Times New Roman"/>
          <w:sz w:val="24"/>
          <w:szCs w:val="24"/>
        </w:rPr>
        <w:t xml:space="preserve">Ann M. Doyle, Kimberley Dawson, and Sarah Dupont, “Indigenization of Knowledge Organization at the Xwi7xwa Library,” </w:t>
      </w:r>
      <w:r w:rsidRPr="0070259D">
        <w:rPr>
          <w:rFonts w:ascii="Times New Roman" w:hAnsi="Times New Roman" w:cs="Times New Roman"/>
          <w:i/>
          <w:iCs/>
          <w:sz w:val="24"/>
          <w:szCs w:val="24"/>
        </w:rPr>
        <w:t xml:space="preserve">International Journal of Library and information Studies </w:t>
      </w:r>
      <w:r w:rsidRPr="0070259D">
        <w:rPr>
          <w:rFonts w:ascii="Times New Roman" w:hAnsi="Times New Roman" w:cs="Times New Roman"/>
          <w:sz w:val="24"/>
          <w:szCs w:val="24"/>
        </w:rPr>
        <w:t>13, no. 2 (2015): 116.</w:t>
      </w:r>
    </w:p>
  </w:endnote>
  <w:endnote w:id="8">
    <w:p w14:paraId="77871C8C" w14:textId="77777777" w:rsidR="007236FA" w:rsidRPr="00C40EBA" w:rsidRDefault="007236FA" w:rsidP="007236F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4">
        <w:r w:rsidRPr="00C40EBA">
          <w:rPr>
            <w:rFonts w:ascii="Times New Roman" w:eastAsia="Times New Roman" w:hAnsi="Times New Roman" w:cs="Times New Roman"/>
            <w:color w:val="1155CC"/>
            <w:sz w:val="24"/>
            <w:szCs w:val="24"/>
            <w:highlight w:val="white"/>
            <w:u w:val="single"/>
          </w:rPr>
          <w:t>https://sites.google.com/view/cataloging-ethics/home?authuser=0</w:t>
        </w:r>
      </w:hyperlink>
      <w:r w:rsidRPr="00C40EBA">
        <w:rPr>
          <w:rFonts w:ascii="Times New Roman" w:eastAsia="Times New Roman" w:hAnsi="Times New Roman" w:cs="Times New Roman"/>
          <w:color w:val="333333"/>
          <w:sz w:val="24"/>
          <w:szCs w:val="24"/>
          <w:highlight w:val="white"/>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8CF41" w14:textId="77777777" w:rsidR="00987A60" w:rsidRDefault="00987A60" w:rsidP="008A5E9F">
      <w:pPr>
        <w:spacing w:line="240" w:lineRule="auto"/>
      </w:pPr>
      <w:r>
        <w:separator/>
      </w:r>
    </w:p>
  </w:footnote>
  <w:footnote w:type="continuationSeparator" w:id="0">
    <w:p w14:paraId="70A83878" w14:textId="77777777" w:rsidR="00987A60" w:rsidRDefault="00987A60" w:rsidP="008A5E9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C0"/>
    <w:rsid w:val="000B3FD0"/>
    <w:rsid w:val="000F3372"/>
    <w:rsid w:val="001974DD"/>
    <w:rsid w:val="001F04A4"/>
    <w:rsid w:val="001F176D"/>
    <w:rsid w:val="00386B8B"/>
    <w:rsid w:val="003B6AC0"/>
    <w:rsid w:val="003E6E20"/>
    <w:rsid w:val="0049341F"/>
    <w:rsid w:val="0052570D"/>
    <w:rsid w:val="00582054"/>
    <w:rsid w:val="0059766D"/>
    <w:rsid w:val="005F522A"/>
    <w:rsid w:val="0070259D"/>
    <w:rsid w:val="007236FA"/>
    <w:rsid w:val="00723727"/>
    <w:rsid w:val="00745DC1"/>
    <w:rsid w:val="008A5E9F"/>
    <w:rsid w:val="00987A60"/>
    <w:rsid w:val="009901BE"/>
    <w:rsid w:val="009C5625"/>
    <w:rsid w:val="009C761A"/>
    <w:rsid w:val="00A31730"/>
    <w:rsid w:val="00A90B60"/>
    <w:rsid w:val="00B0599C"/>
    <w:rsid w:val="00B817ED"/>
    <w:rsid w:val="00BA0BF2"/>
    <w:rsid w:val="00BB08BE"/>
    <w:rsid w:val="00D95E65"/>
    <w:rsid w:val="00DA28C2"/>
    <w:rsid w:val="00E136A7"/>
    <w:rsid w:val="00E42632"/>
    <w:rsid w:val="00E84685"/>
    <w:rsid w:val="00ED49B3"/>
    <w:rsid w:val="00F4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A18A"/>
  <w15:chartTrackingRefBased/>
  <w15:docId w15:val="{F85321EC-2289-4C02-BB69-920390E1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36F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A5E9F"/>
    <w:pPr>
      <w:spacing w:line="240" w:lineRule="auto"/>
    </w:pPr>
    <w:rPr>
      <w:sz w:val="20"/>
      <w:szCs w:val="20"/>
    </w:rPr>
  </w:style>
  <w:style w:type="character" w:customStyle="1" w:styleId="EndnoteTextChar">
    <w:name w:val="Endnote Text Char"/>
    <w:basedOn w:val="DefaultParagraphFont"/>
    <w:link w:val="EndnoteText"/>
    <w:uiPriority w:val="99"/>
    <w:semiHidden/>
    <w:rsid w:val="008A5E9F"/>
    <w:rPr>
      <w:sz w:val="20"/>
      <w:szCs w:val="20"/>
    </w:rPr>
  </w:style>
  <w:style w:type="character" w:styleId="EndnoteReference">
    <w:name w:val="endnote reference"/>
    <w:basedOn w:val="DefaultParagraphFont"/>
    <w:uiPriority w:val="99"/>
    <w:semiHidden/>
    <w:unhideWhenUsed/>
    <w:rsid w:val="008A5E9F"/>
    <w:rPr>
      <w:vertAlign w:val="superscript"/>
    </w:rPr>
  </w:style>
  <w:style w:type="character" w:styleId="Hyperlink">
    <w:name w:val="Hyperlink"/>
    <w:basedOn w:val="DefaultParagraphFont"/>
    <w:uiPriority w:val="99"/>
    <w:semiHidden/>
    <w:unhideWhenUsed/>
    <w:rsid w:val="00DA28C2"/>
    <w:rPr>
      <w:color w:val="0000FF"/>
      <w:u w:val="single"/>
    </w:rPr>
  </w:style>
  <w:style w:type="character" w:styleId="Emphasis">
    <w:name w:val="Emphasis"/>
    <w:basedOn w:val="DefaultParagraphFont"/>
    <w:uiPriority w:val="20"/>
    <w:qFormat/>
    <w:rsid w:val="009C761A"/>
    <w:rPr>
      <w:i/>
      <w:iCs/>
    </w:rPr>
  </w:style>
  <w:style w:type="paragraph" w:styleId="BalloonText">
    <w:name w:val="Balloon Text"/>
    <w:basedOn w:val="Normal"/>
    <w:link w:val="BalloonTextChar"/>
    <w:uiPriority w:val="99"/>
    <w:semiHidden/>
    <w:unhideWhenUsed/>
    <w:rsid w:val="00B059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99C"/>
    <w:rPr>
      <w:rFonts w:ascii="Segoe UI" w:hAnsi="Segoe UI" w:cs="Segoe UI"/>
      <w:sz w:val="18"/>
      <w:szCs w:val="18"/>
    </w:rPr>
  </w:style>
  <w:style w:type="character" w:styleId="CommentReference">
    <w:name w:val="annotation reference"/>
    <w:basedOn w:val="DefaultParagraphFont"/>
    <w:uiPriority w:val="99"/>
    <w:semiHidden/>
    <w:unhideWhenUsed/>
    <w:rsid w:val="00ED49B3"/>
    <w:rPr>
      <w:sz w:val="18"/>
      <w:szCs w:val="18"/>
    </w:rPr>
  </w:style>
  <w:style w:type="paragraph" w:styleId="CommentText">
    <w:name w:val="annotation text"/>
    <w:basedOn w:val="Normal"/>
    <w:link w:val="CommentTextChar"/>
    <w:uiPriority w:val="99"/>
    <w:semiHidden/>
    <w:unhideWhenUsed/>
    <w:rsid w:val="00ED49B3"/>
    <w:pPr>
      <w:spacing w:line="240" w:lineRule="auto"/>
    </w:pPr>
    <w:rPr>
      <w:sz w:val="24"/>
      <w:szCs w:val="24"/>
    </w:rPr>
  </w:style>
  <w:style w:type="character" w:customStyle="1" w:styleId="CommentTextChar">
    <w:name w:val="Comment Text Char"/>
    <w:basedOn w:val="DefaultParagraphFont"/>
    <w:link w:val="CommentText"/>
    <w:uiPriority w:val="99"/>
    <w:semiHidden/>
    <w:rsid w:val="00ED49B3"/>
    <w:rPr>
      <w:rFonts w:ascii="Arial" w:eastAsia="Arial" w:hAnsi="Arial" w:cs="Arial"/>
      <w:sz w:val="24"/>
      <w:szCs w:val="24"/>
      <w:lang w:val="en"/>
    </w:rPr>
  </w:style>
  <w:style w:type="paragraph" w:styleId="CommentSubject">
    <w:name w:val="annotation subject"/>
    <w:basedOn w:val="CommentText"/>
    <w:next w:val="CommentText"/>
    <w:link w:val="CommentSubjectChar"/>
    <w:uiPriority w:val="99"/>
    <w:semiHidden/>
    <w:unhideWhenUsed/>
    <w:rsid w:val="00ED49B3"/>
    <w:rPr>
      <w:b/>
      <w:bCs/>
      <w:sz w:val="20"/>
      <w:szCs w:val="20"/>
    </w:rPr>
  </w:style>
  <w:style w:type="character" w:customStyle="1" w:styleId="CommentSubjectChar">
    <w:name w:val="Comment Subject Char"/>
    <w:basedOn w:val="CommentTextChar"/>
    <w:link w:val="CommentSubject"/>
    <w:uiPriority w:val="99"/>
    <w:semiHidden/>
    <w:rsid w:val="00ED49B3"/>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sites.google.com/view/cataloging-ethics/hom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hdl.handle.net/11213/14582" TargetMode="External"/><Relationship Id="rId4" Type="http://schemas.openxmlformats.org/officeDocument/2006/relationships/hyperlink" Target="https://sites.google.com/view/cataloging-ethics/home?authuser=0" TargetMode="External"/><Relationship Id="rId1" Type="http://schemas.openxmlformats.org/officeDocument/2006/relationships/hyperlink" Target="http://zinelibraries.info/2016/05/30/code-of-ethics-1115-web-version/" TargetMode="External"/><Relationship Id="rId2" Type="http://schemas.openxmlformats.org/officeDocument/2006/relationships/hyperlink" Target="https://n2t.net/ark:/83024/d4hq3s42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165FA-2710-E74F-AEA0-9E0F8BDF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945</Words>
  <Characters>5388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Wiederhold</dc:creator>
  <cp:keywords/>
  <dc:description/>
  <cp:lastModifiedBy>Greg Reeve</cp:lastModifiedBy>
  <cp:revision>16</cp:revision>
  <dcterms:created xsi:type="dcterms:W3CDTF">2020-12-22T20:38:00Z</dcterms:created>
  <dcterms:modified xsi:type="dcterms:W3CDTF">2020-12-29T21:02:00Z</dcterms:modified>
</cp:coreProperties>
</file>