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574FA3E"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00000007" w14:textId="77777777" w:rsidR="004C519E" w:rsidRPr="00DB7C91" w:rsidRDefault="0027291D" w:rsidP="00DB7C9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Authority control is a key aspect of the cataloger’s work. Through the practice of authority control, an index of authorized terms is formed in the catalog, allowing for creators and subjects to be named and recalled by consistent terminology. Doing the work to identify preferred terms for new names and subjects to add to the catalog in such a way that similar terms are differentiated and variant forms are linked together ensures the library’s patrons will receive more accurate and complete results in their information search. The maintenance of this controlled vocabulary is important, as language and nomenclature are living things.</w:t>
      </w:r>
    </w:p>
    <w:p w14:paraId="00000008" w14:textId="77777777" w:rsidR="004C519E" w:rsidRPr="00DB7C91" w:rsidRDefault="0027291D">
      <w:pPr>
        <w:spacing w:line="480" w:lineRule="auto"/>
        <w:ind w:firstLine="720"/>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This process is now considerably more efficient and continues to improve as technology develops and as cooperative practices evolve. A basic understanding of the historical and current practice of authority control, </w:t>
      </w:r>
      <w:r w:rsidRPr="00DB7C91">
        <w:rPr>
          <w:rFonts w:ascii="Times New Roman" w:eastAsia="Times New Roman" w:hAnsi="Times New Roman" w:cs="Times New Roman"/>
          <w:sz w:val="24"/>
          <w:szCs w:val="24"/>
        </w:rPr>
        <w:lastRenderedPageBreak/>
        <w:t>the importance of such work, and an introduction to current trends and the potential evolution of authority control in the future will serve the catalog librarian in the practice of this important work and will allow for optimal utilization of the database management tools of today’s library catalog.</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77777777" w:rsidR="004C519E" w:rsidRPr="00DB7C91" w:rsidRDefault="0027291D"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discovered and developed. </w:t>
      </w:r>
    </w:p>
    <w:p w14:paraId="0000000B" w14:textId="2354611A"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1"/>
      </w:r>
      <w:r w:rsidR="00AD5499"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w:t>
      </w:r>
      <w:proofErr w:type="spellStart"/>
      <w:r w:rsidR="00AD5499" w:rsidRPr="00DB7C91">
        <w:rPr>
          <w:rFonts w:ascii="Times New Roman" w:eastAsia="Times New Roman" w:hAnsi="Times New Roman" w:cs="Times New Roman"/>
          <w:sz w:val="24"/>
          <w:szCs w:val="24"/>
          <w:highlight w:val="white"/>
        </w:rPr>
        <w:t>Panizzi’s</w:t>
      </w:r>
      <w:proofErr w:type="spellEnd"/>
      <w:r w:rsidR="00AD5499" w:rsidRPr="00DB7C91">
        <w:rPr>
          <w:rFonts w:ascii="Times New Roman" w:eastAsia="Times New Roman" w:hAnsi="Times New Roman" w:cs="Times New Roman"/>
          <w:sz w:val="24"/>
          <w:szCs w:val="24"/>
          <w:highlight w:val="white"/>
        </w:rPr>
        <w:t xml:space="preserve"> 91 rules demonstrated the value of creating uniform headings for recording information about library materials in the library catalog. This creates bibliographic entries with consistent access points used to find and collocate library materials. </w:t>
      </w:r>
    </w:p>
    <w:p w14:paraId="0000000C"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Charles A. Cutter's “objects and means” for the catalog</w:t>
      </w:r>
      <w:r w:rsidRPr="00DB7C91">
        <w:rPr>
          <w:rFonts w:ascii="Times New Roman" w:eastAsia="Times New Roman" w:hAnsi="Times New Roman" w:cs="Times New Roman"/>
          <w:sz w:val="24"/>
          <w:szCs w:val="24"/>
          <w:highlight w:val="white"/>
          <w:vertAlign w:val="superscript"/>
        </w:rPr>
        <w:endnoteReference w:id="2"/>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and Seymour </w:t>
      </w:r>
      <w:proofErr w:type="spellStart"/>
      <w:r w:rsidRPr="00DB7C91">
        <w:rPr>
          <w:rFonts w:ascii="Times New Roman" w:eastAsia="Times New Roman" w:hAnsi="Times New Roman" w:cs="Times New Roman"/>
          <w:sz w:val="24"/>
          <w:szCs w:val="24"/>
          <w:highlight w:val="white"/>
        </w:rPr>
        <w:t>Lubetzky</w:t>
      </w:r>
      <w:proofErr w:type="spellEnd"/>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showed the value of simplifying and standardizing cataloging rules to create </w:t>
      </w:r>
      <w:r w:rsidRPr="00DB7C91">
        <w:rPr>
          <w:rFonts w:ascii="Times New Roman" w:eastAsia="Times New Roman" w:hAnsi="Times New Roman" w:cs="Times New Roman"/>
          <w:sz w:val="24"/>
          <w:szCs w:val="24"/>
          <w:highlight w:val="white"/>
        </w:rPr>
        <w:lastRenderedPageBreak/>
        <w:t xml:space="preserve">a universal standard allowing interoperability between library catalogs. Authority control as practiced presently is rooted in these and other key figures and developments that pursued efficiency through consistency in the construction and use of the library catalog. </w:t>
      </w:r>
    </w:p>
    <w:p w14:paraId="0000000D" w14:textId="29B99B9C"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 (</w:t>
      </w:r>
      <w:r w:rsidR="004B4D8E">
        <w:rPr>
          <w:rFonts w:ascii="Times New Roman" w:eastAsia="Times New Roman" w:hAnsi="Times New Roman" w:cs="Times New Roman"/>
          <w:sz w:val="24"/>
          <w:szCs w:val="24"/>
          <w:highlight w:val="white"/>
        </w:rPr>
        <w:t>see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0000000E"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development of computer technology enabled printing the analog catalog, making the production and maintenance of the catalog more efficient. These technological advances also led to the development of MARC</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Developed by Henriette D. </w:t>
      </w:r>
      <w:proofErr w:type="spellStart"/>
      <w:r w:rsidRPr="00DB7C91">
        <w:rPr>
          <w:rFonts w:ascii="Times New Roman" w:eastAsia="Times New Roman" w:hAnsi="Times New Roman" w:cs="Times New Roman"/>
          <w:sz w:val="24"/>
          <w:szCs w:val="24"/>
          <w:highlight w:val="white"/>
        </w:rPr>
        <w:t>Avram</w:t>
      </w:r>
      <w:proofErr w:type="spellEnd"/>
      <w:r w:rsidRPr="00DB7C91">
        <w:rPr>
          <w:rFonts w:ascii="Times New Roman" w:eastAsia="Times New Roman" w:hAnsi="Times New Roman" w:cs="Times New Roman"/>
          <w:sz w:val="24"/>
          <w:szCs w:val="24"/>
          <w:highlight w:val="white"/>
        </w:rPr>
        <w:t xml:space="preserve">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w:t>
      </w:r>
      <w:r w:rsidRPr="00DB7C91">
        <w:rPr>
          <w:rFonts w:ascii="Times New Roman" w:eastAsia="Times New Roman" w:hAnsi="Times New Roman" w:cs="Times New Roman"/>
          <w:sz w:val="24"/>
          <w:szCs w:val="24"/>
          <w:highlight w:val="white"/>
        </w:rPr>
        <w:lastRenderedPageBreak/>
        <w:t>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8"/>
      </w:r>
    </w:p>
    <w:p w14:paraId="0000000F"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to the metadata in the catalog (e.g. acquisitions, circulation, and discovery).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00000010"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00000011" w14:textId="05411714" w:rsidR="00AD5499" w:rsidRPr="00DB7C91" w:rsidRDefault="00AD5499" w:rsidP="00DB7C91">
      <w:pPr>
        <w:spacing w:line="480" w:lineRule="auto"/>
        <w:rPr>
          <w:rFonts w:ascii="Times New Roman" w:eastAsia="Times New Roman" w:hAnsi="Times New Roman" w:cs="Times New Roman"/>
          <w:sz w:val="24"/>
          <w:szCs w:val="24"/>
          <w:highlight w:val="white"/>
        </w:rPr>
      </w:pPr>
      <w:del w:id="0" w:author="Greg Reeve" w:date="2020-12-12T15:28:00Z">
        <w:r w:rsidRPr="00DB7C91" w:rsidDel="00375181">
          <w:rPr>
            <w:rFonts w:ascii="Times New Roman" w:eastAsia="Times New Roman" w:hAnsi="Times New Roman" w:cs="Times New Roman"/>
            <w:sz w:val="24"/>
            <w:szCs w:val="24"/>
            <w:highlight w:val="white"/>
          </w:rPr>
          <w:delText>Authority control is the process of organizing information by using a singular form or spelling of a name or topic. This process</w:delText>
        </w:r>
      </w:del>
      <w:ins w:id="1" w:author="Greg Reeve" w:date="2020-12-12T15:28:00Z">
        <w:r w:rsidR="00375181">
          <w:rPr>
            <w:rFonts w:ascii="Times New Roman" w:eastAsia="Times New Roman" w:hAnsi="Times New Roman" w:cs="Times New Roman"/>
            <w:sz w:val="24"/>
            <w:szCs w:val="24"/>
            <w:highlight w:val="white"/>
          </w:rPr>
          <w:t>Authority control</w:t>
        </w:r>
      </w:ins>
      <w:r w:rsidRPr="00DB7C91">
        <w:rPr>
          <w:rFonts w:ascii="Times New Roman" w:eastAsia="Times New Roman" w:hAnsi="Times New Roman" w:cs="Times New Roman"/>
          <w:sz w:val="24"/>
          <w:szCs w:val="24"/>
          <w:highlight w:val="white"/>
        </w:rPr>
        <w:t xml:space="preserve"> must be understood within the context of the library catalog and its essential functions. The library and its staff </w:t>
      </w:r>
      <w:ins w:id="2" w:author="Greg Reeve" w:date="2020-12-10T01:12:00Z">
        <w:r w:rsidR="00047848">
          <w:rPr>
            <w:rFonts w:ascii="Times New Roman" w:eastAsia="Times New Roman" w:hAnsi="Times New Roman" w:cs="Times New Roman"/>
            <w:sz w:val="24"/>
            <w:szCs w:val="24"/>
            <w:highlight w:val="white"/>
          </w:rPr>
          <w:t xml:space="preserve">meet the information needs of library patrons by </w:t>
        </w:r>
      </w:ins>
      <w:del w:id="3" w:author="Greg Reeve" w:date="2020-12-10T01:12:00Z">
        <w:r w:rsidRPr="00DB7C91" w:rsidDel="00047848">
          <w:rPr>
            <w:rFonts w:ascii="Times New Roman" w:eastAsia="Times New Roman" w:hAnsi="Times New Roman" w:cs="Times New Roman"/>
            <w:sz w:val="24"/>
            <w:szCs w:val="24"/>
            <w:highlight w:val="white"/>
          </w:rPr>
          <w:delText xml:space="preserve">are in the business of </w:delText>
        </w:r>
      </w:del>
      <w:r w:rsidRPr="00DB7C91">
        <w:rPr>
          <w:rFonts w:ascii="Times New Roman" w:eastAsia="Times New Roman" w:hAnsi="Times New Roman" w:cs="Times New Roman"/>
          <w:sz w:val="24"/>
          <w:szCs w:val="24"/>
          <w:highlight w:val="white"/>
        </w:rPr>
        <w:t xml:space="preserve">acquiring, processing, </w:t>
      </w:r>
      <w:ins w:id="4" w:author="Greg Reeve" w:date="2020-12-10T01:23:00Z">
        <w:r w:rsidR="00C805CA">
          <w:rPr>
            <w:rFonts w:ascii="Times New Roman" w:eastAsia="Times New Roman" w:hAnsi="Times New Roman" w:cs="Times New Roman"/>
            <w:sz w:val="24"/>
            <w:szCs w:val="24"/>
            <w:highlight w:val="white"/>
          </w:rPr>
          <w:t xml:space="preserve">cataloging, </w:t>
        </w:r>
      </w:ins>
      <w:r w:rsidRPr="00DB7C91">
        <w:rPr>
          <w:rFonts w:ascii="Times New Roman" w:eastAsia="Times New Roman" w:hAnsi="Times New Roman" w:cs="Times New Roman"/>
          <w:sz w:val="24"/>
          <w:szCs w:val="24"/>
          <w:highlight w:val="white"/>
        </w:rPr>
        <w:t xml:space="preserve">maintaining, and circulating physical and digital information resources (i.e. monographs, e-books, journals, reference materials, scholarly articles, archival collections, </w:t>
      </w:r>
      <w:r w:rsidRPr="00DB7C91">
        <w:rPr>
          <w:rFonts w:ascii="Times New Roman" w:eastAsia="Times New Roman" w:hAnsi="Times New Roman" w:cs="Times New Roman"/>
          <w:sz w:val="24"/>
          <w:szCs w:val="24"/>
          <w:highlight w:val="white"/>
        </w:rPr>
        <w:lastRenderedPageBreak/>
        <w:t xml:space="preserve">audiovisual items, databases, maps, etc.). </w:t>
      </w:r>
      <w:ins w:id="5" w:author="Greg Reeve" w:date="2020-12-10T01:23:00Z">
        <w:r w:rsidR="00C805CA">
          <w:rPr>
            <w:rFonts w:ascii="Times New Roman" w:eastAsia="Times New Roman" w:hAnsi="Times New Roman" w:cs="Times New Roman"/>
            <w:sz w:val="24"/>
            <w:szCs w:val="24"/>
            <w:highlight w:val="white"/>
          </w:rPr>
          <w:t xml:space="preserve">Cataloging is the process whereby </w:t>
        </w:r>
      </w:ins>
      <w:ins w:id="6" w:author="Greg Reeve" w:date="2020-12-10T01:13:00Z">
        <w:r w:rsidR="00C805CA">
          <w:rPr>
            <w:rFonts w:ascii="Times New Roman" w:eastAsia="Times New Roman" w:hAnsi="Times New Roman" w:cs="Times New Roman"/>
            <w:sz w:val="24"/>
            <w:szCs w:val="24"/>
            <w:highlight w:val="white"/>
          </w:rPr>
          <w:t>c</w:t>
        </w:r>
      </w:ins>
      <w:del w:id="7" w:author="Greg Reeve" w:date="2020-12-10T01:13:00Z">
        <w:r w:rsidRPr="00DB7C91" w:rsidDel="00047848">
          <w:rPr>
            <w:rFonts w:ascii="Times New Roman" w:eastAsia="Times New Roman" w:hAnsi="Times New Roman" w:cs="Times New Roman"/>
            <w:sz w:val="24"/>
            <w:szCs w:val="24"/>
            <w:highlight w:val="white"/>
          </w:rPr>
          <w:delText>In order to make these resources accessible, c</w:delText>
        </w:r>
      </w:del>
      <w:r w:rsidRPr="00DB7C91">
        <w:rPr>
          <w:rFonts w:ascii="Times New Roman" w:eastAsia="Times New Roman" w:hAnsi="Times New Roman" w:cs="Times New Roman"/>
          <w:sz w:val="24"/>
          <w:szCs w:val="24"/>
          <w:highlight w:val="white"/>
        </w:rPr>
        <w:t xml:space="preserve">atalog librarians create, update, and maintain metadata through careful description and structured information display to assist users in discovering </w:t>
      </w:r>
      <w:del w:id="8" w:author="Greg Reeve" w:date="2020-12-10T01:32:00Z">
        <w:r w:rsidRPr="00DB7C91" w:rsidDel="00856244">
          <w:rPr>
            <w:rFonts w:ascii="Times New Roman" w:eastAsia="Times New Roman" w:hAnsi="Times New Roman" w:cs="Times New Roman"/>
            <w:sz w:val="24"/>
            <w:szCs w:val="24"/>
            <w:highlight w:val="white"/>
          </w:rPr>
          <w:delText xml:space="preserve">those </w:delText>
        </w:r>
      </w:del>
      <w:r w:rsidRPr="00DB7C91">
        <w:rPr>
          <w:rFonts w:ascii="Times New Roman" w:eastAsia="Times New Roman" w:hAnsi="Times New Roman" w:cs="Times New Roman"/>
          <w:sz w:val="24"/>
          <w:szCs w:val="24"/>
          <w:highlight w:val="white"/>
        </w:rPr>
        <w:t xml:space="preserve">library resources that </w:t>
      </w:r>
      <w:del w:id="9" w:author="Greg Reeve" w:date="2020-12-10T01:18:00Z">
        <w:r w:rsidRPr="00DB7C91" w:rsidDel="00047848">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 xml:space="preserve">best serve their needs. </w:t>
      </w:r>
      <w:ins w:id="10" w:author="Greg Reeve" w:date="2020-12-10T01:19:00Z">
        <w:r w:rsidR="00047848" w:rsidRPr="00C40EBA">
          <w:rPr>
            <w:rFonts w:ascii="Times New Roman" w:eastAsia="Times New Roman" w:hAnsi="Times New Roman" w:cs="Times New Roman"/>
            <w:sz w:val="24"/>
            <w:szCs w:val="24"/>
          </w:rPr>
          <w:t>Commonly referred to as “data about data</w:t>
        </w:r>
        <w:r w:rsidR="00047848">
          <w:rPr>
            <w:rFonts w:ascii="Times New Roman" w:eastAsia="Times New Roman" w:hAnsi="Times New Roman" w:cs="Times New Roman"/>
            <w:sz w:val="24"/>
            <w:szCs w:val="24"/>
          </w:rPr>
          <w:t>,</w:t>
        </w:r>
        <w:r w:rsidR="00047848" w:rsidRPr="00C40EBA">
          <w:rPr>
            <w:rFonts w:ascii="Times New Roman" w:eastAsia="Times New Roman" w:hAnsi="Times New Roman" w:cs="Times New Roman"/>
            <w:sz w:val="24"/>
            <w:szCs w:val="24"/>
          </w:rPr>
          <w:t xml:space="preserve">” </w:t>
        </w:r>
        <w:r w:rsidR="00047848">
          <w:rPr>
            <w:rFonts w:ascii="Times New Roman" w:eastAsia="Times New Roman" w:hAnsi="Times New Roman" w:cs="Times New Roman"/>
            <w:sz w:val="24"/>
            <w:szCs w:val="24"/>
          </w:rPr>
          <w:t>m</w:t>
        </w:r>
        <w:r w:rsidR="0004784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ins>
      <w:ins w:id="11" w:author="Greg Reeve" w:date="2020-12-10T01:20:00Z">
        <w:r w:rsidR="001E5BB2">
          <w:rPr>
            <w:rStyle w:val="EndnoteReference"/>
            <w:rFonts w:ascii="Times New Roman" w:eastAsia="Times New Roman" w:hAnsi="Times New Roman" w:cs="Times New Roman"/>
            <w:sz w:val="24"/>
            <w:szCs w:val="24"/>
          </w:rPr>
          <w:endnoteReference w:id="9"/>
        </w:r>
      </w:ins>
      <w:ins w:id="15" w:author="Greg Reeve" w:date="2020-12-10T01:19:00Z">
        <w:r w:rsidR="00047848">
          <w:rPr>
            <w:rFonts w:ascii="Times New Roman" w:eastAsia="Times New Roman" w:hAnsi="Times New Roman" w:cs="Times New Roman"/>
            <w:sz w:val="24"/>
            <w:szCs w:val="24"/>
            <w:highlight w:val="white"/>
          </w:rPr>
          <w:t xml:space="preserve">. </w:t>
        </w:r>
      </w:ins>
      <w:del w:id="16" w:author="Greg Reeve" w:date="2020-12-10T01:24:00Z">
        <w:r w:rsidRPr="00DB7C91" w:rsidDel="00C805CA">
          <w:rPr>
            <w:rFonts w:ascii="Times New Roman" w:eastAsia="Times New Roman" w:hAnsi="Times New Roman" w:cs="Times New Roman"/>
            <w:sz w:val="24"/>
            <w:szCs w:val="24"/>
            <w:highlight w:val="white"/>
          </w:rPr>
          <w:delText xml:space="preserve">Cataloging involves description of the information resource, subject analysis for content access and classification to determine the resource’s location, what the item is about, and bring together other related resources. </w:delText>
        </w:r>
      </w:del>
      <w:r w:rsidRPr="00DB7C91">
        <w:rPr>
          <w:rFonts w:ascii="Times New Roman" w:eastAsia="Times New Roman" w:hAnsi="Times New Roman" w:cs="Times New Roman"/>
          <w:sz w:val="24"/>
          <w:szCs w:val="24"/>
          <w:highlight w:val="white"/>
        </w:rPr>
        <w:t>Metadata</w:t>
      </w:r>
      <w:del w:id="17" w:author="Greg Reeve" w:date="2020-12-10T01:21:00Z">
        <w:r w:rsidRPr="00DB7C91" w:rsidDel="001E5BB2">
          <w:rPr>
            <w:rFonts w:ascii="Times New Roman" w:eastAsia="Times New Roman" w:hAnsi="Times New Roman" w:cs="Times New Roman"/>
            <w:sz w:val="24"/>
            <w:szCs w:val="24"/>
            <w:highlight w:val="white"/>
            <w:vertAlign w:val="superscript"/>
          </w:rPr>
          <w:endnoteReference w:id="10"/>
        </w:r>
      </w:del>
      <w:r w:rsidRPr="00DB7C91">
        <w:rPr>
          <w:rFonts w:ascii="Times New Roman" w:eastAsia="Times New Roman" w:hAnsi="Times New Roman" w:cs="Times New Roman"/>
          <w:sz w:val="24"/>
          <w:szCs w:val="24"/>
          <w:highlight w:val="white"/>
        </w:rPr>
        <w:t xml:space="preserve"> for an information resource is organized in a bibliographic record. Bibliographic records are collected together into a database </w:t>
      </w:r>
      <w:del w:id="27" w:author="Greg Reeve" w:date="2020-12-10T01:26:00Z">
        <w:r w:rsidRPr="00DB7C91" w:rsidDel="00C805CA">
          <w:rPr>
            <w:rFonts w:ascii="Times New Roman" w:eastAsia="Times New Roman" w:hAnsi="Times New Roman" w:cs="Times New Roman"/>
            <w:sz w:val="24"/>
            <w:szCs w:val="24"/>
            <w:highlight w:val="white"/>
          </w:rPr>
          <w:delText xml:space="preserve">called </w:delText>
        </w:r>
      </w:del>
      <w:ins w:id="28" w:author="Greg Reeve" w:date="2020-12-10T01:26:00Z">
        <w:r w:rsidR="00C805CA">
          <w:rPr>
            <w:rFonts w:ascii="Times New Roman" w:eastAsia="Times New Roman" w:hAnsi="Times New Roman" w:cs="Times New Roman"/>
            <w:sz w:val="24"/>
            <w:szCs w:val="24"/>
            <w:highlight w:val="white"/>
          </w:rPr>
          <w:t>that is part of</w:t>
        </w:r>
        <w:r w:rsidR="00C805CA"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the library catalog. </w:t>
      </w:r>
      <w:ins w:id="29" w:author="Greg Reeve" w:date="2020-12-10T01:29:00Z">
        <w:r w:rsidR="00404086">
          <w:rPr>
            <w:rFonts w:ascii="Times New Roman" w:eastAsia="Times New Roman" w:hAnsi="Times New Roman" w:cs="Times New Roman"/>
            <w:sz w:val="24"/>
            <w:szCs w:val="24"/>
            <w:highlight w:val="white"/>
          </w:rPr>
          <w:t>B</w:t>
        </w:r>
      </w:ins>
      <w:del w:id="30" w:author="Greg Reeve" w:date="2020-12-10T01:29:00Z">
        <w:r w:rsidRPr="00DB7C91" w:rsidDel="00404086">
          <w:rPr>
            <w:rFonts w:ascii="Times New Roman" w:eastAsia="Times New Roman" w:hAnsi="Times New Roman" w:cs="Times New Roman"/>
            <w:sz w:val="24"/>
            <w:szCs w:val="24"/>
            <w:highlight w:val="white"/>
          </w:rPr>
          <w:delText>The b</w:delText>
        </w:r>
      </w:del>
      <w:r w:rsidRPr="00DB7C91">
        <w:rPr>
          <w:rFonts w:ascii="Times New Roman" w:eastAsia="Times New Roman" w:hAnsi="Times New Roman" w:cs="Times New Roman"/>
          <w:sz w:val="24"/>
          <w:szCs w:val="24"/>
          <w:highlight w:val="white"/>
        </w:rPr>
        <w:t>ibliographic record</w:t>
      </w:r>
      <w:ins w:id="31"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contain</w:t>
      </w:r>
      <w:del w:id="32" w:author="Greg Reeve" w:date="2020-12-10T01:29:00Z">
        <w:r w:rsidRPr="00DB7C91" w:rsidDel="00404086">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 the metadata to describe, differentiate, relate, and locate </w:t>
      </w:r>
      <w:del w:id="33" w:author="Greg Reeve" w:date="2020-12-10T01:29:00Z">
        <w:r w:rsidRPr="00DB7C91" w:rsidDel="00404086">
          <w:rPr>
            <w:rFonts w:ascii="Times New Roman" w:eastAsia="Times New Roman" w:hAnsi="Times New Roman" w:cs="Times New Roman"/>
            <w:sz w:val="24"/>
            <w:szCs w:val="24"/>
            <w:highlight w:val="white"/>
          </w:rPr>
          <w:delText xml:space="preserve">an </w:delText>
        </w:r>
      </w:del>
      <w:r w:rsidRPr="00DB7C91">
        <w:rPr>
          <w:rFonts w:ascii="Times New Roman" w:eastAsia="Times New Roman" w:hAnsi="Times New Roman" w:cs="Times New Roman"/>
          <w:sz w:val="24"/>
          <w:szCs w:val="24"/>
          <w:highlight w:val="white"/>
        </w:rPr>
        <w:t>information resource</w:t>
      </w:r>
      <w:ins w:id="34"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examine each potential resource on the shelf. </w:t>
      </w:r>
    </w:p>
    <w:p w14:paraId="3D37CDA3" w14:textId="5CDE013E" w:rsidR="00F91E98" w:rsidRDefault="00AD5499" w:rsidP="00B60297">
      <w:pPr>
        <w:spacing w:line="480" w:lineRule="auto"/>
        <w:ind w:firstLine="720"/>
        <w:rPr>
          <w:ins w:id="35" w:author="Greg Reeve" w:date="2020-12-11T23:03: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When catalogers perform authority </w:t>
      </w:r>
      <w:del w:id="36" w:author="Greg Reeve" w:date="2020-12-10T01:46:00Z">
        <w:r w:rsidRPr="00DB7C91" w:rsidDel="00E22AE7">
          <w:rPr>
            <w:rFonts w:ascii="Times New Roman" w:eastAsia="Times New Roman" w:hAnsi="Times New Roman" w:cs="Times New Roman"/>
            <w:sz w:val="24"/>
            <w:szCs w:val="24"/>
            <w:highlight w:val="white"/>
          </w:rPr>
          <w:delText xml:space="preserve">control </w:delText>
        </w:r>
      </w:del>
      <w:ins w:id="37" w:author="Greg Reeve" w:date="2020-12-10T01:46:00Z">
        <w:r w:rsidR="00E22AE7">
          <w:rPr>
            <w:rFonts w:ascii="Times New Roman" w:eastAsia="Times New Roman" w:hAnsi="Times New Roman" w:cs="Times New Roman"/>
            <w:sz w:val="24"/>
            <w:szCs w:val="24"/>
            <w:highlight w:val="white"/>
          </w:rPr>
          <w:t>work</w:t>
        </w:r>
      </w:ins>
      <w:del w:id="38" w:author="Greg Reeve" w:date="2020-12-10T01:46:00Z">
        <w:r w:rsidRPr="00DB7C91" w:rsidDel="00E22AE7">
          <w:rPr>
            <w:rFonts w:ascii="Times New Roman" w:eastAsia="Times New Roman" w:hAnsi="Times New Roman" w:cs="Times New Roman"/>
            <w:sz w:val="24"/>
            <w:szCs w:val="24"/>
            <w:highlight w:val="white"/>
          </w:rPr>
          <w:delText>(also referred to as authority work)</w:delText>
        </w:r>
      </w:del>
      <w:r w:rsidRPr="00DB7C91">
        <w:rPr>
          <w:rFonts w:ascii="Times New Roman" w:eastAsia="Times New Roman" w:hAnsi="Times New Roman" w:cs="Times New Roman"/>
          <w:sz w:val="24"/>
          <w:szCs w:val="24"/>
          <w:highlight w:val="white"/>
        </w:rPr>
        <w:t xml:space="preserve"> they establish, through verification and validation, controlled headings or </w:t>
      </w:r>
      <w:del w:id="39" w:author="Greg Reeve" w:date="2020-12-11T22:51:00Z">
        <w:r w:rsidRPr="00DB7C91" w:rsidDel="001871DA">
          <w:rPr>
            <w:rFonts w:ascii="Times New Roman" w:eastAsia="Times New Roman" w:hAnsi="Times New Roman" w:cs="Times New Roman"/>
            <w:sz w:val="24"/>
            <w:szCs w:val="24"/>
            <w:highlight w:val="white"/>
          </w:rPr>
          <w:delText xml:space="preserve">terms </w:delText>
        </w:r>
      </w:del>
      <w:ins w:id="40" w:author="Greg Reeve" w:date="2020-12-11T22:51:00Z">
        <w:r w:rsidR="001871DA">
          <w:rPr>
            <w:rFonts w:ascii="Times New Roman" w:eastAsia="Times New Roman" w:hAnsi="Times New Roman" w:cs="Times New Roman"/>
            <w:sz w:val="24"/>
            <w:szCs w:val="24"/>
            <w:highlight w:val="white"/>
          </w:rPr>
          <w:t>authorized access points</w:t>
        </w:r>
        <w:r w:rsidR="001871DA"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for various entity types (</w:t>
      </w:r>
      <w:ins w:id="41" w:author="Greg Reeve" w:date="2020-12-10T01:48:00Z">
        <w:r w:rsidR="00EB29F5">
          <w:rPr>
            <w:rFonts w:ascii="Times New Roman" w:eastAsia="Times New Roman" w:hAnsi="Times New Roman" w:cs="Times New Roman"/>
            <w:sz w:val="24"/>
            <w:szCs w:val="24"/>
            <w:highlight w:val="white"/>
          </w:rPr>
          <w:t>e.g</w:t>
        </w:r>
      </w:ins>
      <w:del w:id="42" w:author="Greg Reeve" w:date="2020-12-10T01:48:00Z">
        <w:r w:rsidRPr="00DB7C91" w:rsidDel="00EB29F5">
          <w:rPr>
            <w:rFonts w:ascii="Times New Roman" w:eastAsia="Times New Roman" w:hAnsi="Times New Roman" w:cs="Times New Roman"/>
            <w:sz w:val="24"/>
            <w:szCs w:val="24"/>
            <w:highlight w:val="white"/>
          </w:rPr>
          <w:delText>i.e</w:delText>
        </w:r>
      </w:del>
      <w:r w:rsidRPr="00DB7C91">
        <w:rPr>
          <w:rFonts w:ascii="Times New Roman" w:eastAsia="Times New Roman" w:hAnsi="Times New Roman" w:cs="Times New Roman"/>
          <w:sz w:val="24"/>
          <w:szCs w:val="24"/>
          <w:highlight w:val="white"/>
        </w:rPr>
        <w:t xml:space="preserve">. people, places, corporate bodies, families, </w:t>
      </w:r>
      <w:del w:id="43" w:author="Greg Reeve" w:date="2020-12-10T01:48:00Z">
        <w:r w:rsidRPr="00DB7C91" w:rsidDel="00EB29F5">
          <w:rPr>
            <w:rFonts w:ascii="Times New Roman" w:eastAsia="Times New Roman" w:hAnsi="Times New Roman" w:cs="Times New Roman"/>
            <w:sz w:val="24"/>
            <w:szCs w:val="24"/>
            <w:highlight w:val="white"/>
          </w:rPr>
          <w:delText>series, works, expressions,</w:delText>
        </w:r>
      </w:del>
      <w:ins w:id="44" w:author="Greg Reeve" w:date="2020-12-10T01:48:00Z">
        <w:r w:rsidR="00EB29F5">
          <w:rPr>
            <w:rFonts w:ascii="Times New Roman" w:eastAsia="Times New Roman" w:hAnsi="Times New Roman" w:cs="Times New Roman"/>
            <w:sz w:val="24"/>
            <w:szCs w:val="24"/>
            <w:highlight w:val="white"/>
          </w:rPr>
          <w:t>titles,</w:t>
        </w:r>
      </w:ins>
      <w:r w:rsidRPr="00DB7C91">
        <w:rPr>
          <w:rFonts w:ascii="Times New Roman" w:eastAsia="Times New Roman" w:hAnsi="Times New Roman" w:cs="Times New Roman"/>
          <w:sz w:val="24"/>
          <w:szCs w:val="24"/>
          <w:highlight w:val="white"/>
        </w:rPr>
        <w:t xml:space="preserve"> subjects, and genres) used in information resource description. Authority </w:t>
      </w:r>
      <w:del w:id="45" w:author="Greg Reeve" w:date="2020-12-10T12:56:00Z">
        <w:r w:rsidRPr="00DB7C91" w:rsidDel="00B63448">
          <w:rPr>
            <w:rFonts w:ascii="Times New Roman" w:eastAsia="Times New Roman" w:hAnsi="Times New Roman" w:cs="Times New Roman"/>
            <w:sz w:val="24"/>
            <w:szCs w:val="24"/>
            <w:highlight w:val="white"/>
          </w:rPr>
          <w:delText xml:space="preserve">control </w:delText>
        </w:r>
      </w:del>
      <w:ins w:id="46" w:author="Greg Reeve" w:date="2020-12-10T12:56:00Z">
        <w:r w:rsidR="00B63448">
          <w:rPr>
            <w:rFonts w:ascii="Times New Roman" w:eastAsia="Times New Roman" w:hAnsi="Times New Roman" w:cs="Times New Roman"/>
            <w:sz w:val="24"/>
            <w:szCs w:val="24"/>
            <w:highlight w:val="white"/>
          </w:rPr>
          <w:t>work</w:t>
        </w:r>
        <w:r w:rsidR="00B63448"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creates a database of </w:t>
      </w:r>
      <w:ins w:id="47" w:author="Greg Reeve" w:date="2020-12-11T23:04:00Z">
        <w:r w:rsidR="00857D64">
          <w:rPr>
            <w:rFonts w:ascii="Times New Roman" w:eastAsia="Times New Roman" w:hAnsi="Times New Roman" w:cs="Times New Roman"/>
            <w:sz w:val="24"/>
            <w:szCs w:val="24"/>
            <w:highlight w:val="white"/>
          </w:rPr>
          <w:t>authority</w:t>
        </w:r>
      </w:ins>
      <w:ins w:id="48" w:author="Greg Reeve" w:date="2020-12-11T23:06:00Z">
        <w:r w:rsidR="00857D64">
          <w:rPr>
            <w:rFonts w:ascii="Times New Roman" w:eastAsia="Times New Roman" w:hAnsi="Times New Roman" w:cs="Times New Roman"/>
            <w:sz w:val="24"/>
            <w:szCs w:val="24"/>
            <w:highlight w:val="white"/>
          </w:rPr>
          <w:t xml:space="preserve"> metadata</w:t>
        </w:r>
      </w:ins>
      <w:ins w:id="49" w:author="Greg Reeve" w:date="2020-12-11T23:04:00Z">
        <w:r w:rsidR="00857D64">
          <w:rPr>
            <w:rFonts w:ascii="Times New Roman" w:eastAsia="Times New Roman" w:hAnsi="Times New Roman" w:cs="Times New Roman"/>
            <w:sz w:val="24"/>
            <w:szCs w:val="24"/>
            <w:highlight w:val="white"/>
          </w:rPr>
          <w:t xml:space="preserve"> </w:t>
        </w:r>
      </w:ins>
      <w:ins w:id="50" w:author="Greg Reeve" w:date="2020-12-11T23:05:00Z">
        <w:r w:rsidR="00857D64">
          <w:rPr>
            <w:rFonts w:ascii="Times New Roman" w:eastAsia="Times New Roman" w:hAnsi="Times New Roman" w:cs="Times New Roman"/>
            <w:sz w:val="24"/>
            <w:szCs w:val="24"/>
            <w:highlight w:val="white"/>
          </w:rPr>
          <w:t xml:space="preserve">that can also be referred to as an authority file. </w:t>
        </w:r>
      </w:ins>
      <w:ins w:id="51" w:author="Greg Reeve" w:date="2020-12-11T23:08:00Z">
        <w:r w:rsidR="00857D64">
          <w:rPr>
            <w:rFonts w:ascii="Times New Roman" w:eastAsia="Times New Roman" w:hAnsi="Times New Roman" w:cs="Times New Roman"/>
            <w:sz w:val="24"/>
            <w:szCs w:val="24"/>
            <w:highlight w:val="white"/>
          </w:rPr>
          <w:t>Metadata</w:t>
        </w:r>
      </w:ins>
      <w:ins w:id="52" w:author="Greg Reeve" w:date="2020-12-11T23:07:00Z">
        <w:r w:rsidR="00857D64">
          <w:rPr>
            <w:rFonts w:ascii="Times New Roman" w:eastAsia="Times New Roman" w:hAnsi="Times New Roman" w:cs="Times New Roman"/>
            <w:sz w:val="24"/>
            <w:szCs w:val="24"/>
            <w:highlight w:val="white"/>
          </w:rPr>
          <w:t xml:space="preserve"> associated </w:t>
        </w:r>
      </w:ins>
      <w:ins w:id="53" w:author="Greg Reeve" w:date="2020-12-11T23:08:00Z">
        <w:r w:rsidR="00857D64">
          <w:rPr>
            <w:rFonts w:ascii="Times New Roman" w:eastAsia="Times New Roman" w:hAnsi="Times New Roman" w:cs="Times New Roman"/>
            <w:sz w:val="24"/>
            <w:szCs w:val="24"/>
            <w:highlight w:val="white"/>
          </w:rPr>
          <w:t>with an</w:t>
        </w:r>
      </w:ins>
      <w:ins w:id="54" w:author="Greg Reeve" w:date="2020-12-11T23:07:00Z">
        <w:r w:rsidR="00857D64">
          <w:rPr>
            <w:rFonts w:ascii="Times New Roman" w:eastAsia="Times New Roman" w:hAnsi="Times New Roman" w:cs="Times New Roman"/>
            <w:sz w:val="24"/>
            <w:szCs w:val="24"/>
            <w:highlight w:val="white"/>
          </w:rPr>
          <w:t xml:space="preserve"> authorized access point is organized into </w:t>
        </w:r>
      </w:ins>
      <w:ins w:id="55" w:author="Greg Reeve" w:date="2020-12-11T23:08:00Z">
        <w:r w:rsidR="00857D64">
          <w:rPr>
            <w:rFonts w:ascii="Times New Roman" w:eastAsia="Times New Roman" w:hAnsi="Times New Roman" w:cs="Times New Roman"/>
            <w:sz w:val="24"/>
            <w:szCs w:val="24"/>
            <w:highlight w:val="white"/>
          </w:rPr>
          <w:t xml:space="preserve">an </w:t>
        </w:r>
      </w:ins>
      <w:ins w:id="56" w:author="Greg Reeve" w:date="2020-12-11T23:07:00Z">
        <w:r w:rsidR="00857D64">
          <w:rPr>
            <w:rFonts w:ascii="Times New Roman" w:eastAsia="Times New Roman" w:hAnsi="Times New Roman" w:cs="Times New Roman"/>
            <w:sz w:val="24"/>
            <w:szCs w:val="24"/>
            <w:highlight w:val="white"/>
          </w:rPr>
          <w:t xml:space="preserve">authority record. </w:t>
        </w:r>
      </w:ins>
      <w:del w:id="57" w:author="Greg Reeve" w:date="2020-12-11T23:05:00Z">
        <w:r w:rsidRPr="00DB7C91" w:rsidDel="00857D64">
          <w:rPr>
            <w:rFonts w:ascii="Times New Roman" w:eastAsia="Times New Roman" w:hAnsi="Times New Roman" w:cs="Times New Roman"/>
            <w:sz w:val="24"/>
            <w:szCs w:val="24"/>
            <w:highlight w:val="white"/>
          </w:rPr>
          <w:delText xml:space="preserve">consistent, unique </w:delText>
        </w:r>
      </w:del>
      <w:del w:id="58" w:author="Greg Reeve" w:date="2020-12-11T22:51:00Z">
        <w:r w:rsidRPr="00DB7C91" w:rsidDel="001871DA">
          <w:rPr>
            <w:rFonts w:ascii="Times New Roman" w:eastAsia="Times New Roman" w:hAnsi="Times New Roman" w:cs="Times New Roman"/>
            <w:sz w:val="24"/>
            <w:szCs w:val="24"/>
            <w:highlight w:val="white"/>
          </w:rPr>
          <w:delText xml:space="preserve">terms </w:delText>
        </w:r>
      </w:del>
      <w:del w:id="59" w:author="Greg Reeve" w:date="2020-12-11T23:05:00Z">
        <w:r w:rsidRPr="00DB7C91" w:rsidDel="00857D64">
          <w:rPr>
            <w:rFonts w:ascii="Times New Roman" w:eastAsia="Times New Roman" w:hAnsi="Times New Roman" w:cs="Times New Roman"/>
            <w:sz w:val="24"/>
            <w:szCs w:val="24"/>
            <w:highlight w:val="white"/>
          </w:rPr>
          <w:delText xml:space="preserve">that includes variant </w:delText>
        </w:r>
      </w:del>
      <w:del w:id="60" w:author="Greg Reeve" w:date="2020-12-11T22:52:00Z">
        <w:r w:rsidRPr="00DB7C91" w:rsidDel="001871DA">
          <w:rPr>
            <w:rFonts w:ascii="Times New Roman" w:eastAsia="Times New Roman" w:hAnsi="Times New Roman" w:cs="Times New Roman"/>
            <w:sz w:val="24"/>
            <w:szCs w:val="24"/>
            <w:highlight w:val="white"/>
          </w:rPr>
          <w:delText>terms</w:delText>
        </w:r>
      </w:del>
      <w:del w:id="61" w:author="Greg Reeve" w:date="2020-12-11T23:05:00Z">
        <w:r w:rsidRPr="00DB7C91" w:rsidDel="00857D64">
          <w:rPr>
            <w:rFonts w:ascii="Times New Roman" w:eastAsia="Times New Roman" w:hAnsi="Times New Roman" w:cs="Times New Roman"/>
            <w:sz w:val="24"/>
            <w:szCs w:val="24"/>
            <w:highlight w:val="white"/>
          </w:rPr>
          <w:delText xml:space="preserve">, related </w:delText>
        </w:r>
      </w:del>
      <w:del w:id="62" w:author="Greg Reeve" w:date="2020-12-11T22:52:00Z">
        <w:r w:rsidRPr="00DB7C91" w:rsidDel="001871DA">
          <w:rPr>
            <w:rFonts w:ascii="Times New Roman" w:eastAsia="Times New Roman" w:hAnsi="Times New Roman" w:cs="Times New Roman"/>
            <w:sz w:val="24"/>
            <w:szCs w:val="24"/>
            <w:highlight w:val="white"/>
          </w:rPr>
          <w:delText>terms</w:delText>
        </w:r>
      </w:del>
      <w:del w:id="63" w:author="Greg Reeve" w:date="2020-12-11T23:05:00Z">
        <w:r w:rsidRPr="00DB7C91" w:rsidDel="00857D64">
          <w:rPr>
            <w:rFonts w:ascii="Times New Roman" w:eastAsia="Times New Roman" w:hAnsi="Times New Roman" w:cs="Times New Roman"/>
            <w:sz w:val="24"/>
            <w:szCs w:val="24"/>
            <w:highlight w:val="white"/>
          </w:rPr>
          <w:delText xml:space="preserve">, other associated attributes, and sources of information. These various elements are recorded together in an authority record. A database of authority records can also be referred to as an authority file. </w:delText>
        </w:r>
      </w:del>
      <w:ins w:id="64" w:author="Greg Reeve" w:date="2020-12-12T16:00:00Z">
        <w:r w:rsidR="00B60297">
          <w:rPr>
            <w:rFonts w:ascii="Times New Roman" w:eastAsia="Times New Roman" w:hAnsi="Times New Roman" w:cs="Times New Roman"/>
            <w:sz w:val="24"/>
            <w:szCs w:val="24"/>
            <w:highlight w:val="white"/>
          </w:rPr>
          <w:t xml:space="preserve">To </w:t>
        </w:r>
      </w:ins>
      <w:ins w:id="65" w:author="Greg Reeve" w:date="2020-12-12T16:03:00Z">
        <w:r w:rsidR="00B60297">
          <w:rPr>
            <w:rFonts w:ascii="Times New Roman" w:eastAsia="Times New Roman" w:hAnsi="Times New Roman" w:cs="Times New Roman"/>
            <w:sz w:val="24"/>
            <w:szCs w:val="24"/>
            <w:highlight w:val="white"/>
          </w:rPr>
          <w:t>maintain</w:t>
        </w:r>
      </w:ins>
      <w:ins w:id="66" w:author="Greg Reeve" w:date="2020-12-12T16:00:00Z">
        <w:r w:rsidR="00B60297">
          <w:rPr>
            <w:rFonts w:ascii="Times New Roman" w:eastAsia="Times New Roman" w:hAnsi="Times New Roman" w:cs="Times New Roman"/>
            <w:sz w:val="24"/>
            <w:szCs w:val="24"/>
            <w:highlight w:val="white"/>
          </w:rPr>
          <w:t xml:space="preserve"> consistency and standardization within a library</w:t>
        </w:r>
      </w:ins>
      <w:ins w:id="67" w:author="Greg Reeve" w:date="2020-12-12T16:01:00Z">
        <w:r w:rsidR="00B60297">
          <w:rPr>
            <w:rFonts w:ascii="Times New Roman" w:eastAsia="Times New Roman" w:hAnsi="Times New Roman" w:cs="Times New Roman"/>
            <w:sz w:val="24"/>
            <w:szCs w:val="24"/>
            <w:highlight w:val="white"/>
          </w:rPr>
          <w:t xml:space="preserve">’s catalog and between library catalogs </w:t>
        </w:r>
      </w:ins>
      <w:ins w:id="68" w:author="Greg Reeve" w:date="2020-12-12T16:00:00Z">
        <w:r w:rsidR="00B60297">
          <w:rPr>
            <w:rFonts w:ascii="Times New Roman" w:eastAsia="Times New Roman" w:hAnsi="Times New Roman" w:cs="Times New Roman"/>
            <w:sz w:val="24"/>
            <w:szCs w:val="24"/>
            <w:highlight w:val="white"/>
          </w:rPr>
          <w:t xml:space="preserve">the </w:t>
        </w:r>
      </w:ins>
      <w:ins w:id="69" w:author="Greg Reeve" w:date="2020-12-12T16:01:00Z">
        <w:r w:rsidR="00B60297">
          <w:rPr>
            <w:rFonts w:ascii="Times New Roman" w:eastAsia="Times New Roman" w:hAnsi="Times New Roman" w:cs="Times New Roman"/>
            <w:sz w:val="24"/>
            <w:szCs w:val="24"/>
            <w:highlight w:val="white"/>
          </w:rPr>
          <w:t xml:space="preserve">recording of metadata within an authority record </w:t>
        </w:r>
      </w:ins>
      <w:ins w:id="70" w:author="Greg Reeve" w:date="2020-12-12T16:02:00Z">
        <w:r w:rsidR="00B60297">
          <w:rPr>
            <w:rFonts w:ascii="Times New Roman" w:eastAsia="Times New Roman" w:hAnsi="Times New Roman" w:cs="Times New Roman"/>
            <w:sz w:val="24"/>
            <w:szCs w:val="24"/>
            <w:highlight w:val="white"/>
          </w:rPr>
          <w:t xml:space="preserve">is </w:t>
        </w:r>
      </w:ins>
      <w:ins w:id="71" w:author="Greg Reeve" w:date="2020-12-12T16:00:00Z">
        <w:r w:rsidR="00B60297">
          <w:rPr>
            <w:rFonts w:ascii="Times New Roman" w:eastAsia="Times New Roman" w:hAnsi="Times New Roman" w:cs="Times New Roman"/>
            <w:sz w:val="24"/>
            <w:szCs w:val="24"/>
            <w:highlight w:val="white"/>
          </w:rPr>
          <w:t xml:space="preserve">governed by metadata content standards. </w:t>
        </w:r>
      </w:ins>
    </w:p>
    <w:p w14:paraId="2123B4DB" w14:textId="61A9A800" w:rsidR="00FB5FCB" w:rsidRPr="00D8372F" w:rsidRDefault="00AD5499" w:rsidP="00FB5FCB">
      <w:pPr>
        <w:spacing w:line="480" w:lineRule="auto"/>
        <w:rPr>
          <w:ins w:id="72" w:author="Greg Reeve" w:date="2020-12-12T15:51:00Z"/>
          <w:rFonts w:ascii="Times New Roman" w:eastAsia="Times New Roman" w:hAnsi="Times New Roman" w:cs="Times New Roman"/>
          <w:b/>
          <w:sz w:val="24"/>
          <w:szCs w:val="24"/>
          <w:highlight w:val="white"/>
        </w:rPr>
      </w:pPr>
      <w:del w:id="73" w:author="Greg Reeve" w:date="2020-12-12T16:02:00Z">
        <w:r w:rsidRPr="00DB7C91" w:rsidDel="00B60297">
          <w:rPr>
            <w:rFonts w:ascii="Times New Roman" w:eastAsia="Times New Roman" w:hAnsi="Times New Roman" w:cs="Times New Roman"/>
            <w:sz w:val="24"/>
            <w:szCs w:val="24"/>
            <w:highlight w:val="white"/>
          </w:rPr>
          <w:delText xml:space="preserve">The </w:delText>
        </w:r>
      </w:del>
      <w:del w:id="74" w:author="Greg Reeve" w:date="2020-12-11T22:54:00Z">
        <w:r w:rsidRPr="00DB7C91" w:rsidDel="00712DEE">
          <w:rPr>
            <w:rFonts w:ascii="Times New Roman" w:eastAsia="Times New Roman" w:hAnsi="Times New Roman" w:cs="Times New Roman"/>
            <w:sz w:val="24"/>
            <w:szCs w:val="24"/>
            <w:highlight w:val="white"/>
          </w:rPr>
          <w:delText>established or authorized form</w:delText>
        </w:r>
      </w:del>
      <w:del w:id="75" w:author="Greg Reeve" w:date="2020-12-12T16:02:00Z">
        <w:r w:rsidRPr="00DB7C91" w:rsidDel="00B60297">
          <w:rPr>
            <w:rFonts w:ascii="Times New Roman" w:eastAsia="Times New Roman" w:hAnsi="Times New Roman" w:cs="Times New Roman"/>
            <w:sz w:val="24"/>
            <w:szCs w:val="24"/>
            <w:highlight w:val="white"/>
          </w:rPr>
          <w:delText xml:space="preserve"> </w:delText>
        </w:r>
      </w:del>
      <w:del w:id="76" w:author="Greg Reeve" w:date="2020-12-11T14:55:00Z">
        <w:r w:rsidRPr="00DB7C91" w:rsidDel="0041055C">
          <w:rPr>
            <w:rFonts w:ascii="Times New Roman" w:eastAsia="Times New Roman" w:hAnsi="Times New Roman" w:cs="Times New Roman"/>
            <w:sz w:val="24"/>
            <w:szCs w:val="24"/>
            <w:highlight w:val="white"/>
          </w:rPr>
          <w:delText xml:space="preserve">chosen </w:delText>
        </w:r>
      </w:del>
      <w:del w:id="77" w:author="Greg Reeve" w:date="2020-12-12T16:02:00Z">
        <w:r w:rsidRPr="00DB7C91" w:rsidDel="00B60297">
          <w:rPr>
            <w:rFonts w:ascii="Times New Roman" w:eastAsia="Times New Roman" w:hAnsi="Times New Roman" w:cs="Times New Roman"/>
            <w:sz w:val="24"/>
            <w:szCs w:val="24"/>
            <w:highlight w:val="white"/>
          </w:rPr>
          <w:delText xml:space="preserve">in </w:delText>
        </w:r>
      </w:del>
      <w:del w:id="78" w:author="Greg Reeve" w:date="2020-12-11T14:55:00Z">
        <w:r w:rsidRPr="00DB7C91" w:rsidDel="0041055C">
          <w:rPr>
            <w:rFonts w:ascii="Times New Roman" w:eastAsia="Times New Roman" w:hAnsi="Times New Roman" w:cs="Times New Roman"/>
            <w:sz w:val="24"/>
            <w:szCs w:val="24"/>
            <w:highlight w:val="white"/>
          </w:rPr>
          <w:delText xml:space="preserve">an </w:delText>
        </w:r>
      </w:del>
      <w:del w:id="79" w:author="Greg Reeve" w:date="2020-12-12T16:02:00Z">
        <w:r w:rsidRPr="00DB7C91" w:rsidDel="00B60297">
          <w:rPr>
            <w:rFonts w:ascii="Times New Roman" w:eastAsia="Times New Roman" w:hAnsi="Times New Roman" w:cs="Times New Roman"/>
            <w:sz w:val="24"/>
            <w:szCs w:val="24"/>
            <w:highlight w:val="white"/>
          </w:rPr>
          <w:delText xml:space="preserve">authority record </w:delText>
        </w:r>
      </w:del>
      <w:del w:id="80" w:author="Greg Reeve" w:date="2020-12-11T22:55:00Z">
        <w:r w:rsidRPr="00DB7C91" w:rsidDel="00A1178E">
          <w:rPr>
            <w:rFonts w:ascii="Times New Roman" w:eastAsia="Times New Roman" w:hAnsi="Times New Roman" w:cs="Times New Roman"/>
            <w:sz w:val="24"/>
            <w:szCs w:val="24"/>
            <w:highlight w:val="white"/>
          </w:rPr>
          <w:delText>is the form</w:delText>
        </w:r>
      </w:del>
      <w:del w:id="81" w:author="Greg Reeve" w:date="2020-12-12T16:02:00Z">
        <w:r w:rsidRPr="00DB7C91" w:rsidDel="00B60297">
          <w:rPr>
            <w:rFonts w:ascii="Times New Roman" w:eastAsia="Times New Roman" w:hAnsi="Times New Roman" w:cs="Times New Roman"/>
            <w:sz w:val="24"/>
            <w:szCs w:val="24"/>
            <w:highlight w:val="white"/>
          </w:rPr>
          <w:delText xml:space="preserve"> used within bibliographic records in the description and subject analysis of an information resource acquired by a library. Using these controlled terms creates predictable and consistent metadata </w:delText>
        </w:r>
      </w:del>
      <w:del w:id="82" w:author="Greg Reeve" w:date="2020-12-11T22:47:00Z">
        <w:r w:rsidRPr="00DB7C91" w:rsidDel="00A2074E">
          <w:rPr>
            <w:rFonts w:ascii="Times New Roman" w:eastAsia="Times New Roman" w:hAnsi="Times New Roman" w:cs="Times New Roman"/>
            <w:sz w:val="24"/>
            <w:szCs w:val="24"/>
            <w:highlight w:val="white"/>
          </w:rPr>
          <w:delText xml:space="preserve">that can be </w:delText>
        </w:r>
      </w:del>
      <w:del w:id="83" w:author="Greg Reeve" w:date="2020-12-12T16:02:00Z">
        <w:r w:rsidRPr="00DB7C91" w:rsidDel="00B60297">
          <w:rPr>
            <w:rFonts w:ascii="Times New Roman" w:eastAsia="Times New Roman" w:hAnsi="Times New Roman" w:cs="Times New Roman"/>
            <w:sz w:val="24"/>
            <w:szCs w:val="24"/>
            <w:highlight w:val="white"/>
          </w:rPr>
          <w:delText xml:space="preserve">used to differentiate </w:delText>
        </w:r>
      </w:del>
      <w:del w:id="84" w:author="Greg Reeve" w:date="2020-12-11T22:47:00Z">
        <w:r w:rsidRPr="00DB7C91" w:rsidDel="00A2074E">
          <w:rPr>
            <w:rFonts w:ascii="Times New Roman" w:eastAsia="Times New Roman" w:hAnsi="Times New Roman" w:cs="Times New Roman"/>
            <w:sz w:val="24"/>
            <w:szCs w:val="24"/>
            <w:highlight w:val="white"/>
          </w:rPr>
          <w:delText xml:space="preserve">between </w:delText>
        </w:r>
      </w:del>
      <w:del w:id="85" w:author="Greg Reeve" w:date="2020-12-12T16:02:00Z">
        <w:r w:rsidRPr="00DB7C91" w:rsidDel="00B60297">
          <w:rPr>
            <w:rFonts w:ascii="Times New Roman" w:eastAsia="Times New Roman" w:hAnsi="Times New Roman" w:cs="Times New Roman"/>
            <w:sz w:val="24"/>
            <w:szCs w:val="24"/>
            <w:highlight w:val="white"/>
          </w:rPr>
          <w:delText>similar entities and collocate related resources.</w:delText>
        </w:r>
      </w:del>
      <w:ins w:id="86" w:author="Greg Reeve" w:date="2020-12-12T15:51:00Z">
        <w:r w:rsidR="00FB5FCB" w:rsidRPr="00D8372F">
          <w:rPr>
            <w:rFonts w:ascii="Times New Roman" w:eastAsia="Times New Roman" w:hAnsi="Times New Roman" w:cs="Times New Roman"/>
            <w:b/>
            <w:sz w:val="24"/>
            <w:szCs w:val="24"/>
            <w:highlight w:val="white"/>
          </w:rPr>
          <w:t>Content Standards</w:t>
        </w:r>
      </w:ins>
    </w:p>
    <w:p w14:paraId="71DDF459" w14:textId="2BE348C5" w:rsidR="00FB5FCB" w:rsidRDefault="00FB5FCB">
      <w:pPr>
        <w:spacing w:line="480" w:lineRule="auto"/>
        <w:rPr>
          <w:ins w:id="87" w:author="Greg Reeve" w:date="2020-12-12T16:05:00Z"/>
          <w:rFonts w:ascii="Times New Roman" w:eastAsia="Times New Roman" w:hAnsi="Times New Roman" w:cs="Times New Roman"/>
          <w:sz w:val="24"/>
          <w:szCs w:val="24"/>
        </w:rPr>
        <w:pPrChange w:id="88" w:author="Greg Reeve" w:date="2020-12-12T16:06:00Z">
          <w:pPr>
            <w:spacing w:line="480" w:lineRule="auto"/>
            <w:ind w:firstLine="720"/>
          </w:pPr>
        </w:pPrChange>
      </w:pPr>
      <w:ins w:id="89" w:author="Greg Reeve" w:date="2020-12-12T15:51:00Z">
        <w:r>
          <w:rPr>
            <w:rFonts w:ascii="Times New Roman" w:eastAsia="Times New Roman" w:hAnsi="Times New Roman" w:cs="Times New Roman"/>
            <w:sz w:val="24"/>
            <w:szCs w:val="24"/>
            <w:highlight w:val="white"/>
          </w:rPr>
          <w:t xml:space="preserve">Metadata content standards govern what to record in an authority record. Resource Description and Access (RDA) is an international metadata content standard providing guidelines and instructions to create and maintain well-formed bibliographic and authority metadata. RDA is </w:t>
        </w:r>
        <w:r>
          <w:rPr>
            <w:rFonts w:ascii="Times New Roman" w:eastAsia="Times New Roman" w:hAnsi="Times New Roman" w:cs="Times New Roman"/>
            <w:sz w:val="24"/>
            <w:szCs w:val="24"/>
            <w:highlight w:val="white"/>
          </w:rPr>
          <w:lastRenderedPageBreak/>
          <w:t xml:space="preserve">owned by </w:t>
        </w:r>
        <w:r w:rsidRPr="0054406B">
          <w:rPr>
            <w:rFonts w:ascii="Times New Roman" w:eastAsia="Times New Roman" w:hAnsi="Times New Roman" w:cs="Times New Roman"/>
            <w:sz w:val="24"/>
            <w:szCs w:val="24"/>
          </w:rPr>
          <w:t xml:space="preserve">the American Library Association (ALA), the Canadian Federation of Library Associations/La </w:t>
        </w:r>
        <w:proofErr w:type="spellStart"/>
        <w:r w:rsidRPr="0054406B">
          <w:rPr>
            <w:rFonts w:ascii="Times New Roman" w:eastAsia="Times New Roman" w:hAnsi="Times New Roman" w:cs="Times New Roman"/>
            <w:sz w:val="24"/>
            <w:szCs w:val="24"/>
          </w:rPr>
          <w:t>Fédération</w:t>
        </w:r>
        <w:proofErr w:type="spellEnd"/>
        <w:r w:rsidRPr="0054406B">
          <w:rPr>
            <w:rFonts w:ascii="Times New Roman" w:eastAsia="Times New Roman" w:hAnsi="Times New Roman" w:cs="Times New Roman"/>
            <w:sz w:val="24"/>
            <w:szCs w:val="24"/>
          </w:rPr>
          <w:t xml:space="preserve"> </w:t>
        </w:r>
        <w:proofErr w:type="spellStart"/>
        <w:r w:rsidRPr="0054406B">
          <w:rPr>
            <w:rFonts w:ascii="Times New Roman" w:eastAsia="Times New Roman" w:hAnsi="Times New Roman" w:cs="Times New Roman"/>
            <w:sz w:val="24"/>
            <w:szCs w:val="24"/>
          </w:rPr>
          <w:t>canadienne</w:t>
        </w:r>
        <w:proofErr w:type="spellEnd"/>
        <w:r w:rsidRPr="0054406B">
          <w:rPr>
            <w:rFonts w:ascii="Times New Roman" w:eastAsia="Times New Roman" w:hAnsi="Times New Roman" w:cs="Times New Roman"/>
            <w:sz w:val="24"/>
            <w:szCs w:val="24"/>
          </w:rPr>
          <w:t xml:space="preserve"> des associations de </w:t>
        </w:r>
        <w:proofErr w:type="spellStart"/>
        <w:r w:rsidRPr="0054406B">
          <w:rPr>
            <w:rFonts w:ascii="Times New Roman" w:eastAsia="Times New Roman" w:hAnsi="Times New Roman" w:cs="Times New Roman"/>
            <w:sz w:val="24"/>
            <w:szCs w:val="24"/>
          </w:rPr>
          <w:t>bibliothéques</w:t>
        </w:r>
        <w:proofErr w:type="spellEnd"/>
        <w:r w:rsidRPr="0054406B">
          <w:rPr>
            <w:rFonts w:ascii="Times New Roman" w:eastAsia="Times New Roman" w:hAnsi="Times New Roman" w:cs="Times New Roman"/>
            <w:sz w:val="24"/>
            <w:szCs w:val="24"/>
          </w:rPr>
          <w:t xml:space="preserve"> (CFLA) and the Chartered Institute of Library and In</w:t>
        </w:r>
        <w:r>
          <w:rPr>
            <w:rFonts w:ascii="Times New Roman" w:eastAsia="Times New Roman" w:hAnsi="Times New Roman" w:cs="Times New Roman"/>
            <w:sz w:val="24"/>
            <w:szCs w:val="24"/>
          </w:rPr>
          <w:t xml:space="preserve">formation Professionals (CILIP) and the RDA Steering Committee (RSC) develops and maintains the RDA standard. The rules and guidelines in RDA are based on the </w:t>
        </w:r>
        <w:r w:rsidRPr="0054406B">
          <w:rPr>
            <w:rFonts w:ascii="Times New Roman" w:eastAsia="Times New Roman" w:hAnsi="Times New Roman" w:cs="Times New Roman"/>
            <w:sz w:val="24"/>
            <w:szCs w:val="24"/>
          </w:rPr>
          <w:t>International Federation of Library Associations and Institutions (IFLA) Library Reference Model (LRM)</w:t>
        </w:r>
        <w:r>
          <w:rPr>
            <w:rFonts w:ascii="Times New Roman" w:eastAsia="Times New Roman" w:hAnsi="Times New Roman" w:cs="Times New Roman"/>
            <w:sz w:val="24"/>
            <w:szCs w:val="24"/>
          </w:rPr>
          <w:t xml:space="preserve"> which provides an entity-relationship framework for describing information resources. Significant portions of RDA </w:t>
        </w:r>
      </w:ins>
      <w:ins w:id="90" w:author="Greg Reeve" w:date="2020-12-12T16:19:00Z">
        <w:r w:rsidR="00990A0C">
          <w:rPr>
            <w:rFonts w:ascii="Times New Roman" w:eastAsia="Times New Roman" w:hAnsi="Times New Roman" w:cs="Times New Roman"/>
            <w:sz w:val="24"/>
            <w:szCs w:val="24"/>
          </w:rPr>
          <w:t>guide</w:t>
        </w:r>
      </w:ins>
      <w:ins w:id="91" w:author="Greg Reeve" w:date="2020-12-12T15:51:00Z">
        <w:r>
          <w:rPr>
            <w:rFonts w:ascii="Times New Roman" w:eastAsia="Times New Roman" w:hAnsi="Times New Roman" w:cs="Times New Roman"/>
            <w:sz w:val="24"/>
            <w:szCs w:val="24"/>
          </w:rPr>
          <w:t xml:space="preserve"> catalogers to uniquely identify entities, choose the authorized and variant forms for a given entity, record attributes to differentiate entities, and form relationships between related entities. </w:t>
        </w:r>
      </w:ins>
    </w:p>
    <w:p w14:paraId="33A00E6D" w14:textId="496B70ED" w:rsidR="00583FE9" w:rsidRDefault="00583FE9" w:rsidP="00583FE9">
      <w:pPr>
        <w:spacing w:line="480" w:lineRule="auto"/>
        <w:ind w:firstLine="720"/>
        <w:rPr>
          <w:ins w:id="92" w:author="Greg Reeve" w:date="2020-12-12T16:05:00Z"/>
          <w:rFonts w:ascii="Times New Roman" w:eastAsia="Times New Roman" w:hAnsi="Times New Roman" w:cs="Times New Roman"/>
          <w:sz w:val="24"/>
          <w:szCs w:val="24"/>
          <w:highlight w:val="white"/>
        </w:rPr>
      </w:pPr>
      <w:ins w:id="93" w:author="Greg Reeve" w:date="2020-12-12T16:05:00Z">
        <w:r>
          <w:rPr>
            <w:rFonts w:ascii="Times New Roman" w:eastAsia="Times New Roman" w:hAnsi="Times New Roman" w:cs="Times New Roman"/>
            <w:sz w:val="24"/>
            <w:szCs w:val="24"/>
            <w:highlight w:val="white"/>
          </w:rPr>
          <w:t>An authority record</w:t>
        </w:r>
        <w:r w:rsidRPr="00DB7C91">
          <w:rPr>
            <w:rFonts w:ascii="Times New Roman" w:eastAsia="Times New Roman" w:hAnsi="Times New Roman" w:cs="Times New Roman"/>
            <w:sz w:val="24"/>
            <w:szCs w:val="24"/>
            <w:highlight w:val="white"/>
          </w:rPr>
          <w:t xml:space="preserve"> </w:t>
        </w:r>
      </w:ins>
      <w:ins w:id="94" w:author="Greg Reeve" w:date="2020-12-12T16:19:00Z">
        <w:r w:rsidR="00990A0C">
          <w:rPr>
            <w:rFonts w:ascii="Times New Roman" w:eastAsia="Times New Roman" w:hAnsi="Times New Roman" w:cs="Times New Roman"/>
            <w:sz w:val="24"/>
            <w:szCs w:val="24"/>
            <w:highlight w:val="white"/>
          </w:rPr>
          <w:t xml:space="preserve">following the RDA content standard </w:t>
        </w:r>
      </w:ins>
      <w:ins w:id="95" w:author="Greg Reeve" w:date="2020-12-12T16:05:00Z">
        <w:r w:rsidRPr="00DB7C91">
          <w:rPr>
            <w:rFonts w:ascii="Times New Roman" w:eastAsia="Times New Roman" w:hAnsi="Times New Roman" w:cs="Times New Roman"/>
            <w:sz w:val="24"/>
            <w:szCs w:val="24"/>
            <w:highlight w:val="white"/>
          </w:rPr>
          <w:t>consist</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of </w:t>
        </w:r>
        <w:r>
          <w:rPr>
            <w:rFonts w:ascii="Times New Roman" w:eastAsia="Times New Roman" w:hAnsi="Times New Roman" w:cs="Times New Roman"/>
            <w:sz w:val="24"/>
            <w:szCs w:val="24"/>
            <w:highlight w:val="white"/>
          </w:rPr>
          <w:t>five</w:t>
        </w:r>
        <w:r w:rsidRPr="00DB7C91">
          <w:rPr>
            <w:rFonts w:ascii="Times New Roman" w:eastAsia="Times New Roman" w:hAnsi="Times New Roman" w:cs="Times New Roman"/>
            <w:sz w:val="24"/>
            <w:szCs w:val="24"/>
            <w:highlight w:val="white"/>
          </w:rPr>
          <w:t xml:space="preserve"> major components: the authorized </w:t>
        </w:r>
        <w:r>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variant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related access points, associated </w:t>
        </w:r>
        <w:r w:rsidRPr="00DB7C91">
          <w:rPr>
            <w:rFonts w:ascii="Times New Roman" w:eastAsia="Times New Roman" w:hAnsi="Times New Roman" w:cs="Times New Roman"/>
            <w:sz w:val="24"/>
            <w:szCs w:val="24"/>
            <w:highlight w:val="white"/>
          </w:rPr>
          <w:t xml:space="preserve">attributes </w:t>
        </w:r>
        <w:r>
          <w:rPr>
            <w:rFonts w:ascii="Times New Roman" w:eastAsia="Times New Roman" w:hAnsi="Times New Roman" w:cs="Times New Roman"/>
            <w:sz w:val="24"/>
            <w:szCs w:val="24"/>
            <w:highlight w:val="white"/>
          </w:rPr>
          <w:t>describing</w:t>
        </w:r>
        <w:r w:rsidRPr="00DB7C91">
          <w:rPr>
            <w:rFonts w:ascii="Times New Roman" w:eastAsia="Times New Roman" w:hAnsi="Times New Roman" w:cs="Times New Roman"/>
            <w:sz w:val="24"/>
            <w:szCs w:val="24"/>
            <w:highlight w:val="white"/>
          </w:rPr>
          <w:t xml:space="preserve"> the entity, and source information</w:t>
        </w:r>
        <w:r>
          <w:rPr>
            <w:rFonts w:ascii="Times New Roman" w:eastAsia="Times New Roman" w:hAnsi="Times New Roman" w:cs="Times New Roman"/>
            <w:sz w:val="24"/>
            <w:szCs w:val="24"/>
            <w:highlight w:val="white"/>
          </w:rPr>
          <w:t xml:space="preserve">. </w:t>
        </w:r>
      </w:ins>
    </w:p>
    <w:p w14:paraId="352BBCA3" w14:textId="55B5A838" w:rsidR="00583FE9" w:rsidRPr="0049527F" w:rsidRDefault="00583FE9" w:rsidP="00FB5FCB">
      <w:pPr>
        <w:spacing w:line="480" w:lineRule="auto"/>
        <w:ind w:firstLine="720"/>
        <w:rPr>
          <w:ins w:id="96" w:author="Greg Reeve" w:date="2020-12-12T15:51:00Z"/>
          <w:rFonts w:ascii="Times New Roman" w:eastAsia="Times New Roman" w:hAnsi="Times New Roman" w:cs="Times New Roman"/>
          <w:sz w:val="24"/>
          <w:szCs w:val="24"/>
          <w:highlight w:val="white"/>
        </w:rPr>
      </w:pPr>
      <w:ins w:id="97" w:author="Greg Reeve" w:date="2020-12-12T16:06:00Z">
        <w:r w:rsidRPr="00DB7C91">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authorized access point recorded</w:t>
        </w:r>
        <w:r w:rsidRPr="00DB7C91">
          <w:rPr>
            <w:rFonts w:ascii="Times New Roman" w:eastAsia="Times New Roman" w:hAnsi="Times New Roman" w:cs="Times New Roman"/>
            <w:sz w:val="24"/>
            <w:szCs w:val="24"/>
            <w:highlight w:val="white"/>
          </w:rPr>
          <w:t xml:space="preserve"> in </w:t>
        </w:r>
        <w:r>
          <w:rPr>
            <w:rFonts w:ascii="Times New Roman" w:eastAsia="Times New Roman" w:hAnsi="Times New Roman" w:cs="Times New Roman"/>
            <w:sz w:val="24"/>
            <w:szCs w:val="24"/>
            <w:highlight w:val="white"/>
          </w:rPr>
          <w:t>the</w:t>
        </w:r>
        <w:r w:rsidRPr="00DB7C91">
          <w:rPr>
            <w:rFonts w:ascii="Times New Roman" w:eastAsia="Times New Roman" w:hAnsi="Times New Roman" w:cs="Times New Roman"/>
            <w:sz w:val="24"/>
            <w:szCs w:val="24"/>
            <w:highlight w:val="white"/>
          </w:rPr>
          <w:t xml:space="preserve"> authority record </w:t>
        </w:r>
        <w:r>
          <w:rPr>
            <w:rFonts w:ascii="Times New Roman" w:eastAsia="Times New Roman" w:hAnsi="Times New Roman" w:cs="Times New Roman"/>
            <w:sz w:val="24"/>
            <w:szCs w:val="24"/>
            <w:highlight w:val="white"/>
          </w:rPr>
          <w:t>can be</w:t>
        </w:r>
        <w:r w:rsidRPr="00DB7C91">
          <w:rPr>
            <w:rFonts w:ascii="Times New Roman" w:eastAsia="Times New Roman" w:hAnsi="Times New Roman" w:cs="Times New Roman"/>
            <w:sz w:val="24"/>
            <w:szCs w:val="24"/>
            <w:highlight w:val="white"/>
          </w:rPr>
          <w:t xml:space="preserve"> used within bibliographic records in the description and subject analysis of an information resource acquired by a library. Using these controlled terms creates predictable and consistent metadata used to differentiate similar entities and </w:t>
        </w:r>
        <w:r>
          <w:rPr>
            <w:rFonts w:ascii="Times New Roman" w:eastAsia="Times New Roman" w:hAnsi="Times New Roman" w:cs="Times New Roman"/>
            <w:sz w:val="24"/>
            <w:szCs w:val="24"/>
            <w:highlight w:val="white"/>
          </w:rPr>
          <w:t xml:space="preserve">better </w:t>
        </w:r>
        <w:r w:rsidRPr="00DB7C91">
          <w:rPr>
            <w:rFonts w:ascii="Times New Roman" w:eastAsia="Times New Roman" w:hAnsi="Times New Roman" w:cs="Times New Roman"/>
            <w:sz w:val="24"/>
            <w:szCs w:val="24"/>
            <w:highlight w:val="white"/>
          </w:rPr>
          <w:t>collocate related resources.</w:t>
        </w:r>
      </w:ins>
    </w:p>
    <w:p w14:paraId="6AF3DC69" w14:textId="77777777" w:rsidR="00FB5FCB" w:rsidRPr="00D8372F" w:rsidRDefault="00FB5FCB" w:rsidP="00FB5FCB">
      <w:pPr>
        <w:spacing w:line="480" w:lineRule="auto"/>
        <w:rPr>
          <w:ins w:id="98" w:author="Greg Reeve" w:date="2020-12-12T15:51:00Z"/>
          <w:rFonts w:ascii="Times New Roman" w:eastAsia="Times New Roman" w:hAnsi="Times New Roman" w:cs="Times New Roman"/>
          <w:b/>
          <w:sz w:val="24"/>
          <w:szCs w:val="24"/>
          <w:highlight w:val="white"/>
        </w:rPr>
      </w:pPr>
      <w:ins w:id="99" w:author="Greg Reeve" w:date="2020-12-12T15:51:00Z">
        <w:r w:rsidRPr="00D8372F">
          <w:rPr>
            <w:rFonts w:ascii="Times New Roman" w:eastAsia="Times New Roman" w:hAnsi="Times New Roman" w:cs="Times New Roman"/>
            <w:b/>
            <w:sz w:val="24"/>
            <w:szCs w:val="24"/>
            <w:highlight w:val="white"/>
          </w:rPr>
          <w:t>Encoding Standards</w:t>
        </w:r>
      </w:ins>
    </w:p>
    <w:p w14:paraId="285B9F82" w14:textId="137F11A6" w:rsidR="00FB5FCB" w:rsidRPr="00DB7C91" w:rsidRDefault="00FB5FCB" w:rsidP="00FB5FCB">
      <w:pPr>
        <w:spacing w:line="480" w:lineRule="auto"/>
        <w:ind w:firstLine="720"/>
        <w:rPr>
          <w:ins w:id="100" w:author="Greg Reeve" w:date="2020-12-12T15:51:00Z"/>
          <w:rFonts w:ascii="Times New Roman" w:eastAsia="Times New Roman" w:hAnsi="Times New Roman" w:cs="Times New Roman"/>
          <w:sz w:val="24"/>
          <w:szCs w:val="24"/>
          <w:highlight w:val="white"/>
        </w:rPr>
      </w:pPr>
      <w:ins w:id="101" w:author="Greg Reeve" w:date="2020-12-12T15:51:00Z">
        <w:r w:rsidRPr="00DB7C91">
          <w:rPr>
            <w:rFonts w:ascii="Times New Roman" w:eastAsia="Times New Roman" w:hAnsi="Times New Roman" w:cs="Times New Roman"/>
            <w:sz w:val="24"/>
            <w:szCs w:val="24"/>
            <w:highlight w:val="white"/>
          </w:rPr>
          <w:t xml:space="preserve">Authority records can be formatted </w:t>
        </w:r>
        <w:r>
          <w:rPr>
            <w:rFonts w:ascii="Times New Roman" w:eastAsia="Times New Roman" w:hAnsi="Times New Roman" w:cs="Times New Roman"/>
            <w:sz w:val="24"/>
            <w:szCs w:val="24"/>
            <w:highlight w:val="white"/>
          </w:rPr>
          <w:t xml:space="preserve">for electronic storage, transmission, and retrieval </w:t>
        </w:r>
        <w:r w:rsidRPr="00DB7C91">
          <w:rPr>
            <w:rFonts w:ascii="Times New Roman" w:eastAsia="Times New Roman" w:hAnsi="Times New Roman" w:cs="Times New Roman"/>
            <w:sz w:val="24"/>
            <w:szCs w:val="24"/>
            <w:highlight w:val="white"/>
          </w:rPr>
          <w:t>using various metadata encoding standards</w:t>
        </w:r>
        <w:r>
          <w:rPr>
            <w:rStyle w:val="EndnoteReference"/>
            <w:rFonts w:ascii="Times New Roman" w:eastAsia="Times New Roman" w:hAnsi="Times New Roman" w:cs="Times New Roman"/>
            <w:sz w:val="24"/>
            <w:szCs w:val="24"/>
            <w:highlight w:val="white"/>
          </w:rPr>
          <w:endnoteReference w:id="11"/>
        </w:r>
        <w:r w:rsidRPr="00DB7C91">
          <w:rPr>
            <w:rFonts w:ascii="Times New Roman" w:eastAsia="Times New Roman" w:hAnsi="Times New Roman" w:cs="Times New Roman"/>
            <w:sz w:val="24"/>
            <w:szCs w:val="24"/>
            <w:highlight w:val="white"/>
          </w:rPr>
          <w:t>. Libraries primarily encode authority records using the MARC 21 format for authority data</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Figure </w:t>
        </w:r>
        <w:r>
          <w:rPr>
            <w:rFonts w:ascii="Times New Roman" w:eastAsia="Times New Roman" w:hAnsi="Times New Roman" w:cs="Times New Roman"/>
            <w:sz w:val="24"/>
            <w:szCs w:val="24"/>
            <w:highlight w:val="white"/>
          </w:rPr>
          <w:t>2 shows</w:t>
        </w:r>
        <w:r w:rsidRPr="00DB7C91">
          <w:rPr>
            <w:rFonts w:ascii="Times New Roman" w:eastAsia="Times New Roman" w:hAnsi="Times New Roman" w:cs="Times New Roman"/>
            <w:sz w:val="24"/>
            <w:szCs w:val="24"/>
            <w:highlight w:val="white"/>
          </w:rPr>
          <w:t xml:space="preserve"> a MARC </w:t>
        </w:r>
        <w:r>
          <w:rPr>
            <w:rFonts w:ascii="Times New Roman" w:eastAsia="Times New Roman" w:hAnsi="Times New Roman" w:cs="Times New Roman"/>
            <w:sz w:val="24"/>
            <w:szCs w:val="24"/>
            <w:highlight w:val="white"/>
          </w:rPr>
          <w:t xml:space="preserve">name </w:t>
        </w:r>
        <w:r w:rsidRPr="00DB7C91">
          <w:rPr>
            <w:rFonts w:ascii="Times New Roman" w:eastAsia="Times New Roman" w:hAnsi="Times New Roman" w:cs="Times New Roman"/>
            <w:sz w:val="24"/>
            <w:szCs w:val="24"/>
            <w:highlight w:val="white"/>
          </w:rPr>
          <w:t xml:space="preserve">authority record for a person entity. </w:t>
        </w:r>
        <w:r>
          <w:rPr>
            <w:rFonts w:ascii="Times New Roman" w:eastAsia="Times New Roman" w:hAnsi="Times New Roman" w:cs="Times New Roman"/>
            <w:sz w:val="24"/>
            <w:szCs w:val="24"/>
            <w:highlight w:val="white"/>
          </w:rPr>
          <w:t xml:space="preserve">It illustrates how </w:t>
        </w:r>
      </w:ins>
      <w:ins w:id="106" w:author="Greg Reeve" w:date="2020-12-12T16:07:00Z">
        <w:r w:rsidR="000C5D5F">
          <w:rPr>
            <w:rFonts w:ascii="Times New Roman" w:eastAsia="Times New Roman" w:hAnsi="Times New Roman" w:cs="Times New Roman"/>
            <w:sz w:val="24"/>
            <w:szCs w:val="24"/>
            <w:highlight w:val="white"/>
          </w:rPr>
          <w:t xml:space="preserve">authority metadata </w:t>
        </w:r>
      </w:ins>
      <w:ins w:id="107" w:author="Greg Reeve" w:date="2020-12-12T15:51:00Z">
        <w:r w:rsidRPr="00DB7C91">
          <w:rPr>
            <w:rFonts w:ascii="Times New Roman" w:eastAsia="Times New Roman" w:hAnsi="Times New Roman" w:cs="Times New Roman"/>
            <w:sz w:val="24"/>
            <w:szCs w:val="24"/>
            <w:highlight w:val="white"/>
          </w:rPr>
          <w:t xml:space="preserve">is </w:t>
        </w:r>
      </w:ins>
      <w:ins w:id="108" w:author="Greg Reeve" w:date="2020-12-12T16:07:00Z">
        <w:r w:rsidR="000C5D5F">
          <w:rPr>
            <w:rFonts w:ascii="Times New Roman" w:eastAsia="Times New Roman" w:hAnsi="Times New Roman" w:cs="Times New Roman"/>
            <w:sz w:val="24"/>
            <w:szCs w:val="24"/>
            <w:highlight w:val="white"/>
          </w:rPr>
          <w:t>encoded</w:t>
        </w:r>
      </w:ins>
      <w:ins w:id="109" w:author="Greg Reeve" w:date="2020-12-12T15:51:00Z">
        <w:r w:rsidR="000C5D5F">
          <w:rPr>
            <w:rFonts w:ascii="Times New Roman" w:eastAsia="Times New Roman" w:hAnsi="Times New Roman" w:cs="Times New Roman"/>
            <w:sz w:val="24"/>
            <w:szCs w:val="24"/>
            <w:highlight w:val="white"/>
          </w:rPr>
          <w:t xml:space="preserve"> following the MARC format by using</w:t>
        </w:r>
        <w:r w:rsidRPr="00DB7C91">
          <w:rPr>
            <w:rFonts w:ascii="Times New Roman" w:eastAsia="Times New Roman" w:hAnsi="Times New Roman" w:cs="Times New Roman"/>
            <w:sz w:val="24"/>
            <w:szCs w:val="24"/>
            <w:highlight w:val="white"/>
          </w:rPr>
          <w:t xml:space="preserve"> numeric tag</w:t>
        </w:r>
      </w:ins>
      <w:ins w:id="110" w:author="Greg Reeve" w:date="2020-12-12T16:08:00Z">
        <w:r w:rsidR="000C5D5F">
          <w:rPr>
            <w:rFonts w:ascii="Times New Roman" w:eastAsia="Times New Roman" w:hAnsi="Times New Roman" w:cs="Times New Roman"/>
            <w:sz w:val="24"/>
            <w:szCs w:val="24"/>
            <w:highlight w:val="white"/>
          </w:rPr>
          <w:t>s</w:t>
        </w:r>
      </w:ins>
      <w:ins w:id="111" w:author="Greg Reeve" w:date="2020-12-12T15:51:00Z">
        <w:r w:rsidRPr="00DB7C91">
          <w:rPr>
            <w:rFonts w:ascii="Times New Roman" w:eastAsia="Times New Roman" w:hAnsi="Times New Roman" w:cs="Times New Roman"/>
            <w:sz w:val="24"/>
            <w:szCs w:val="24"/>
            <w:highlight w:val="white"/>
          </w:rPr>
          <w:t xml:space="preserve"> that </w:t>
        </w:r>
      </w:ins>
      <w:ins w:id="112" w:author="Greg Reeve" w:date="2020-12-12T16:08:00Z">
        <w:r w:rsidR="000C5D5F">
          <w:rPr>
            <w:rFonts w:ascii="Times New Roman" w:eastAsia="Times New Roman" w:hAnsi="Times New Roman" w:cs="Times New Roman"/>
            <w:sz w:val="24"/>
            <w:szCs w:val="24"/>
            <w:highlight w:val="white"/>
          </w:rPr>
          <w:t>are</w:t>
        </w:r>
      </w:ins>
      <w:ins w:id="113" w:author="Greg Reeve" w:date="2020-12-12T15:51:00Z">
        <w:r w:rsidRPr="00DB7C91">
          <w:rPr>
            <w:rFonts w:ascii="Times New Roman" w:eastAsia="Times New Roman" w:hAnsi="Times New Roman" w:cs="Times New Roman"/>
            <w:sz w:val="24"/>
            <w:szCs w:val="24"/>
            <w:highlight w:val="white"/>
          </w:rPr>
          <w:t xml:space="preserve"> machine-readable</w:t>
        </w:r>
        <w:r>
          <w:rPr>
            <w:rFonts w:ascii="Times New Roman" w:eastAsia="Times New Roman" w:hAnsi="Times New Roman" w:cs="Times New Roman"/>
            <w:sz w:val="24"/>
            <w:szCs w:val="24"/>
            <w:highlight w:val="white"/>
          </w:rPr>
          <w:t xml:space="preserve"> (see Figure 5)</w:t>
        </w:r>
        <w:r w:rsidRPr="00DB7C91">
          <w:rPr>
            <w:rFonts w:ascii="Times New Roman" w:eastAsia="Times New Roman" w:hAnsi="Times New Roman" w:cs="Times New Roman"/>
            <w:sz w:val="24"/>
            <w:szCs w:val="24"/>
            <w:highlight w:val="white"/>
          </w:rPr>
          <w:t>. The</w:t>
        </w:r>
      </w:ins>
      <w:ins w:id="114" w:author="Greg Reeve" w:date="2020-12-12T16:10:00Z">
        <w:r w:rsidR="00507C7F">
          <w:rPr>
            <w:rFonts w:ascii="Times New Roman" w:eastAsia="Times New Roman" w:hAnsi="Times New Roman" w:cs="Times New Roman"/>
            <w:sz w:val="24"/>
            <w:szCs w:val="24"/>
            <w:highlight w:val="white"/>
          </w:rPr>
          <w:t xml:space="preserve"> authorized access point is recorded </w:t>
        </w:r>
      </w:ins>
      <w:ins w:id="115" w:author="Greg Reeve" w:date="2020-12-12T15:51:00Z">
        <w:r w:rsidRPr="00DB7C91">
          <w:rPr>
            <w:rFonts w:ascii="Times New Roman" w:eastAsia="Times New Roman" w:hAnsi="Times New Roman" w:cs="Times New Roman"/>
            <w:sz w:val="24"/>
            <w:szCs w:val="24"/>
            <w:highlight w:val="white"/>
          </w:rPr>
          <w:t>in the 100 tag</w:t>
        </w:r>
      </w:ins>
      <w:ins w:id="116" w:author="Greg Reeve" w:date="2020-12-12T16:10:00Z">
        <w:r w:rsidR="00507C7F">
          <w:rPr>
            <w:rFonts w:ascii="Times New Roman" w:eastAsia="Times New Roman" w:hAnsi="Times New Roman" w:cs="Times New Roman"/>
            <w:sz w:val="24"/>
            <w:szCs w:val="24"/>
            <w:highlight w:val="white"/>
          </w:rPr>
          <w:t xml:space="preserve"> and </w:t>
        </w:r>
      </w:ins>
      <w:ins w:id="117" w:author="Greg Reeve" w:date="2020-12-12T16:12:00Z">
        <w:r w:rsidR="00507C7F">
          <w:rPr>
            <w:rFonts w:ascii="Times New Roman" w:eastAsia="Times New Roman" w:hAnsi="Times New Roman" w:cs="Times New Roman"/>
            <w:sz w:val="24"/>
            <w:szCs w:val="24"/>
            <w:highlight w:val="white"/>
          </w:rPr>
          <w:t>represents</w:t>
        </w:r>
      </w:ins>
      <w:ins w:id="118" w:author="Greg Reeve" w:date="2020-12-12T16:10:00Z">
        <w:r w:rsidR="00507C7F">
          <w:rPr>
            <w:rFonts w:ascii="Times New Roman" w:eastAsia="Times New Roman" w:hAnsi="Times New Roman" w:cs="Times New Roman"/>
            <w:sz w:val="24"/>
            <w:szCs w:val="24"/>
            <w:highlight w:val="white"/>
          </w:rPr>
          <w:t xml:space="preserve"> the established form for this person entity </w:t>
        </w:r>
      </w:ins>
      <w:ins w:id="119" w:author="Greg Reeve" w:date="2020-12-12T16:11:00Z">
        <w:r w:rsidR="00507C7F">
          <w:rPr>
            <w:rFonts w:ascii="Times New Roman" w:eastAsia="Times New Roman" w:hAnsi="Times New Roman" w:cs="Times New Roman"/>
            <w:sz w:val="24"/>
            <w:szCs w:val="24"/>
            <w:highlight w:val="white"/>
          </w:rPr>
          <w:t xml:space="preserve">that is recorded </w:t>
        </w:r>
        <w:r w:rsidR="00507C7F">
          <w:rPr>
            <w:rFonts w:ascii="Times New Roman" w:eastAsia="Times New Roman" w:hAnsi="Times New Roman" w:cs="Times New Roman"/>
            <w:sz w:val="24"/>
            <w:szCs w:val="24"/>
            <w:highlight w:val="white"/>
          </w:rPr>
          <w:lastRenderedPageBreak/>
          <w:t>in a bibliographic record</w:t>
        </w:r>
      </w:ins>
      <w:ins w:id="120" w:author="Greg Reeve" w:date="2020-12-12T15:51:00Z">
        <w:r w:rsidRPr="00DB7C91">
          <w:rPr>
            <w:rFonts w:ascii="Times New Roman" w:eastAsia="Times New Roman" w:hAnsi="Times New Roman" w:cs="Times New Roman"/>
            <w:sz w:val="24"/>
            <w:szCs w:val="24"/>
            <w:highlight w:val="white"/>
          </w:rPr>
          <w:t xml:space="preserve"> anytime an information resource by</w:t>
        </w:r>
        <w:r>
          <w:rPr>
            <w:rFonts w:ascii="Times New Roman" w:eastAsia="Times New Roman" w:hAnsi="Times New Roman" w:cs="Times New Roman"/>
            <w:sz w:val="24"/>
            <w:szCs w:val="24"/>
            <w:highlight w:val="white"/>
          </w:rPr>
          <w:t>, about</w:t>
        </w:r>
        <w:r w:rsidRPr="00DB7C91">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sz w:val="24"/>
            <w:szCs w:val="24"/>
            <w:highlight w:val="white"/>
          </w:rPr>
          <w:t>otherwise associated with</w:t>
        </w:r>
        <w:r w:rsidRPr="00DB7C91">
          <w:rPr>
            <w:rFonts w:ascii="Times New Roman" w:eastAsia="Times New Roman" w:hAnsi="Times New Roman" w:cs="Times New Roman"/>
            <w:sz w:val="24"/>
            <w:szCs w:val="24"/>
            <w:highlight w:val="white"/>
          </w:rPr>
          <w:t xml:space="preserve"> this person is added to the library</w:t>
        </w:r>
      </w:ins>
      <w:ins w:id="121" w:author="Greg Reeve" w:date="2020-12-12T16:12:00Z">
        <w:r w:rsidR="00507C7F">
          <w:rPr>
            <w:rFonts w:ascii="Times New Roman" w:eastAsia="Times New Roman" w:hAnsi="Times New Roman" w:cs="Times New Roman"/>
            <w:sz w:val="24"/>
            <w:szCs w:val="24"/>
            <w:highlight w:val="white"/>
          </w:rPr>
          <w:t xml:space="preserve"> catalog</w:t>
        </w:r>
      </w:ins>
      <w:ins w:id="122" w:author="Greg Reeve" w:date="2020-12-12T15:51:00Z">
        <w:r w:rsidRPr="00DB7C91">
          <w:rPr>
            <w:rFonts w:ascii="Times New Roman" w:eastAsia="Times New Roman" w:hAnsi="Times New Roman" w:cs="Times New Roman"/>
            <w:sz w:val="24"/>
            <w:szCs w:val="24"/>
            <w:highlight w:val="white"/>
          </w:rPr>
          <w:t xml:space="preserve">. </w:t>
        </w:r>
      </w:ins>
      <w:ins w:id="123" w:author="Greg Reeve" w:date="2020-12-12T16:12:00Z">
        <w:r w:rsidR="00507C7F">
          <w:rPr>
            <w:rFonts w:ascii="Times New Roman" w:eastAsia="Times New Roman" w:hAnsi="Times New Roman" w:cs="Times New Roman"/>
            <w:sz w:val="24"/>
            <w:szCs w:val="24"/>
            <w:highlight w:val="white"/>
          </w:rPr>
          <w:t xml:space="preserve">Variant access points are recorded in the </w:t>
        </w:r>
      </w:ins>
      <w:ins w:id="124" w:author="Greg Reeve" w:date="2020-12-12T15:51:00Z">
        <w:r w:rsidRPr="00DB7C91">
          <w:rPr>
            <w:rFonts w:ascii="Times New Roman" w:eastAsia="Times New Roman" w:hAnsi="Times New Roman" w:cs="Times New Roman"/>
            <w:sz w:val="24"/>
            <w:szCs w:val="24"/>
            <w:highlight w:val="white"/>
          </w:rPr>
          <w:t xml:space="preserve">4XX tags </w:t>
        </w:r>
      </w:ins>
      <w:ins w:id="125" w:author="Greg Reeve" w:date="2020-12-12T16:13:00Z">
        <w:r w:rsidR="00507C7F">
          <w:rPr>
            <w:rFonts w:ascii="Times New Roman" w:eastAsia="Times New Roman" w:hAnsi="Times New Roman" w:cs="Times New Roman"/>
            <w:sz w:val="24"/>
            <w:szCs w:val="24"/>
            <w:highlight w:val="white"/>
          </w:rPr>
          <w:t>and</w:t>
        </w:r>
      </w:ins>
      <w:ins w:id="126" w:author="Greg Reeve" w:date="2020-12-12T15:51:00Z">
        <w:r w:rsidRPr="00DB7C91">
          <w:rPr>
            <w:rFonts w:ascii="Times New Roman" w:eastAsia="Times New Roman" w:hAnsi="Times New Roman" w:cs="Times New Roman"/>
            <w:sz w:val="24"/>
            <w:szCs w:val="24"/>
            <w:highlight w:val="white"/>
          </w:rPr>
          <w:t xml:space="preserve"> provide “see from” references to guide patrons and staff to the established form in the 1XX tag. </w:t>
        </w:r>
      </w:ins>
      <w:ins w:id="127" w:author="Greg Reeve" w:date="2020-12-12T16:13:00Z">
        <w:r w:rsidR="00507C7F">
          <w:rPr>
            <w:rFonts w:ascii="Times New Roman" w:eastAsia="Times New Roman" w:hAnsi="Times New Roman" w:cs="Times New Roman"/>
            <w:sz w:val="24"/>
            <w:szCs w:val="24"/>
            <w:highlight w:val="white"/>
          </w:rPr>
          <w:t xml:space="preserve">Relationships from one entity to another are recorded in the </w:t>
        </w:r>
      </w:ins>
      <w:ins w:id="128" w:author="Greg Reeve" w:date="2020-12-12T15:51:00Z">
        <w:r w:rsidRPr="00DB7C91">
          <w:rPr>
            <w:rFonts w:ascii="Times New Roman" w:eastAsia="Times New Roman" w:hAnsi="Times New Roman" w:cs="Times New Roman"/>
            <w:sz w:val="24"/>
            <w:szCs w:val="24"/>
            <w:highlight w:val="white"/>
          </w:rPr>
          <w:t xml:space="preserve">5XX </w:t>
        </w:r>
      </w:ins>
      <w:ins w:id="129" w:author="Greg Reeve" w:date="2020-12-12T16:13:00Z">
        <w:r w:rsidR="00507C7F">
          <w:rPr>
            <w:rFonts w:ascii="Times New Roman" w:eastAsia="Times New Roman" w:hAnsi="Times New Roman" w:cs="Times New Roman"/>
            <w:sz w:val="24"/>
            <w:szCs w:val="24"/>
            <w:highlight w:val="white"/>
          </w:rPr>
          <w:t xml:space="preserve">tags and </w:t>
        </w:r>
      </w:ins>
      <w:ins w:id="130" w:author="Greg Reeve" w:date="2020-12-12T15:51:00Z">
        <w:r w:rsidR="00507C7F">
          <w:rPr>
            <w:rFonts w:ascii="Times New Roman" w:eastAsia="Times New Roman" w:hAnsi="Times New Roman" w:cs="Times New Roman"/>
            <w:sz w:val="24"/>
            <w:szCs w:val="24"/>
            <w:highlight w:val="white"/>
          </w:rPr>
          <w:t>generate “see also” references</w:t>
        </w:r>
        <w:r w:rsidRPr="00DB7C91">
          <w:rPr>
            <w:rFonts w:ascii="Times New Roman" w:eastAsia="Times New Roman" w:hAnsi="Times New Roman" w:cs="Times New Roman"/>
            <w:sz w:val="24"/>
            <w:szCs w:val="24"/>
            <w:highlight w:val="white"/>
          </w:rPr>
          <w:t xml:space="preserve"> such as a </w:t>
        </w:r>
      </w:ins>
      <w:ins w:id="131" w:author="Greg Reeve" w:date="2020-12-12T16:14:00Z">
        <w:r w:rsidR="00507C7F">
          <w:rPr>
            <w:rFonts w:ascii="Times New Roman" w:eastAsia="Times New Roman" w:hAnsi="Times New Roman" w:cs="Times New Roman"/>
            <w:sz w:val="24"/>
            <w:szCs w:val="24"/>
            <w:highlight w:val="white"/>
          </w:rPr>
          <w:t xml:space="preserve">related corporate body or a </w:t>
        </w:r>
      </w:ins>
      <w:ins w:id="132" w:author="Greg Reeve" w:date="2020-12-12T15:51:00Z">
        <w:r w:rsidRPr="00DB7C91">
          <w:rPr>
            <w:rFonts w:ascii="Times New Roman" w:eastAsia="Times New Roman" w:hAnsi="Times New Roman" w:cs="Times New Roman"/>
            <w:sz w:val="24"/>
            <w:szCs w:val="24"/>
            <w:highlight w:val="white"/>
          </w:rPr>
          <w:t xml:space="preserve">recognized pseudonym under which </w:t>
        </w:r>
      </w:ins>
      <w:ins w:id="133" w:author="Greg Reeve" w:date="2020-12-12T16:14:00Z">
        <w:r w:rsidR="00507C7F">
          <w:rPr>
            <w:rFonts w:ascii="Times New Roman" w:eastAsia="Times New Roman" w:hAnsi="Times New Roman" w:cs="Times New Roman"/>
            <w:sz w:val="24"/>
            <w:szCs w:val="24"/>
            <w:highlight w:val="white"/>
          </w:rPr>
          <w:t>an</w:t>
        </w:r>
      </w:ins>
      <w:ins w:id="134" w:author="Greg Reeve" w:date="2020-12-12T15:51:00Z">
        <w:r w:rsidRPr="00DB7C91">
          <w:rPr>
            <w:rFonts w:ascii="Times New Roman" w:eastAsia="Times New Roman" w:hAnsi="Times New Roman" w:cs="Times New Roman"/>
            <w:sz w:val="24"/>
            <w:szCs w:val="24"/>
            <w:highlight w:val="white"/>
          </w:rPr>
          <w:t xml:space="preserve"> author also writes. </w:t>
        </w:r>
      </w:ins>
    </w:p>
    <w:p w14:paraId="092411C0" w14:textId="64C73489" w:rsidR="00FB5FCB" w:rsidRDefault="00FB5FCB" w:rsidP="003F4565">
      <w:pPr>
        <w:spacing w:line="480" w:lineRule="auto"/>
        <w:ind w:firstLine="720"/>
        <w:rPr>
          <w:ins w:id="135" w:author="Greg Reeve" w:date="2020-12-11T17:09:00Z"/>
          <w:rFonts w:ascii="Times New Roman" w:eastAsia="Times New Roman" w:hAnsi="Times New Roman" w:cs="Times New Roman"/>
          <w:sz w:val="24"/>
          <w:szCs w:val="24"/>
          <w:highlight w:val="white"/>
        </w:rPr>
      </w:pPr>
      <w:ins w:id="136" w:author="Greg Reeve" w:date="2020-12-12T15:51:00Z">
        <w:r w:rsidRPr="00DB7C91">
          <w:rPr>
            <w:rFonts w:ascii="Times New Roman" w:eastAsia="Times New Roman" w:hAnsi="Times New Roman" w:cs="Times New Roman"/>
            <w:sz w:val="24"/>
            <w:szCs w:val="24"/>
            <w:highlight w:val="white"/>
          </w:rPr>
          <w:t xml:space="preserve">Within the </w:t>
        </w:r>
        <w:r>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 xml:space="preserve">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w:t>
        </w:r>
      </w:ins>
      <w:ins w:id="137" w:author="Greg Reeve" w:date="2020-12-12T16:18:00Z">
        <w:r w:rsidR="006D04F2">
          <w:rPr>
            <w:rFonts w:ascii="Times New Roman" w:eastAsia="Times New Roman" w:hAnsi="Times New Roman" w:cs="Times New Roman"/>
            <w:sz w:val="24"/>
            <w:szCs w:val="24"/>
            <w:highlight w:val="white"/>
          </w:rPr>
          <w:t xml:space="preserve">MARC </w:t>
        </w:r>
      </w:ins>
      <w:ins w:id="138" w:author="Greg Reeve" w:date="2020-12-12T15:51:00Z">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r w:rsidRPr="00DB7C91">
          <w:rPr>
            <w:rFonts w:ascii="Times New Roman" w:eastAsia="Times New Roman" w:hAnsi="Times New Roman" w:cs="Times New Roman"/>
            <w:sz w:val="24"/>
            <w:szCs w:val="24"/>
            <w:highlight w:val="white"/>
            <w:vertAlign w:val="superscript"/>
          </w:rPr>
          <w:endnoteReference w:id="13"/>
        </w:r>
        <w:r w:rsidRPr="00DB7C91">
          <w:rPr>
            <w:rFonts w:ascii="Times New Roman" w:eastAsia="Times New Roman" w:hAnsi="Times New Roman" w:cs="Times New Roman"/>
            <w:sz w:val="24"/>
            <w:szCs w:val="24"/>
            <w:highlight w:val="white"/>
          </w:rPr>
          <w:t xml:space="preserve">. The MARC </w:t>
        </w:r>
        <w:r>
          <w:rPr>
            <w:rFonts w:ascii="Times New Roman" w:eastAsia="Times New Roman" w:hAnsi="Times New Roman" w:cs="Times New Roman"/>
            <w:sz w:val="24"/>
            <w:szCs w:val="24"/>
            <w:highlight w:val="white"/>
          </w:rPr>
          <w:t xml:space="preserve">21 </w:t>
        </w:r>
        <w:r w:rsidRPr="00DB7C91">
          <w:rPr>
            <w:rFonts w:ascii="Times New Roman" w:eastAsia="Times New Roman" w:hAnsi="Times New Roman" w:cs="Times New Roman"/>
            <w:sz w:val="24"/>
            <w:szCs w:val="24"/>
            <w:highlight w:val="white"/>
          </w:rPr>
          <w:t>format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for authority data</w:t>
        </w:r>
        <w:r w:rsidRPr="00DB7C91">
          <w:rPr>
            <w:rFonts w:ascii="Times New Roman" w:eastAsia="Times New Roman" w:hAnsi="Times New Roman" w:cs="Times New Roman"/>
            <w:sz w:val="24"/>
            <w:szCs w:val="24"/>
            <w:highlight w:val="white"/>
          </w:rPr>
          <w:t xml:space="preserve"> provides a sophisticated encoding standard for recording, maintaining, and sharing authority metadata.</w:t>
        </w:r>
      </w:ins>
    </w:p>
    <w:p w14:paraId="3CC97580" w14:textId="36D5FCE6" w:rsidR="003856AC" w:rsidRPr="00DB7C91" w:rsidDel="00DD16F4" w:rsidRDefault="00B43035">
      <w:pPr>
        <w:spacing w:line="480" w:lineRule="auto"/>
        <w:rPr>
          <w:del w:id="141" w:author="Greg Reeve" w:date="2020-12-11T17:10:00Z"/>
          <w:rFonts w:ascii="Times New Roman" w:eastAsia="Times New Roman" w:hAnsi="Times New Roman" w:cs="Times New Roman"/>
          <w:sz w:val="24"/>
          <w:szCs w:val="24"/>
          <w:highlight w:val="white"/>
        </w:rPr>
        <w:pPrChange w:id="142" w:author="Greg Reeve" w:date="2020-12-10T16:38:00Z">
          <w:pPr>
            <w:spacing w:line="480" w:lineRule="auto"/>
            <w:ind w:firstLine="720"/>
          </w:pPr>
        </w:pPrChange>
      </w:pPr>
      <w:moveToRangeStart w:id="143" w:author="Greg Reeve" w:date="2020-12-11T17:09:00Z" w:name="move58598983"/>
      <w:moveTo w:id="144" w:author="Greg Reeve" w:date="2020-12-11T17:09:00Z">
        <w:del w:id="145" w:author="Greg Reeve" w:date="2020-12-11T23:03:00Z">
          <w:r w:rsidRPr="00DB7C91" w:rsidDel="00F91E98">
            <w:rPr>
              <w:rFonts w:ascii="Times New Roman" w:eastAsia="Times New Roman" w:hAnsi="Times New Roman" w:cs="Times New Roman"/>
              <w:sz w:val="24"/>
              <w:szCs w:val="24"/>
              <w:highlight w:val="white"/>
            </w:rPr>
            <w:delText xml:space="preserve">Authority records consist of </w:delText>
          </w:r>
        </w:del>
        <w:del w:id="146" w:author="Greg Reeve" w:date="2020-12-11T23:02:00Z">
          <w:r w:rsidRPr="00DB7C91" w:rsidDel="00805DEB">
            <w:rPr>
              <w:rFonts w:ascii="Times New Roman" w:eastAsia="Times New Roman" w:hAnsi="Times New Roman" w:cs="Times New Roman"/>
              <w:sz w:val="24"/>
              <w:szCs w:val="24"/>
              <w:highlight w:val="white"/>
            </w:rPr>
            <w:delText>four</w:delText>
          </w:r>
        </w:del>
        <w:del w:id="147" w:author="Greg Reeve" w:date="2020-12-11T23:03:00Z">
          <w:r w:rsidRPr="00DB7C91" w:rsidDel="00F91E98">
            <w:rPr>
              <w:rFonts w:ascii="Times New Roman" w:eastAsia="Times New Roman" w:hAnsi="Times New Roman" w:cs="Times New Roman"/>
              <w:sz w:val="24"/>
              <w:szCs w:val="24"/>
              <w:highlight w:val="white"/>
            </w:rPr>
            <w:delText xml:space="preserve"> major components: the authorized </w:delText>
          </w:r>
        </w:del>
        <w:del w:id="148" w:author="Greg Reeve" w:date="2020-12-11T22:58:00Z">
          <w:r w:rsidRPr="00DB7C91" w:rsidDel="00B60D04">
            <w:rPr>
              <w:rFonts w:ascii="Times New Roman" w:eastAsia="Times New Roman" w:hAnsi="Times New Roman" w:cs="Times New Roman"/>
              <w:sz w:val="24"/>
              <w:szCs w:val="24"/>
              <w:highlight w:val="white"/>
            </w:rPr>
            <w:delText>form of the entity</w:delText>
          </w:r>
        </w:del>
        <w:del w:id="149" w:author="Greg Reeve" w:date="2020-12-11T23:03:00Z">
          <w:r w:rsidRPr="00DB7C91" w:rsidDel="00F91E98">
            <w:rPr>
              <w:rFonts w:ascii="Times New Roman" w:eastAsia="Times New Roman" w:hAnsi="Times New Roman" w:cs="Times New Roman"/>
              <w:sz w:val="24"/>
              <w:szCs w:val="24"/>
              <w:highlight w:val="white"/>
            </w:rPr>
            <w:delText xml:space="preserve">, variant </w:delText>
          </w:r>
        </w:del>
        <w:del w:id="150" w:author="Greg Reeve" w:date="2020-12-11T22:58:00Z">
          <w:r w:rsidRPr="00DB7C91" w:rsidDel="00B60D04">
            <w:rPr>
              <w:rFonts w:ascii="Times New Roman" w:eastAsia="Times New Roman" w:hAnsi="Times New Roman" w:cs="Times New Roman"/>
              <w:sz w:val="24"/>
              <w:szCs w:val="24"/>
              <w:highlight w:val="white"/>
            </w:rPr>
            <w:delText>forms (i.e. synonyms)</w:delText>
          </w:r>
        </w:del>
        <w:del w:id="151" w:author="Greg Reeve" w:date="2020-12-11T23:03:00Z">
          <w:r w:rsidRPr="00DB7C91" w:rsidDel="00F91E98">
            <w:rPr>
              <w:rFonts w:ascii="Times New Roman" w:eastAsia="Times New Roman" w:hAnsi="Times New Roman" w:cs="Times New Roman"/>
              <w:sz w:val="24"/>
              <w:szCs w:val="24"/>
              <w:highlight w:val="white"/>
            </w:rPr>
            <w:delText xml:space="preserve">, attributes </w:delText>
          </w:r>
        </w:del>
        <w:del w:id="152" w:author="Greg Reeve" w:date="2020-12-11T22:59:00Z">
          <w:r w:rsidRPr="00DB7C91" w:rsidDel="00B60D04">
            <w:rPr>
              <w:rFonts w:ascii="Times New Roman" w:eastAsia="Times New Roman" w:hAnsi="Times New Roman" w:cs="Times New Roman"/>
              <w:sz w:val="24"/>
              <w:szCs w:val="24"/>
              <w:highlight w:val="white"/>
            </w:rPr>
            <w:delText>and information about</w:delText>
          </w:r>
        </w:del>
        <w:del w:id="153" w:author="Greg Reeve" w:date="2020-12-11T23:03:00Z">
          <w:r w:rsidRPr="00DB7C91" w:rsidDel="00F91E98">
            <w:rPr>
              <w:rFonts w:ascii="Times New Roman" w:eastAsia="Times New Roman" w:hAnsi="Times New Roman" w:cs="Times New Roman"/>
              <w:sz w:val="24"/>
              <w:szCs w:val="24"/>
              <w:highlight w:val="white"/>
            </w:rPr>
            <w:delText xml:space="preserve"> the entity, and source information</w:delText>
          </w:r>
        </w:del>
        <w:del w:id="154" w:author="Greg Reeve" w:date="2020-12-11T23:02:00Z">
          <w:r w:rsidRPr="00DB7C91" w:rsidDel="00F91E98">
            <w:rPr>
              <w:rFonts w:ascii="Times New Roman" w:eastAsia="Times New Roman" w:hAnsi="Times New Roman" w:cs="Times New Roman"/>
              <w:sz w:val="24"/>
              <w:szCs w:val="24"/>
              <w:highlight w:val="white"/>
            </w:rPr>
            <w:delText xml:space="preserve"> to support the choices made in establishing the entity.</w:delText>
          </w:r>
        </w:del>
      </w:moveTo>
      <w:moveToRangeEnd w:id="143"/>
    </w:p>
    <w:p w14:paraId="00000013" w14:textId="64AB6EED" w:rsidR="00AD5499" w:rsidRPr="00DB7C91" w:rsidDel="00DD16F4" w:rsidRDefault="00AD5499">
      <w:pPr>
        <w:spacing w:line="480" w:lineRule="auto"/>
        <w:ind w:firstLine="720"/>
        <w:rPr>
          <w:del w:id="155" w:author="Greg Reeve" w:date="2020-12-11T17:10:00Z"/>
          <w:rFonts w:ascii="Times New Roman" w:eastAsia="Times New Roman" w:hAnsi="Times New Roman" w:cs="Times New Roman"/>
          <w:sz w:val="24"/>
          <w:szCs w:val="24"/>
          <w:highlight w:val="white"/>
        </w:rPr>
      </w:pPr>
      <w:moveFromRangeStart w:id="156" w:author="Greg Reeve" w:date="2020-12-11T17:09:00Z" w:name="move58598983"/>
      <w:moveFrom w:id="157" w:author="Greg Reeve" w:date="2020-12-11T17:09:00Z">
        <w:del w:id="158" w:author="Greg Reeve" w:date="2020-12-11T17:10:00Z">
          <w:r w:rsidRPr="00DB7C91" w:rsidDel="00DD16F4">
            <w:rPr>
              <w:rFonts w:ascii="Times New Roman" w:eastAsia="Times New Roman" w:hAnsi="Times New Roman" w:cs="Times New Roman"/>
              <w:sz w:val="24"/>
              <w:szCs w:val="24"/>
              <w:highlight w:val="white"/>
            </w:rPr>
            <w:delText xml:space="preserve">Authority records consist of four major components: the authorized form of the entity, variant forms (i.e. synonyms), attributes and information about the entity, and source information to support the choices made in establishing the entity. </w:delText>
          </w:r>
        </w:del>
      </w:moveFrom>
      <w:moveFromRangeEnd w:id="156"/>
      <w:del w:id="159" w:author="Greg Reeve" w:date="2020-12-11T17:10:00Z">
        <w:r w:rsidRPr="00DB7C91" w:rsidDel="00DD16F4">
          <w:rPr>
            <w:rFonts w:ascii="Times New Roman" w:eastAsia="Times New Roman" w:hAnsi="Times New Roman" w:cs="Times New Roman"/>
            <w:sz w:val="24"/>
            <w:szCs w:val="24"/>
            <w:highlight w:val="white"/>
          </w:rPr>
          <w:delText>Authority records can be formatted using various metadata encoding standards. Libraries primarily encode authority records using the MARC 21 format for authority data</w:delText>
        </w:r>
        <w:r w:rsidRPr="00DB7C91" w:rsidDel="00DD16F4">
          <w:rPr>
            <w:rFonts w:ascii="Times New Roman" w:eastAsia="Times New Roman" w:hAnsi="Times New Roman" w:cs="Times New Roman"/>
            <w:sz w:val="24"/>
            <w:szCs w:val="24"/>
            <w:highlight w:val="white"/>
            <w:vertAlign w:val="superscript"/>
          </w:rPr>
          <w:endnoteReference w:id="14"/>
        </w:r>
        <w:r w:rsidRPr="00DB7C91" w:rsidDel="00DD16F4">
          <w:rPr>
            <w:rFonts w:ascii="Times New Roman" w:eastAsia="Times New Roman" w:hAnsi="Times New Roman" w:cs="Times New Roman"/>
            <w:sz w:val="24"/>
            <w:szCs w:val="24"/>
            <w:highlight w:val="white"/>
          </w:rPr>
          <w:delText xml:space="preserve">. Figure </w:delText>
        </w:r>
        <w:r w:rsidR="004B4D8E" w:rsidDel="00DD16F4">
          <w:rPr>
            <w:rFonts w:ascii="Times New Roman" w:eastAsia="Times New Roman" w:hAnsi="Times New Roman" w:cs="Times New Roman"/>
            <w:sz w:val="24"/>
            <w:szCs w:val="24"/>
            <w:highlight w:val="white"/>
          </w:rPr>
          <w:delText xml:space="preserve">2 </w:delText>
        </w:r>
      </w:del>
      <w:del w:id="162" w:author="Greg Reeve" w:date="2020-12-11T14:55:00Z">
        <w:r w:rsidRPr="00DB7C91" w:rsidDel="0041055C">
          <w:rPr>
            <w:rFonts w:ascii="Times New Roman" w:eastAsia="Times New Roman" w:hAnsi="Times New Roman" w:cs="Times New Roman"/>
            <w:sz w:val="24"/>
            <w:szCs w:val="24"/>
            <w:highlight w:val="white"/>
          </w:rPr>
          <w:delText xml:space="preserve">illustrates </w:delText>
        </w:r>
      </w:del>
      <w:del w:id="163" w:author="Greg Reeve" w:date="2020-12-11T17:10:00Z">
        <w:r w:rsidRPr="00DB7C91" w:rsidDel="00DD16F4">
          <w:rPr>
            <w:rFonts w:ascii="Times New Roman" w:eastAsia="Times New Roman" w:hAnsi="Times New Roman" w:cs="Times New Roman"/>
            <w:sz w:val="24"/>
            <w:szCs w:val="24"/>
            <w:highlight w:val="white"/>
          </w:rPr>
          <w:delText xml:space="preserve">a MARC authority record for a person entity. </w:delText>
        </w:r>
      </w:del>
      <w:del w:id="164" w:author="Greg Reeve" w:date="2020-12-11T14:56:00Z">
        <w:r w:rsidRPr="00DB7C91" w:rsidDel="0041055C">
          <w:rPr>
            <w:rFonts w:ascii="Times New Roman" w:eastAsia="Times New Roman" w:hAnsi="Times New Roman" w:cs="Times New Roman"/>
            <w:sz w:val="24"/>
            <w:szCs w:val="24"/>
            <w:highlight w:val="white"/>
          </w:rPr>
          <w:delText>E</w:delText>
        </w:r>
      </w:del>
      <w:del w:id="165" w:author="Greg Reeve" w:date="2020-12-11T17:10:00Z">
        <w:r w:rsidRPr="00DB7C91" w:rsidDel="00DD16F4">
          <w:rPr>
            <w:rFonts w:ascii="Times New Roman" w:eastAsia="Times New Roman" w:hAnsi="Times New Roman" w:cs="Times New Roman"/>
            <w:sz w:val="24"/>
            <w:szCs w:val="24"/>
            <w:highlight w:val="white"/>
          </w:rPr>
          <w:delText>ach piece of information in the MARC record is housed in a numeric tag that is machine-readable</w:delText>
        </w:r>
        <w:r w:rsidR="004B4D8E" w:rsidDel="00DD16F4">
          <w:rPr>
            <w:rFonts w:ascii="Times New Roman" w:eastAsia="Times New Roman" w:hAnsi="Times New Roman" w:cs="Times New Roman"/>
            <w:sz w:val="24"/>
            <w:szCs w:val="24"/>
            <w:highlight w:val="white"/>
          </w:rPr>
          <w:delText xml:space="preserve"> (see Figure 5)</w:delText>
        </w:r>
        <w:r w:rsidRPr="00DB7C91" w:rsidDel="00DD16F4">
          <w:rPr>
            <w:rFonts w:ascii="Times New Roman" w:eastAsia="Times New Roman" w:hAnsi="Times New Roman" w:cs="Times New Roman"/>
            <w:sz w:val="24"/>
            <w:szCs w:val="24"/>
            <w:highlight w:val="white"/>
          </w:rPr>
          <w:delText xml:space="preserve">. The form of the personal name established in the 100 tag is the authorized form for this person, meaning that anytime an information resource by or </w:delText>
        </w:r>
      </w:del>
      <w:del w:id="166" w:author="Greg Reeve" w:date="2020-12-11T14:56:00Z">
        <w:r w:rsidRPr="00DB7C91" w:rsidDel="0041055C">
          <w:rPr>
            <w:rFonts w:ascii="Times New Roman" w:eastAsia="Times New Roman" w:hAnsi="Times New Roman" w:cs="Times New Roman"/>
            <w:sz w:val="24"/>
            <w:szCs w:val="24"/>
            <w:highlight w:val="white"/>
          </w:rPr>
          <w:delText xml:space="preserve">about </w:delText>
        </w:r>
      </w:del>
      <w:del w:id="167" w:author="Greg Reeve" w:date="2020-12-11T17:10:00Z">
        <w:r w:rsidRPr="00DB7C91" w:rsidDel="00DD16F4">
          <w:rPr>
            <w:rFonts w:ascii="Times New Roman" w:eastAsia="Times New Roman" w:hAnsi="Times New Roman" w:cs="Times New Roman"/>
            <w:sz w:val="24"/>
            <w:szCs w:val="24"/>
            <w:highlight w:val="white"/>
          </w:rPr>
          <w:delText xml:space="preserve">this person is added to the library catalog the metadata description for the item will use this exact form of their name. The 4XX tags </w:delText>
        </w:r>
      </w:del>
      <w:del w:id="168" w:author="Greg Reeve" w:date="2020-12-11T14:56:00Z">
        <w:r w:rsidRPr="00DB7C91" w:rsidDel="0041055C">
          <w:rPr>
            <w:rFonts w:ascii="Times New Roman" w:eastAsia="Times New Roman" w:hAnsi="Times New Roman" w:cs="Times New Roman"/>
            <w:sz w:val="24"/>
            <w:szCs w:val="24"/>
            <w:highlight w:val="white"/>
          </w:rPr>
          <w:delText xml:space="preserve">contain </w:delText>
        </w:r>
      </w:del>
      <w:del w:id="169" w:author="Greg Reeve" w:date="2020-12-11T17:10:00Z">
        <w:r w:rsidRPr="00DB7C91" w:rsidDel="00DD16F4">
          <w:rPr>
            <w:rFonts w:ascii="Times New Roman" w:eastAsia="Times New Roman" w:hAnsi="Times New Roman" w:cs="Times New Roman"/>
            <w:sz w:val="24"/>
            <w:szCs w:val="24"/>
            <w:highlight w:val="white"/>
          </w:rPr>
          <w:delText xml:space="preserve">variant forms of the name that provide “see from” references to guide patrons and staff to the established form in the 1XX tag. 5XX </w:delText>
        </w:r>
      </w:del>
      <w:del w:id="170" w:author="Greg Reeve" w:date="2020-12-11T14:57:00Z">
        <w:r w:rsidRPr="00DB7C91" w:rsidDel="0041055C">
          <w:rPr>
            <w:rFonts w:ascii="Times New Roman" w:eastAsia="Times New Roman" w:hAnsi="Times New Roman" w:cs="Times New Roman"/>
            <w:sz w:val="24"/>
            <w:szCs w:val="24"/>
            <w:highlight w:val="white"/>
          </w:rPr>
          <w:delText xml:space="preserve">tags </w:delText>
        </w:r>
      </w:del>
      <w:del w:id="171" w:author="Greg Reeve" w:date="2020-12-11T17:10:00Z">
        <w:r w:rsidRPr="00DB7C91" w:rsidDel="00DD16F4">
          <w:rPr>
            <w:rFonts w:ascii="Times New Roman" w:eastAsia="Times New Roman" w:hAnsi="Times New Roman" w:cs="Times New Roman"/>
            <w:sz w:val="24"/>
            <w:szCs w:val="24"/>
            <w:highlight w:val="white"/>
          </w:rPr>
          <w:delText xml:space="preserve">generate “see also” references that represent a relationship between the entity in the authority record and another established entity such as a recognized pseudonym under which the author also writes. </w:delText>
        </w:r>
      </w:del>
    </w:p>
    <w:p w14:paraId="00000014" w14:textId="0CD70724" w:rsidR="00AD5499" w:rsidRPr="00DB7C91" w:rsidDel="00DD16F4" w:rsidRDefault="00AD5499">
      <w:pPr>
        <w:spacing w:line="480" w:lineRule="auto"/>
        <w:ind w:firstLine="720"/>
        <w:rPr>
          <w:del w:id="172" w:author="Greg Reeve" w:date="2020-12-11T17:10:00Z"/>
          <w:rFonts w:ascii="Times New Roman" w:eastAsia="Times New Roman" w:hAnsi="Times New Roman" w:cs="Times New Roman"/>
          <w:sz w:val="24"/>
          <w:szCs w:val="24"/>
          <w:highlight w:val="white"/>
        </w:rPr>
      </w:pPr>
      <w:del w:id="173" w:author="Greg Reeve" w:date="2020-12-11T17:10:00Z">
        <w:r w:rsidRPr="00DB7C91" w:rsidDel="00DD16F4">
          <w:rPr>
            <w:rFonts w:ascii="Times New Roman" w:eastAsia="Times New Roman" w:hAnsi="Times New Roman" w:cs="Times New Roman"/>
            <w:sz w:val="24"/>
            <w:szCs w:val="24"/>
            <w:highlight w:val="white"/>
          </w:rPr>
          <w:delText>Within the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authority records are created for place names, corporate bodies, families, series, works, expressions, topical and geographic subjects, and genres</w:delText>
        </w:r>
        <w:r w:rsidRPr="00DB7C91" w:rsidDel="00DD16F4">
          <w:rPr>
            <w:rFonts w:ascii="Times New Roman" w:eastAsia="Times New Roman" w:hAnsi="Times New Roman" w:cs="Times New Roman"/>
            <w:sz w:val="24"/>
            <w:szCs w:val="24"/>
            <w:highlight w:val="white"/>
            <w:vertAlign w:val="superscript"/>
          </w:rPr>
          <w:endnoteReference w:id="15"/>
        </w:r>
        <w:r w:rsidRPr="00DB7C91" w:rsidDel="00DD16F4">
          <w:rPr>
            <w:rFonts w:ascii="Times New Roman" w:eastAsia="Times New Roman" w:hAnsi="Times New Roman" w:cs="Times New Roman"/>
            <w:sz w:val="24"/>
            <w:szCs w:val="24"/>
            <w:highlight w:val="white"/>
          </w:rPr>
          <w:delText>. The MARC format provides a sophisticated encoding standard for recording, maintaining, and sharing authority metadata.</w:delText>
        </w:r>
      </w:del>
    </w:p>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77777777"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It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16"/>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7" w14:textId="77777777"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17"/>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18" w14:textId="77777777"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 xml:space="preserve">Barbara </w:t>
      </w:r>
      <w:proofErr w:type="spellStart"/>
      <w:r w:rsidRPr="00DB7C91">
        <w:rPr>
          <w:rFonts w:ascii="Times New Roman" w:eastAsia="Times New Roman" w:hAnsi="Times New Roman" w:cs="Times New Roman"/>
          <w:sz w:val="24"/>
          <w:szCs w:val="24"/>
          <w:highlight w:val="white"/>
        </w:rPr>
        <w:t>Tillett</w:t>
      </w:r>
      <w:proofErr w:type="spellEnd"/>
      <w:r w:rsidRPr="00DB7C91">
        <w:rPr>
          <w:rFonts w:ascii="Times New Roman" w:eastAsia="Times New Roman" w:hAnsi="Times New Roman" w:cs="Times New Roman"/>
          <w:sz w:val="24"/>
          <w:szCs w:val="24"/>
          <w:highlight w:val="white"/>
        </w:rPr>
        <w:t xml:space="preserve"> explained the essential nature of authority control within libraries over three decades ago, stating “In order to accomplish the finding and gathering functions, the catalog must have authority control. Authority control is inherent to a catalog and without it, a </w:t>
      </w:r>
      <w:r w:rsidRPr="00DB7C91">
        <w:rPr>
          <w:rFonts w:ascii="Times New Roman" w:eastAsia="Times New Roman" w:hAnsi="Times New Roman" w:cs="Times New Roman"/>
          <w:sz w:val="24"/>
          <w:szCs w:val="24"/>
          <w:highlight w:val="white"/>
        </w:rPr>
        <w:lastRenderedPageBreak/>
        <w:t>file cannot be considered a catalog.”</w:t>
      </w:r>
      <w:r w:rsidRPr="00DB7C91">
        <w:rPr>
          <w:rFonts w:ascii="Times New Roman" w:eastAsia="Times New Roman" w:hAnsi="Times New Roman" w:cs="Times New Roman"/>
          <w:sz w:val="24"/>
          <w:szCs w:val="24"/>
          <w:highlight w:val="white"/>
          <w:vertAlign w:val="superscript"/>
        </w:rPr>
        <w:endnoteReference w:id="18"/>
      </w:r>
      <w:r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p>
    <w:p w14:paraId="00000019"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0000001A" w14:textId="11F6AB7B" w:rsidR="00AD5499" w:rsidRDefault="00AD5499" w:rsidP="00DB7C91">
      <w:pPr>
        <w:spacing w:line="480" w:lineRule="auto"/>
        <w:rPr>
          <w:ins w:id="176" w:author="Greg Reeve" w:date="2020-12-11T17:10: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del w:id="177" w:author="Greg Reeve" w:date="2020-12-12T15:24:00Z">
        <w:r w:rsidRPr="00DB7C91" w:rsidDel="00375181">
          <w:rPr>
            <w:rFonts w:ascii="Times New Roman" w:eastAsia="Times New Roman" w:hAnsi="Times New Roman" w:cs="Times New Roman"/>
            <w:sz w:val="24"/>
            <w:szCs w:val="24"/>
            <w:highlight w:val="white"/>
          </w:rPr>
          <w:delText xml:space="preserve">main entry headings to provide </w:delText>
        </w:r>
      </w:del>
      <w:del w:id="178" w:author="Greg Reeve" w:date="2020-12-12T15:53:00Z">
        <w:r w:rsidRPr="00DB7C91" w:rsidDel="003922B1">
          <w:rPr>
            <w:rFonts w:ascii="Times New Roman" w:eastAsia="Times New Roman" w:hAnsi="Times New Roman" w:cs="Times New Roman"/>
            <w:sz w:val="24"/>
            <w:szCs w:val="24"/>
            <w:highlight w:val="white"/>
          </w:rPr>
          <w:delText>a</w:delText>
        </w:r>
      </w:del>
      <w:del w:id="179" w:author="Greg Reeve" w:date="2020-12-12T15:25:00Z">
        <w:r w:rsidRPr="00DB7C91" w:rsidDel="00375181">
          <w:rPr>
            <w:rFonts w:ascii="Times New Roman" w:eastAsia="Times New Roman" w:hAnsi="Times New Roman" w:cs="Times New Roman"/>
            <w:sz w:val="24"/>
            <w:szCs w:val="24"/>
            <w:highlight w:val="white"/>
          </w:rPr>
          <w:delText xml:space="preserve"> predictable heading </w:delText>
        </w:r>
      </w:del>
      <w:ins w:id="180" w:author="Greg Reeve" w:date="2020-12-12T15:25:00Z">
        <w:r w:rsidR="00375181">
          <w:rPr>
            <w:rFonts w:ascii="Times New Roman" w:eastAsia="Times New Roman" w:hAnsi="Times New Roman" w:cs="Times New Roman"/>
            <w:sz w:val="24"/>
            <w:szCs w:val="24"/>
            <w:highlight w:val="white"/>
          </w:rPr>
          <w:t>access point</w:t>
        </w:r>
      </w:ins>
      <w:ins w:id="181" w:author="Greg Reeve" w:date="2020-12-12T15:53:00Z">
        <w:r w:rsidR="003922B1">
          <w:rPr>
            <w:rFonts w:ascii="Times New Roman" w:eastAsia="Times New Roman" w:hAnsi="Times New Roman" w:cs="Times New Roman"/>
            <w:sz w:val="24"/>
            <w:szCs w:val="24"/>
            <w:highlight w:val="white"/>
          </w:rPr>
          <w:t>s</w:t>
        </w:r>
      </w:ins>
      <w:ins w:id="182" w:author="Greg Reeve" w:date="2020-12-12T15:25:00Z">
        <w:r w:rsidR="00375181">
          <w:rPr>
            <w:rFonts w:ascii="Times New Roman" w:eastAsia="Times New Roman" w:hAnsi="Times New Roman" w:cs="Times New Roman"/>
            <w:sz w:val="24"/>
            <w:szCs w:val="24"/>
            <w:highlight w:val="white"/>
          </w:rPr>
          <w:t xml:space="preserve"> to </w:t>
        </w:r>
      </w:ins>
      <w:del w:id="183" w:author="Greg Reeve" w:date="2020-12-12T15:25:00Z">
        <w:r w:rsidRPr="00DB7C91" w:rsidDel="00375181">
          <w:rPr>
            <w:rFonts w:ascii="Times New Roman" w:eastAsia="Times New Roman" w:hAnsi="Times New Roman" w:cs="Times New Roman"/>
            <w:sz w:val="24"/>
            <w:szCs w:val="24"/>
            <w:highlight w:val="white"/>
          </w:rPr>
          <w:delText>for access</w:delText>
        </w:r>
      </w:del>
      <w:del w:id="184" w:author="Greg Reeve" w:date="2020-12-12T15:24:00Z">
        <w:r w:rsidRPr="00DB7C91" w:rsidDel="00375181">
          <w:rPr>
            <w:rFonts w:ascii="Times New Roman" w:eastAsia="Times New Roman" w:hAnsi="Times New Roman" w:cs="Times New Roman"/>
            <w:sz w:val="24"/>
            <w:szCs w:val="24"/>
            <w:highlight w:val="white"/>
          </w:rPr>
          <w:delText>,</w:delText>
        </w:r>
      </w:del>
      <w:del w:id="185" w:author="Greg Reeve" w:date="2020-12-12T15:25:00Z">
        <w:r w:rsidRPr="00DB7C91" w:rsidDel="00375181">
          <w:rPr>
            <w:rFonts w:ascii="Times New Roman" w:eastAsia="Times New Roman" w:hAnsi="Times New Roman" w:cs="Times New Roman"/>
            <w:sz w:val="24"/>
            <w:szCs w:val="24"/>
            <w:highlight w:val="white"/>
          </w:rPr>
          <w:delText xml:space="preserve"> to </w:delText>
        </w:r>
      </w:del>
      <w:r w:rsidRPr="00DB7C91">
        <w:rPr>
          <w:rFonts w:ascii="Times New Roman" w:eastAsia="Times New Roman" w:hAnsi="Times New Roman" w:cs="Times New Roman"/>
          <w:sz w:val="24"/>
          <w:szCs w:val="24"/>
          <w:highlight w:val="white"/>
        </w:rPr>
        <w:t>uniquely identify the resource (e.g. by choosing the item’s author, series title, subject, additional contributors, etc.) and to collocate related resources</w:t>
      </w:r>
      <w:ins w:id="186" w:author="Greg Reeve" w:date="2020-12-12T15:58:00Z">
        <w:r w:rsidR="00E93B91">
          <w:rPr>
            <w:rFonts w:ascii="Times New Roman" w:eastAsia="Times New Roman" w:hAnsi="Times New Roman" w:cs="Times New Roman"/>
            <w:sz w:val="24"/>
            <w:szCs w:val="24"/>
            <w:highlight w:val="white"/>
          </w:rPr>
          <w:t xml:space="preserve"> (e.g. bring together all items by a given author or about a specific subject)</w:t>
        </w:r>
      </w:ins>
      <w:r w:rsidRPr="00DB7C91">
        <w:rPr>
          <w:rFonts w:ascii="Times New Roman" w:eastAsia="Times New Roman" w:hAnsi="Times New Roman" w:cs="Times New Roman"/>
          <w:sz w:val="24"/>
          <w:szCs w:val="24"/>
          <w:highlight w:val="white"/>
        </w:rPr>
        <w:t xml:space="preserve">. </w:t>
      </w:r>
      <w:ins w:id="187" w:author="Greg Reeve" w:date="2020-12-12T15:53:00Z">
        <w:r w:rsidR="003922B1">
          <w:rPr>
            <w:rFonts w:ascii="Times New Roman" w:eastAsia="Times New Roman" w:hAnsi="Times New Roman" w:cs="Times New Roman"/>
            <w:sz w:val="24"/>
            <w:szCs w:val="24"/>
            <w:highlight w:val="white"/>
          </w:rPr>
          <w:t xml:space="preserve">Access points represent a unique entity </w:t>
        </w:r>
      </w:ins>
      <w:ins w:id="188" w:author="Greg Reeve" w:date="2020-12-12T15:54:00Z">
        <w:r w:rsidR="003922B1">
          <w:rPr>
            <w:rFonts w:ascii="Times New Roman" w:eastAsia="Times New Roman" w:hAnsi="Times New Roman" w:cs="Times New Roman"/>
            <w:sz w:val="24"/>
            <w:szCs w:val="24"/>
            <w:highlight w:val="white"/>
          </w:rPr>
          <w:t>and</w:t>
        </w:r>
      </w:ins>
      <w:del w:id="189" w:author="Greg Reeve" w:date="2020-12-12T15:52:00Z">
        <w:r w:rsidRPr="00DB7C91" w:rsidDel="003922B1">
          <w:rPr>
            <w:rFonts w:ascii="Times New Roman" w:eastAsia="Times New Roman" w:hAnsi="Times New Roman" w:cs="Times New Roman"/>
            <w:sz w:val="24"/>
            <w:szCs w:val="24"/>
            <w:highlight w:val="white"/>
          </w:rPr>
          <w:delText>The terms chosen for these headings</w:delText>
        </w:r>
      </w:del>
      <w:r w:rsidRPr="00DB7C91">
        <w:rPr>
          <w:rFonts w:ascii="Times New Roman" w:eastAsia="Times New Roman" w:hAnsi="Times New Roman" w:cs="Times New Roman"/>
          <w:sz w:val="24"/>
          <w:szCs w:val="24"/>
          <w:highlight w:val="white"/>
        </w:rPr>
        <w:t xml:space="preserve"> </w:t>
      </w:r>
      <w:del w:id="190" w:author="Greg Reeve" w:date="2020-12-12T15:51:00Z">
        <w:r w:rsidRPr="00DB7C91" w:rsidDel="003922B1">
          <w:rPr>
            <w:rFonts w:ascii="Times New Roman" w:eastAsia="Times New Roman" w:hAnsi="Times New Roman" w:cs="Times New Roman"/>
            <w:sz w:val="24"/>
            <w:szCs w:val="24"/>
            <w:highlight w:val="white"/>
          </w:rPr>
          <w:delText xml:space="preserve">are </w:delText>
        </w:r>
      </w:del>
      <w:ins w:id="191" w:author="Greg Reeve" w:date="2020-12-12T15:51:00Z">
        <w:r w:rsidR="003922B1">
          <w:rPr>
            <w:rFonts w:ascii="Times New Roman" w:eastAsia="Times New Roman" w:hAnsi="Times New Roman" w:cs="Times New Roman"/>
            <w:sz w:val="24"/>
            <w:szCs w:val="24"/>
            <w:highlight w:val="white"/>
          </w:rPr>
          <w:t>can be</w:t>
        </w:r>
        <w:r w:rsidR="003922B1"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selected from an authority database. If</w:t>
      </w:r>
      <w:ins w:id="192" w:author="Greg Reeve" w:date="2020-12-12T15:52:00Z">
        <w:r w:rsidR="003922B1">
          <w:rPr>
            <w:rFonts w:ascii="Times New Roman" w:eastAsia="Times New Roman" w:hAnsi="Times New Roman" w:cs="Times New Roman"/>
            <w:sz w:val="24"/>
            <w:szCs w:val="24"/>
            <w:highlight w:val="white"/>
          </w:rPr>
          <w:t xml:space="preserve"> an authority record for </w:t>
        </w:r>
      </w:ins>
      <w:ins w:id="193" w:author="Greg Reeve" w:date="2020-12-12T15:54:00Z">
        <w:r w:rsidR="003922B1">
          <w:rPr>
            <w:rFonts w:ascii="Times New Roman" w:eastAsia="Times New Roman" w:hAnsi="Times New Roman" w:cs="Times New Roman"/>
            <w:sz w:val="24"/>
            <w:szCs w:val="24"/>
            <w:highlight w:val="white"/>
          </w:rPr>
          <w:t xml:space="preserve">a chosen entity </w:t>
        </w:r>
      </w:ins>
      <w:del w:id="194" w:author="Greg Reeve" w:date="2020-12-12T15:52:00Z">
        <w:r w:rsidRPr="00DB7C91" w:rsidDel="003922B1">
          <w:rPr>
            <w:rFonts w:ascii="Times New Roman" w:eastAsia="Times New Roman" w:hAnsi="Times New Roman" w:cs="Times New Roman"/>
            <w:sz w:val="24"/>
            <w:szCs w:val="24"/>
            <w:highlight w:val="white"/>
          </w:rPr>
          <w:delText xml:space="preserve"> the chosen heading </w:delText>
        </w:r>
      </w:del>
      <w:del w:id="195" w:author="Greg Reeve" w:date="2020-12-12T15:54:00Z">
        <w:r w:rsidRPr="00DB7C91" w:rsidDel="003922B1">
          <w:rPr>
            <w:rFonts w:ascii="Times New Roman" w:eastAsia="Times New Roman" w:hAnsi="Times New Roman" w:cs="Times New Roman"/>
            <w:sz w:val="24"/>
            <w:szCs w:val="24"/>
            <w:highlight w:val="white"/>
          </w:rPr>
          <w:delText xml:space="preserve">to best represent the information resource </w:delText>
        </w:r>
      </w:del>
      <w:r w:rsidRPr="00DB7C91">
        <w:rPr>
          <w:rFonts w:ascii="Times New Roman" w:eastAsia="Times New Roman" w:hAnsi="Times New Roman" w:cs="Times New Roman"/>
          <w:sz w:val="24"/>
          <w:szCs w:val="24"/>
          <w:highlight w:val="white"/>
        </w:rPr>
        <w:t xml:space="preserve">exists in the library's local authority database, the cataloger </w:t>
      </w:r>
      <w:del w:id="196" w:author="Greg Reeve" w:date="2020-12-12T15:52:00Z">
        <w:r w:rsidRPr="00DB7C91" w:rsidDel="003922B1">
          <w:rPr>
            <w:rFonts w:ascii="Times New Roman" w:eastAsia="Times New Roman" w:hAnsi="Times New Roman" w:cs="Times New Roman"/>
            <w:sz w:val="24"/>
            <w:szCs w:val="24"/>
            <w:highlight w:val="white"/>
          </w:rPr>
          <w:delText>may simply</w:delText>
        </w:r>
      </w:del>
      <w:ins w:id="197" w:author="Greg Reeve" w:date="2020-12-12T15:52:00Z">
        <w:r w:rsidR="003922B1">
          <w:rPr>
            <w:rFonts w:ascii="Times New Roman" w:eastAsia="Times New Roman" w:hAnsi="Times New Roman" w:cs="Times New Roman"/>
            <w:sz w:val="24"/>
            <w:szCs w:val="24"/>
            <w:highlight w:val="white"/>
          </w:rPr>
          <w:t>will</w:t>
        </w:r>
      </w:ins>
      <w:r w:rsidRPr="00DB7C91">
        <w:rPr>
          <w:rFonts w:ascii="Times New Roman" w:eastAsia="Times New Roman" w:hAnsi="Times New Roman" w:cs="Times New Roman"/>
          <w:sz w:val="24"/>
          <w:szCs w:val="24"/>
          <w:highlight w:val="white"/>
        </w:rPr>
        <w:t xml:space="preserve"> re-use that existing </w:t>
      </w:r>
      <w:del w:id="198" w:author="Greg Reeve" w:date="2020-12-12T15:52:00Z">
        <w:r w:rsidRPr="00DB7C91" w:rsidDel="003922B1">
          <w:rPr>
            <w:rFonts w:ascii="Times New Roman" w:eastAsia="Times New Roman" w:hAnsi="Times New Roman" w:cs="Times New Roman"/>
            <w:sz w:val="24"/>
            <w:szCs w:val="24"/>
            <w:highlight w:val="white"/>
          </w:rPr>
          <w:delText>heading</w:delText>
        </w:r>
      </w:del>
      <w:ins w:id="199" w:author="Greg Reeve" w:date="2020-12-12T15:52:00Z">
        <w:r w:rsidR="003922B1">
          <w:rPr>
            <w:rFonts w:ascii="Times New Roman" w:eastAsia="Times New Roman" w:hAnsi="Times New Roman" w:cs="Times New Roman"/>
            <w:sz w:val="24"/>
            <w:szCs w:val="24"/>
            <w:highlight w:val="white"/>
          </w:rPr>
          <w:t>access point</w:t>
        </w:r>
      </w:ins>
      <w:r w:rsidRPr="00DB7C91">
        <w:rPr>
          <w:rFonts w:ascii="Times New Roman" w:eastAsia="Times New Roman" w:hAnsi="Times New Roman" w:cs="Times New Roman"/>
          <w:sz w:val="24"/>
          <w:szCs w:val="24"/>
          <w:highlight w:val="white"/>
        </w:rPr>
        <w:t xml:space="preserve">. If </w:t>
      </w:r>
      <w:del w:id="200" w:author="Greg Reeve" w:date="2020-12-12T15:55:00Z">
        <w:r w:rsidRPr="00DB7C91" w:rsidDel="003922B1">
          <w:rPr>
            <w:rFonts w:ascii="Times New Roman" w:eastAsia="Times New Roman" w:hAnsi="Times New Roman" w:cs="Times New Roman"/>
            <w:sz w:val="24"/>
            <w:szCs w:val="24"/>
            <w:highlight w:val="white"/>
          </w:rPr>
          <w:delText xml:space="preserve">the </w:delText>
        </w:r>
      </w:del>
      <w:ins w:id="201" w:author="Greg Reeve" w:date="2020-12-12T15:55:00Z">
        <w:r w:rsidR="003922B1">
          <w:rPr>
            <w:rFonts w:ascii="Times New Roman" w:eastAsia="Times New Roman" w:hAnsi="Times New Roman" w:cs="Times New Roman"/>
            <w:sz w:val="24"/>
            <w:szCs w:val="24"/>
            <w:highlight w:val="white"/>
          </w:rPr>
          <w:t>an authority record for the</w:t>
        </w:r>
        <w:r w:rsidR="003922B1" w:rsidRPr="00DB7C91">
          <w:rPr>
            <w:rFonts w:ascii="Times New Roman" w:eastAsia="Times New Roman" w:hAnsi="Times New Roman" w:cs="Times New Roman"/>
            <w:sz w:val="24"/>
            <w:szCs w:val="24"/>
            <w:highlight w:val="white"/>
          </w:rPr>
          <w:t xml:space="preserve"> </w:t>
        </w:r>
      </w:ins>
      <w:del w:id="202" w:author="Greg Reeve" w:date="2020-12-12T15:55:00Z">
        <w:r w:rsidRPr="00DB7C91" w:rsidDel="003922B1">
          <w:rPr>
            <w:rFonts w:ascii="Times New Roman" w:eastAsia="Times New Roman" w:hAnsi="Times New Roman" w:cs="Times New Roman"/>
            <w:sz w:val="24"/>
            <w:szCs w:val="24"/>
            <w:highlight w:val="white"/>
          </w:rPr>
          <w:delText xml:space="preserve">author </w:delText>
        </w:r>
      </w:del>
      <w:r w:rsidRPr="00DB7C91">
        <w:rPr>
          <w:rFonts w:ascii="Times New Roman" w:eastAsia="Times New Roman" w:hAnsi="Times New Roman" w:cs="Times New Roman"/>
          <w:sz w:val="24"/>
          <w:szCs w:val="24"/>
          <w:highlight w:val="white"/>
        </w:rPr>
        <w:t>entity does not yet exist in the local authority database, the cataloger will add a new authority record to the file, whether by creating a new record or downloading an existing authority record from an external source. If the library participates in a cooperative cataloging program, they may also establish the named entity in the cooperative authority database.</w:t>
      </w:r>
    </w:p>
    <w:p w14:paraId="3039AC66" w14:textId="5C7A17E0" w:rsidR="00DD16F4" w:rsidRPr="00375181" w:rsidRDefault="00A2074E" w:rsidP="00DB7C91">
      <w:pPr>
        <w:spacing w:line="480" w:lineRule="auto"/>
        <w:rPr>
          <w:rFonts w:ascii="Times New Roman" w:eastAsia="Times New Roman" w:hAnsi="Times New Roman" w:cs="Times New Roman"/>
          <w:b/>
          <w:sz w:val="24"/>
          <w:szCs w:val="24"/>
          <w:highlight w:val="white"/>
          <w:rPrChange w:id="203" w:author="Greg Reeve" w:date="2020-12-12T15:26:00Z">
            <w:rPr>
              <w:rFonts w:ascii="Times New Roman" w:eastAsia="Times New Roman" w:hAnsi="Times New Roman" w:cs="Times New Roman"/>
              <w:sz w:val="24"/>
              <w:szCs w:val="24"/>
              <w:highlight w:val="white"/>
            </w:rPr>
          </w:rPrChange>
        </w:rPr>
      </w:pPr>
      <w:ins w:id="204" w:author="Greg Reeve" w:date="2020-12-11T22:43:00Z">
        <w:r w:rsidRPr="00375181">
          <w:rPr>
            <w:rFonts w:ascii="Times New Roman" w:eastAsia="Times New Roman" w:hAnsi="Times New Roman" w:cs="Times New Roman"/>
            <w:b/>
            <w:sz w:val="24"/>
            <w:szCs w:val="24"/>
            <w:highlight w:val="white"/>
            <w:rPrChange w:id="205" w:author="Greg Reeve" w:date="2020-12-12T15:26:00Z">
              <w:rPr>
                <w:rFonts w:ascii="Times New Roman" w:eastAsia="Times New Roman" w:hAnsi="Times New Roman" w:cs="Times New Roman"/>
                <w:sz w:val="24"/>
                <w:szCs w:val="24"/>
                <w:highlight w:val="white"/>
              </w:rPr>
            </w:rPrChange>
          </w:rPr>
          <w:t>Local Authority Database</w:t>
        </w:r>
      </w:ins>
    </w:p>
    <w:p w14:paraId="0000001B" w14:textId="7E0C5656" w:rsidR="00AD5499" w:rsidRPr="00DB7C91" w:rsidRDefault="004C6DD1">
      <w:pPr>
        <w:spacing w:line="480" w:lineRule="auto"/>
        <w:ind w:firstLine="720"/>
        <w:rPr>
          <w:rFonts w:ascii="Times New Roman" w:eastAsia="Times New Roman" w:hAnsi="Times New Roman" w:cs="Times New Roman"/>
          <w:sz w:val="24"/>
          <w:szCs w:val="24"/>
          <w:highlight w:val="white"/>
        </w:rPr>
      </w:pPr>
      <w:ins w:id="206" w:author="Greg Reeve" w:date="2020-12-12T15:19:00Z">
        <w:r>
          <w:rPr>
            <w:rFonts w:ascii="Times New Roman" w:eastAsia="Times New Roman" w:hAnsi="Times New Roman" w:cs="Times New Roman"/>
            <w:sz w:val="24"/>
            <w:szCs w:val="24"/>
            <w:highlight w:val="white"/>
          </w:rPr>
          <w:t>Many l</w:t>
        </w:r>
      </w:ins>
      <w:del w:id="207" w:author="Greg Reeve" w:date="2020-12-12T15:19:00Z">
        <w:r w:rsidR="00AD5499" w:rsidRPr="00DB7C91" w:rsidDel="004C6DD1">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del w:id="208" w:author="Greg Reeve" w:date="2020-12-12T16:35:00Z">
        <w:r w:rsidR="00AD5499" w:rsidRPr="00DB7C91" w:rsidDel="00B37047">
          <w:rPr>
            <w:rFonts w:ascii="Times New Roman" w:eastAsia="Times New Roman" w:hAnsi="Times New Roman" w:cs="Times New Roman"/>
            <w:sz w:val="24"/>
            <w:szCs w:val="24"/>
            <w:highlight w:val="white"/>
          </w:rPr>
          <w:delText xml:space="preserve">and </w:delText>
        </w:r>
      </w:del>
      <w:ins w:id="209" w:author="Greg Reeve" w:date="2020-12-12T16:35:00Z">
        <w:r w:rsidR="00B37047">
          <w:rPr>
            <w:rFonts w:ascii="Times New Roman" w:eastAsia="Times New Roman" w:hAnsi="Times New Roman" w:cs="Times New Roman"/>
            <w:sz w:val="24"/>
            <w:szCs w:val="24"/>
            <w:highlight w:val="white"/>
          </w:rPr>
          <w:t>or</w:t>
        </w:r>
        <w:r w:rsidR="00B37047"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w:t>
      </w:r>
      <w:del w:id="210" w:author="Greg Reeve" w:date="2020-12-12T16:41:00Z">
        <w:r w:rsidR="00AD5499" w:rsidRPr="00DB7C91" w:rsidDel="00F41DAD">
          <w:rPr>
            <w:rFonts w:ascii="Times New Roman" w:eastAsia="Times New Roman" w:hAnsi="Times New Roman" w:cs="Times New Roman"/>
            <w:sz w:val="24"/>
            <w:szCs w:val="24"/>
            <w:highlight w:val="white"/>
          </w:rPr>
          <w:delText xml:space="preserve">records </w:delText>
        </w:r>
      </w:del>
      <w:r w:rsidR="00AD5499" w:rsidRPr="00DB7C91">
        <w:rPr>
          <w:rFonts w:ascii="Times New Roman" w:eastAsia="Times New Roman" w:hAnsi="Times New Roman" w:cs="Times New Roman"/>
          <w:sz w:val="24"/>
          <w:szCs w:val="24"/>
          <w:highlight w:val="white"/>
        </w:rPr>
        <w:t xml:space="preserve">and bibliographic records </w:t>
      </w:r>
      <w:ins w:id="211" w:author="Greg Reeve" w:date="2020-12-12T16:41:00Z">
        <w:r w:rsidR="00F41DAD">
          <w:rPr>
            <w:rFonts w:ascii="Times New Roman" w:eastAsia="Times New Roman" w:hAnsi="Times New Roman" w:cs="Times New Roman"/>
            <w:sz w:val="24"/>
            <w:szCs w:val="24"/>
            <w:highlight w:val="white"/>
          </w:rPr>
          <w:t xml:space="preserve">by </w:t>
        </w:r>
      </w:ins>
      <w:bookmarkStart w:id="212" w:name="_GoBack"/>
      <w:bookmarkEnd w:id="212"/>
      <w:del w:id="213" w:author="Greg Reeve" w:date="2020-12-12T16:40:00Z">
        <w:r w:rsidR="00AD5499" w:rsidRPr="00DB7C91" w:rsidDel="00240D85">
          <w:rPr>
            <w:rFonts w:ascii="Times New Roman" w:eastAsia="Times New Roman" w:hAnsi="Times New Roman" w:cs="Times New Roman"/>
            <w:sz w:val="24"/>
            <w:szCs w:val="24"/>
            <w:highlight w:val="white"/>
          </w:rPr>
          <w:delText>by matching on the</w:delText>
        </w:r>
      </w:del>
      <w:ins w:id="214" w:author="Greg Reeve" w:date="2020-12-12T16:40:00Z">
        <w:r w:rsidR="00240D85">
          <w:rPr>
            <w:rFonts w:ascii="Times New Roman" w:eastAsia="Times New Roman" w:hAnsi="Times New Roman" w:cs="Times New Roman"/>
            <w:sz w:val="24"/>
            <w:szCs w:val="24"/>
            <w:highlight w:val="white"/>
          </w:rPr>
          <w:t>using the</w:t>
        </w:r>
      </w:ins>
      <w:r w:rsidR="00AD5499" w:rsidRPr="00DB7C91">
        <w:rPr>
          <w:rFonts w:ascii="Times New Roman" w:eastAsia="Times New Roman" w:hAnsi="Times New Roman" w:cs="Times New Roman"/>
          <w:sz w:val="24"/>
          <w:szCs w:val="24"/>
          <w:highlight w:val="white"/>
        </w:rPr>
        <w:t xml:space="preserve"> authorized </w:t>
      </w:r>
      <w:del w:id="215" w:author="Greg Reeve" w:date="2020-12-12T15:56:00Z">
        <w:r w:rsidR="00AD5499" w:rsidRPr="00DB7C91" w:rsidDel="00E93B91">
          <w:rPr>
            <w:rFonts w:ascii="Times New Roman" w:eastAsia="Times New Roman" w:hAnsi="Times New Roman" w:cs="Times New Roman"/>
            <w:sz w:val="24"/>
            <w:szCs w:val="24"/>
            <w:highlight w:val="white"/>
          </w:rPr>
          <w:delText>form of a heading</w:delText>
        </w:r>
      </w:del>
      <w:ins w:id="216" w:author="Greg Reeve" w:date="2020-12-12T15:56:00Z">
        <w:r w:rsidR="00E93B91">
          <w:rPr>
            <w:rFonts w:ascii="Times New Roman" w:eastAsia="Times New Roman" w:hAnsi="Times New Roman" w:cs="Times New Roman"/>
            <w:sz w:val="24"/>
            <w:szCs w:val="24"/>
            <w:highlight w:val="white"/>
          </w:rPr>
          <w:t>access point</w:t>
        </w:r>
      </w:ins>
      <w:r w:rsidR="00AD5499" w:rsidRPr="00DB7C91">
        <w:rPr>
          <w:rFonts w:ascii="Times New Roman" w:eastAsia="Times New Roman" w:hAnsi="Times New Roman" w:cs="Times New Roman"/>
          <w:sz w:val="24"/>
          <w:szCs w:val="24"/>
          <w:highlight w:val="white"/>
        </w:rPr>
        <w:t xml:space="preserve"> from the authority database. When a</w:t>
      </w:r>
      <w:ins w:id="217" w:author="Greg Reeve" w:date="2020-12-12T15:56:00Z">
        <w:r w:rsidR="00E93B91">
          <w:rPr>
            <w:rFonts w:ascii="Times New Roman" w:eastAsia="Times New Roman" w:hAnsi="Times New Roman" w:cs="Times New Roman"/>
            <w:sz w:val="24"/>
            <w:szCs w:val="24"/>
            <w:highlight w:val="white"/>
          </w:rPr>
          <w:t xml:space="preserve">n access point </w:t>
        </w:r>
      </w:ins>
      <w:del w:id="218" w:author="Greg Reeve" w:date="2020-12-12T15:56:00Z">
        <w:r w:rsidR="00AD5499" w:rsidRPr="00DB7C91" w:rsidDel="00E93B91">
          <w:rPr>
            <w:rFonts w:ascii="Times New Roman" w:eastAsia="Times New Roman" w:hAnsi="Times New Roman" w:cs="Times New Roman"/>
            <w:sz w:val="24"/>
            <w:szCs w:val="24"/>
            <w:highlight w:val="white"/>
          </w:rPr>
          <w:delText xml:space="preserve"> term </w:delText>
        </w:r>
      </w:del>
      <w:r w:rsidR="00AD5499" w:rsidRPr="00DB7C91">
        <w:rPr>
          <w:rFonts w:ascii="Times New Roman" w:eastAsia="Times New Roman" w:hAnsi="Times New Roman" w:cs="Times New Roman"/>
          <w:sz w:val="24"/>
          <w:szCs w:val="24"/>
          <w:highlight w:val="white"/>
        </w:rPr>
        <w:t xml:space="preserve">used in a bibliographic record matches the authorized </w:t>
      </w:r>
      <w:del w:id="219" w:author="Greg Reeve" w:date="2020-12-12T15:56:00Z">
        <w:r w:rsidR="00AD5499" w:rsidRPr="00DB7C91" w:rsidDel="00E93B91">
          <w:rPr>
            <w:rFonts w:ascii="Times New Roman" w:eastAsia="Times New Roman" w:hAnsi="Times New Roman" w:cs="Times New Roman"/>
            <w:sz w:val="24"/>
            <w:szCs w:val="24"/>
            <w:highlight w:val="white"/>
          </w:rPr>
          <w:lastRenderedPageBreak/>
          <w:delText xml:space="preserve">form </w:delText>
        </w:r>
      </w:del>
      <w:ins w:id="220" w:author="Greg Reeve" w:date="2020-12-12T15:56:00Z">
        <w:r w:rsidR="00E93B91">
          <w:rPr>
            <w:rFonts w:ascii="Times New Roman" w:eastAsia="Times New Roman" w:hAnsi="Times New Roman" w:cs="Times New Roman"/>
            <w:sz w:val="24"/>
            <w:szCs w:val="24"/>
            <w:highlight w:val="white"/>
          </w:rPr>
          <w:t>access point</w:t>
        </w:r>
        <w:r w:rsidR="00E93B91"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from an authority record, a link is created </w:t>
      </w:r>
      <w:ins w:id="221" w:author="Greg Reeve" w:date="2020-12-12T15:20:00Z">
        <w:r w:rsidR="00E713D1">
          <w:rPr>
            <w:rFonts w:ascii="Times New Roman" w:eastAsia="Times New Roman" w:hAnsi="Times New Roman" w:cs="Times New Roman"/>
            <w:sz w:val="24"/>
            <w:szCs w:val="24"/>
            <w:highlight w:val="white"/>
          </w:rPr>
          <w:t xml:space="preserve">to the authority </w:t>
        </w:r>
      </w:ins>
      <w:r w:rsidR="00AD5499" w:rsidRPr="00DB7C91">
        <w:rPr>
          <w:rFonts w:ascii="Times New Roman" w:eastAsia="Times New Roman" w:hAnsi="Times New Roman" w:cs="Times New Roman"/>
          <w:sz w:val="24"/>
          <w:szCs w:val="24"/>
          <w:highlight w:val="white"/>
        </w:rPr>
        <w:t>and indexed in the system</w:t>
      </w:r>
      <w:ins w:id="222" w:author="Greg Reeve" w:date="2020-12-12T15:20:00Z">
        <w:r w:rsidR="00E713D1">
          <w:rPr>
            <w:rFonts w:ascii="Times New Roman" w:eastAsia="Times New Roman" w:hAnsi="Times New Roman" w:cs="Times New Roman"/>
            <w:sz w:val="24"/>
            <w:szCs w:val="24"/>
            <w:highlight w:val="white"/>
          </w:rPr>
          <w:t xml:space="preserve"> along with links from variant references and from related </w:t>
        </w:r>
      </w:ins>
      <w:ins w:id="223" w:author="Greg Reeve" w:date="2020-12-12T15:21:00Z">
        <w:r w:rsidR="00E713D1">
          <w:rPr>
            <w:rFonts w:ascii="Times New Roman" w:eastAsia="Times New Roman" w:hAnsi="Times New Roman" w:cs="Times New Roman"/>
            <w:sz w:val="24"/>
            <w:szCs w:val="24"/>
            <w:highlight w:val="white"/>
          </w:rPr>
          <w:t>entities</w:t>
        </w:r>
      </w:ins>
      <w:ins w:id="224" w:author="Greg Reeve" w:date="2020-12-12T15:20:00Z">
        <w:r w:rsidR="00E713D1">
          <w:rPr>
            <w:rFonts w:ascii="Times New Roman" w:eastAsia="Times New Roman" w:hAnsi="Times New Roman" w:cs="Times New Roman"/>
            <w:sz w:val="24"/>
            <w:szCs w:val="24"/>
            <w:highlight w:val="white"/>
          </w:rPr>
          <w:t xml:space="preserve"> </w:t>
        </w:r>
      </w:ins>
      <w:del w:id="225" w:author="Greg Reeve" w:date="2020-12-12T15:20:00Z">
        <w:r w:rsidR="00AD5499" w:rsidRPr="00DB7C91" w:rsidDel="00E713D1">
          <w:rPr>
            <w:rFonts w:ascii="Times New Roman" w:eastAsia="Times New Roman" w:hAnsi="Times New Roman" w:cs="Times New Roman"/>
            <w:sz w:val="24"/>
            <w:szCs w:val="24"/>
            <w:highlight w:val="white"/>
          </w:rPr>
          <w:delText xml:space="preserve"> that also includes links to and from related variants and references </w:delText>
        </w:r>
      </w:del>
      <w:r w:rsidR="00AD5499" w:rsidRPr="00DB7C91">
        <w:rPr>
          <w:rFonts w:ascii="Times New Roman" w:eastAsia="Times New Roman" w:hAnsi="Times New Roman" w:cs="Times New Roman"/>
          <w:sz w:val="24"/>
          <w:szCs w:val="24"/>
          <w:highlight w:val="white"/>
        </w:rPr>
        <w:t>defined in the authority record.</w:t>
      </w:r>
    </w:p>
    <w:p w14:paraId="0000001C" w14:textId="22B8320A" w:rsidR="00AD5499" w:rsidRDefault="00AD5499">
      <w:pPr>
        <w:spacing w:line="480" w:lineRule="auto"/>
        <w:ind w:firstLine="720"/>
        <w:rPr>
          <w:ins w:id="226" w:author="Greg Reeve" w:date="2020-12-11T22:44: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an example, consider an authority record representing Steve Jobs, the founder of the corporate body Apple, </w:t>
      </w:r>
      <w:proofErr w:type="spellStart"/>
      <w:r w:rsidRPr="00DB7C91">
        <w:rPr>
          <w:rFonts w:ascii="Times New Roman" w:eastAsia="Times New Roman" w:hAnsi="Times New Roman" w:cs="Times New Roman"/>
          <w:sz w:val="24"/>
          <w:szCs w:val="24"/>
          <w:highlight w:val="white"/>
        </w:rPr>
        <w:t>Inc</w:t>
      </w:r>
      <w:proofErr w:type="spellEnd"/>
      <w:r w:rsidR="004B4D8E">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sidR="004B4D8E">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del w:id="227" w:author="Greg Reeve" w:date="2020-12-12T15:21:00Z">
        <w:r w:rsidRPr="00DB7C91" w:rsidDel="005244A7">
          <w:rPr>
            <w:rFonts w:ascii="Times New Roman" w:eastAsia="Times New Roman" w:hAnsi="Times New Roman" w:cs="Times New Roman"/>
            <w:sz w:val="24"/>
            <w:szCs w:val="24"/>
            <w:highlight w:val="white"/>
          </w:rPr>
          <w:delText xml:space="preserve">to </w:delText>
        </w:r>
      </w:del>
      <w:ins w:id="228" w:author="Greg Reeve" w:date="2020-12-12T15:21:00Z">
        <w:r w:rsidR="005244A7">
          <w:rPr>
            <w:rFonts w:ascii="Times New Roman" w:eastAsia="Times New Roman" w:hAnsi="Times New Roman" w:cs="Times New Roman"/>
            <w:sz w:val="24"/>
            <w:szCs w:val="24"/>
            <w:highlight w:val="white"/>
          </w:rPr>
          <w:t>from</w:t>
        </w:r>
        <w:r w:rsidR="005244A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Steve Jobs as the founder of the corporate body</w:t>
      </w:r>
      <w:r w:rsidR="004B4D8E">
        <w:rPr>
          <w:rFonts w:ascii="Times New Roman" w:eastAsia="Times New Roman" w:hAnsi="Times New Roman" w:cs="Times New Roman"/>
          <w:sz w:val="24"/>
          <w:szCs w:val="24"/>
          <w:highlight w:val="white"/>
        </w:rPr>
        <w:t xml:space="preserve"> (see Figure 3)</w:t>
      </w:r>
      <w:ins w:id="229" w:author="Greg Reeve" w:date="2020-12-12T15:21:00Z">
        <w:r w:rsidR="005244A7">
          <w:rPr>
            <w:rFonts w:ascii="Times New Roman" w:eastAsia="Times New Roman" w:hAnsi="Times New Roman" w:cs="Times New Roman"/>
            <w:sz w:val="24"/>
            <w:szCs w:val="24"/>
            <w:highlight w:val="white"/>
          </w:rPr>
          <w:t xml:space="preserve"> to Apple, Inc</w:t>
        </w:r>
      </w:ins>
      <w:r w:rsidRPr="00DB7C91">
        <w:rPr>
          <w:rFonts w:ascii="Times New Roman" w:eastAsia="Times New Roman" w:hAnsi="Times New Roman" w:cs="Times New Roman"/>
          <w:sz w:val="24"/>
          <w:szCs w:val="24"/>
          <w:highlight w:val="white"/>
        </w:rPr>
        <w:t>.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authorized headings, direct patrons from variant forms and terms to the authorized form, and disambiguate similar headings in search results</w:t>
      </w:r>
      <w:r w:rsidR="004B4D8E">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52F2DF9D" w14:textId="32DA99B8" w:rsidR="00A2074E" w:rsidRPr="00375181" w:rsidRDefault="00A2074E">
      <w:pPr>
        <w:spacing w:line="480" w:lineRule="auto"/>
        <w:rPr>
          <w:rFonts w:ascii="Times New Roman" w:eastAsia="Times New Roman" w:hAnsi="Times New Roman" w:cs="Times New Roman"/>
          <w:b/>
          <w:sz w:val="24"/>
          <w:szCs w:val="24"/>
          <w:highlight w:val="white"/>
          <w:rPrChange w:id="230" w:author="Greg Reeve" w:date="2020-12-12T15:26:00Z">
            <w:rPr>
              <w:rFonts w:ascii="Times New Roman" w:eastAsia="Times New Roman" w:hAnsi="Times New Roman" w:cs="Times New Roman"/>
              <w:sz w:val="24"/>
              <w:szCs w:val="24"/>
              <w:highlight w:val="white"/>
            </w:rPr>
          </w:rPrChange>
        </w:rPr>
        <w:pPrChange w:id="231" w:author="Greg Reeve" w:date="2020-12-11T22:44:00Z">
          <w:pPr>
            <w:spacing w:line="480" w:lineRule="auto"/>
            <w:ind w:firstLine="720"/>
          </w:pPr>
        </w:pPrChange>
      </w:pPr>
      <w:ins w:id="232" w:author="Greg Reeve" w:date="2020-12-11T22:44:00Z">
        <w:r w:rsidRPr="00375181">
          <w:rPr>
            <w:rFonts w:ascii="Times New Roman" w:eastAsia="Times New Roman" w:hAnsi="Times New Roman" w:cs="Times New Roman"/>
            <w:b/>
            <w:sz w:val="24"/>
            <w:szCs w:val="24"/>
            <w:highlight w:val="white"/>
            <w:rPrChange w:id="233" w:author="Greg Reeve" w:date="2020-12-12T15:26:00Z">
              <w:rPr>
                <w:rFonts w:ascii="Times New Roman" w:eastAsia="Times New Roman" w:hAnsi="Times New Roman" w:cs="Times New Roman"/>
                <w:sz w:val="24"/>
                <w:szCs w:val="24"/>
                <w:highlight w:val="white"/>
              </w:rPr>
            </w:rPrChange>
          </w:rPr>
          <w:t>Cooperative Authority Database</w:t>
        </w:r>
      </w:ins>
      <w:ins w:id="234" w:author="Greg Reeve" w:date="2020-12-12T16:21:00Z">
        <w:r w:rsidR="000633BA">
          <w:rPr>
            <w:rFonts w:ascii="Times New Roman" w:eastAsia="Times New Roman" w:hAnsi="Times New Roman" w:cs="Times New Roman"/>
            <w:b/>
            <w:sz w:val="24"/>
            <w:szCs w:val="24"/>
            <w:highlight w:val="white"/>
          </w:rPr>
          <w:t>s</w:t>
        </w:r>
      </w:ins>
    </w:p>
    <w:p w14:paraId="0000001D" w14:textId="072D5F95"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(or aggregate) authority databases maintained on a regional, national, or international scale. Libraries can participate in cooperative cataloging programs allowing them access to a pool of shared authority records as well as the ability to contribute new or updated records to the shared database. The Library of Congress’s Program for Cooperative Cataloging (PCC) maintains various cooperative cataloging initiatives including the Name Authority Cooperative Program (NACO) and the Subject Authority Cooperative Program (SACO). These two programs create and maintain a national database of authority records that can be leveraged by libraries in the creation and maintenance of their own local catalogs. Libraries participating in these cooperative programs </w:t>
      </w:r>
      <w:r w:rsidRPr="00DB7C91">
        <w:rPr>
          <w:rFonts w:ascii="Times New Roman" w:eastAsia="Times New Roman" w:hAnsi="Times New Roman" w:cs="Times New Roman"/>
          <w:sz w:val="24"/>
          <w:szCs w:val="24"/>
          <w:highlight w:val="white"/>
        </w:rPr>
        <w:lastRenderedPageBreak/>
        <w:t xml:space="preserve">can automate </w:t>
      </w:r>
      <w:del w:id="235" w:author="Greg Reeve" w:date="2020-12-12T15:22:00Z">
        <w:r w:rsidRPr="00DB7C91" w:rsidDel="005244A7">
          <w:rPr>
            <w:rFonts w:ascii="Times New Roman" w:eastAsia="Times New Roman" w:hAnsi="Times New Roman" w:cs="Times New Roman"/>
            <w:sz w:val="24"/>
            <w:szCs w:val="24"/>
            <w:highlight w:val="white"/>
          </w:rPr>
          <w:delText xml:space="preserve">bringing </w:delText>
        </w:r>
      </w:del>
      <w:ins w:id="236" w:author="Greg Reeve" w:date="2020-12-12T15:22:00Z">
        <w:r w:rsidR="005244A7">
          <w:rPr>
            <w:rFonts w:ascii="Times New Roman" w:eastAsia="Times New Roman" w:hAnsi="Times New Roman" w:cs="Times New Roman"/>
            <w:sz w:val="24"/>
            <w:szCs w:val="24"/>
            <w:highlight w:val="white"/>
          </w:rPr>
          <w:t>the integration of</w:t>
        </w:r>
        <w:r w:rsidR="005244A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records from </w:t>
      </w:r>
      <w:del w:id="237" w:author="Greg Reeve" w:date="2020-12-12T15:22:00Z">
        <w:r w:rsidRPr="00DB7C91" w:rsidDel="005244A7">
          <w:rPr>
            <w:rFonts w:ascii="Times New Roman" w:eastAsia="Times New Roman" w:hAnsi="Times New Roman" w:cs="Times New Roman"/>
            <w:sz w:val="24"/>
            <w:szCs w:val="24"/>
            <w:highlight w:val="white"/>
          </w:rPr>
          <w:delText xml:space="preserve">the </w:delText>
        </w:r>
      </w:del>
      <w:r w:rsidRPr="00DB7C91">
        <w:rPr>
          <w:rFonts w:ascii="Times New Roman" w:eastAsia="Times New Roman" w:hAnsi="Times New Roman" w:cs="Times New Roman"/>
          <w:sz w:val="24"/>
          <w:szCs w:val="24"/>
          <w:highlight w:val="white"/>
        </w:rPr>
        <w:t>shared cooperative databases into their local authority database.</w:t>
      </w:r>
    </w:p>
    <w:p w14:paraId="0000001E" w14:textId="42A65297" w:rsidR="00AD5499" w:rsidRPr="00DB7C91" w:rsidRDefault="005244A7">
      <w:pPr>
        <w:spacing w:line="480" w:lineRule="auto"/>
        <w:ind w:firstLine="720"/>
        <w:rPr>
          <w:rFonts w:ascii="Times New Roman" w:eastAsia="Times New Roman" w:hAnsi="Times New Roman" w:cs="Times New Roman"/>
          <w:sz w:val="24"/>
          <w:szCs w:val="24"/>
          <w:highlight w:val="white"/>
        </w:rPr>
      </w:pPr>
      <w:ins w:id="238" w:author="Greg Reeve" w:date="2020-12-12T15:22:00Z">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ins>
      <w:del w:id="239" w:author="Greg Reeve" w:date="2020-12-12T15:22:00Z">
        <w:r w:rsidR="00AD5499" w:rsidRPr="00DB7C91" w:rsidDel="005244A7">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D5499" w:rsidRPr="00DB7C91">
        <w:rPr>
          <w:rFonts w:ascii="Times New Roman" w:eastAsia="Times New Roman" w:hAnsi="Times New Roman" w:cs="Times New Roman"/>
          <w:sz w:val="24"/>
          <w:szCs w:val="24"/>
          <w:highlight w:val="white"/>
          <w:vertAlign w:val="superscript"/>
        </w:rPr>
        <w:endnoteReference w:id="19"/>
      </w:r>
      <w:r w:rsidR="00AD5499"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00AD5499" w:rsidRPr="00DB7C91">
        <w:rPr>
          <w:rFonts w:ascii="Times New Roman" w:eastAsia="Times New Roman" w:hAnsi="Times New Roman" w:cs="Times New Roman"/>
          <w:sz w:val="24"/>
          <w:szCs w:val="24"/>
          <w:highlight w:val="white"/>
          <w:vertAlign w:val="superscript"/>
        </w:rPr>
        <w:endnoteReference w:id="20"/>
      </w:r>
    </w:p>
    <w:p w14:paraId="0000001F" w14:textId="77777777" w:rsidR="00AD5499" w:rsidRPr="00DB7C91" w:rsidRDefault="00AD5499">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00000020" w14:textId="2E0739A8"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w:t>
      </w:r>
      <w:r w:rsidR="00A23335" w:rsidRPr="00DB7C91">
        <w:rPr>
          <w:rFonts w:ascii="Times New Roman" w:eastAsia="Times New Roman" w:hAnsi="Times New Roman" w:cs="Times New Roman"/>
          <w:sz w:val="24"/>
          <w:szCs w:val="24"/>
        </w:rPr>
        <w:t>means of</w:t>
      </w:r>
      <w:r w:rsidRPr="00DB7C91">
        <w:rPr>
          <w:rFonts w:ascii="Times New Roman" w:eastAsia="Times New Roman" w:hAnsi="Times New Roman" w:cs="Times New Roman"/>
          <w:sz w:val="24"/>
          <w:szCs w:val="24"/>
        </w:rPr>
        <w:t xml:space="preserve"> automat</w:t>
      </w:r>
      <w:r w:rsidR="00A23335" w:rsidRPr="00DB7C91">
        <w:rPr>
          <w:rFonts w:ascii="Times New Roman" w:eastAsia="Times New Roman" w:hAnsi="Times New Roman" w:cs="Times New Roman"/>
          <w:sz w:val="24"/>
          <w:szCs w:val="24"/>
        </w:rPr>
        <w:t>ing</w:t>
      </w:r>
      <w:r w:rsidRPr="00DB7C91">
        <w:rPr>
          <w:rFonts w:ascii="Times New Roman" w:eastAsia="Times New Roman" w:hAnsi="Times New Roman" w:cs="Times New Roman"/>
          <w:sz w:val="24"/>
          <w:szCs w:val="24"/>
        </w:rPr>
        <w:t xml:space="preserve">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00000021"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an assigned project manager to develop a project profile which documents the library’s selections on a number of processing </w:t>
      </w:r>
      <w:r w:rsidRPr="00DB7C91">
        <w:rPr>
          <w:rFonts w:ascii="Times New Roman" w:eastAsia="Times New Roman" w:hAnsi="Times New Roman" w:cs="Times New Roman"/>
          <w:sz w:val="24"/>
          <w:szCs w:val="24"/>
        </w:rPr>
        <w:lastRenderedPageBreak/>
        <w:t>options related to file transfer, bibliographic record cleanup and enrichment, bibliographic heading and authority file matching, record output, and reporting.</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00000022"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Automated authority control processing of the library’s full bibliographic database establishes a master or base file. The library’s bibliographic headings are cleaned up and normalized in preparation for matching against the selected authority files, especially Library of Congress Names and Subjects. If a heading matches the 1XX or 4XX from an authority record, the authorized form will be inserted into the bibliographic record and the authority record will be included in the output files. The library receives a cleaned up file of their bibliographic records and all the associated authority records to load into their ILS. Customizable reports are also included, allowing libraries to follow up the automated processing with any needed manual review for headings that could not be confidently matched by the machine. This maximizes the benefits of an automated authority control workflow while allowing library staff to focus their efforts on the authority work that most needs their expert evaluation.</w:t>
      </w:r>
    </w:p>
    <w:p w14:paraId="00000023"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00000024"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w:t>
      </w:r>
      <w:r w:rsidRPr="00DB7C91">
        <w:rPr>
          <w:rFonts w:ascii="Times New Roman" w:eastAsia="Times New Roman" w:hAnsi="Times New Roman" w:cs="Times New Roman"/>
          <w:sz w:val="24"/>
          <w:szCs w:val="24"/>
        </w:rPr>
        <w:lastRenderedPageBreak/>
        <w:t xml:space="preserve">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w:t>
      </w:r>
      <w:proofErr w:type="spellStart"/>
      <w:r w:rsidRPr="00DB7C91">
        <w:rPr>
          <w:rFonts w:ascii="Times New Roman" w:eastAsia="Times New Roman" w:hAnsi="Times New Roman" w:cs="Times New Roman"/>
          <w:sz w:val="24"/>
          <w:szCs w:val="24"/>
        </w:rPr>
        <w:t>Libris</w:t>
      </w:r>
      <w:proofErr w:type="spellEnd"/>
      <w:r w:rsidRPr="00DB7C91">
        <w:rPr>
          <w:rFonts w:ascii="Times New Roman" w:eastAsia="Times New Roman" w:hAnsi="Times New Roman" w:cs="Times New Roman"/>
          <w:sz w:val="24"/>
          <w:szCs w:val="24"/>
        </w:rPr>
        <w:t>’ Alma.</w:t>
      </w:r>
      <w:r w:rsidRPr="00DB7C91">
        <w:rPr>
          <w:rFonts w:ascii="Times New Roman" w:eastAsia="Times New Roman" w:hAnsi="Times New Roman" w:cs="Times New Roman"/>
          <w:sz w:val="24"/>
          <w:szCs w:val="24"/>
          <w:vertAlign w:val="superscript"/>
        </w:rPr>
        <w:endnoteReference w:id="25"/>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0000027" w14:textId="0C8D40D3"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Libraries often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While collection-level MARC records for archival materials may reside in the library catalog to allow for books and related archival materials to both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00000028"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terms from library authority thesauri. The corresponding archival description within the library’s finding aids database also benefits from authority control. Archival authority records describe persons, families, and corporate entities </w:t>
      </w:r>
      <w:r w:rsidRPr="00DB7C91">
        <w:rPr>
          <w:rFonts w:ascii="Times New Roman" w:eastAsia="Times New Roman" w:hAnsi="Times New Roman" w:cs="Times New Roman"/>
          <w:sz w:val="24"/>
          <w:szCs w:val="24"/>
          <w:highlight w:val="white"/>
        </w:rPr>
        <w:lastRenderedPageBreak/>
        <w:t xml:space="preserve">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0"/>
      </w:r>
    </w:p>
    <w:p w14:paraId="0000002A"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000002B" w14:textId="77777777" w:rsidR="00AD5499" w:rsidRPr="00DB7C91" w:rsidRDefault="00AD5499">
      <w:pPr>
        <w:spacing w:line="480" w:lineRule="auto"/>
        <w:rPr>
          <w:rFonts w:ascii="Times New Roman" w:hAnsi="Times New Roman" w:cs="Times New Roman"/>
          <w:sz w:val="24"/>
          <w:szCs w:val="24"/>
          <w:highlight w:val="white"/>
        </w:rPr>
      </w:pPr>
      <w:r w:rsidRPr="00DB7C91">
        <w:rPr>
          <w:rFonts w:ascii="Times New Roman" w:hAnsi="Times New Roman" w:cs="Times New Roman"/>
          <w:color w:val="9900FF"/>
          <w:sz w:val="24"/>
          <w:szCs w:val="24"/>
          <w:highlight w:val="white"/>
        </w:rPr>
        <w:tab/>
      </w:r>
      <w:r w:rsidRPr="00DB7C91">
        <w:rPr>
          <w:rFonts w:ascii="Times New Roman" w:eastAsia="Times New Roman" w:hAnsi="Times New Roman" w:cs="Times New Roman"/>
          <w:sz w:val="24"/>
          <w:szCs w:val="24"/>
          <w:highlight w:val="white"/>
        </w:rPr>
        <w:t>Information retrieval in other areas outside the bibliographic realm also rely just as heavily on the consistent presentation of names and subjects.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Names and subjects need to be consistent across platforms in order to enhance discoverability and meet user expectation, especially to enable bringing together descriptions of physical library materials with a digitized version of the same items. Institutional repositories are another area that may benefit from consideration within the context </w:t>
      </w:r>
      <w:r w:rsidRPr="00DB7C91">
        <w:rPr>
          <w:rFonts w:ascii="Times New Roman" w:eastAsia="Times New Roman" w:hAnsi="Times New Roman" w:cs="Times New Roman"/>
          <w:sz w:val="24"/>
          <w:szCs w:val="24"/>
          <w:highlight w:val="white"/>
        </w:rPr>
        <w:lastRenderedPageBreak/>
        <w:t>of a library’s authority control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2"/>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0000002E"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Advances in computer and networking technologies, including the move towards linked data and semantic web, are influencing the evolution of cataloging and authority control. The use of 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w:t>
      </w:r>
    </w:p>
    <w:p w14:paraId="0000002F"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00000030"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 VIAF also enables reconciliation services to disambiguate between those entities. </w:t>
      </w:r>
    </w:p>
    <w:p w14:paraId="00000031"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WWW and the semantic web</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of an entity to a single location for reference and use.</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Adding the unique identifier for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to a library authority file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Other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as well as provide a searchable database for identifier lookup. Finally, domain-specific services like IMDb</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and </w:t>
      </w:r>
      <w:proofErr w:type="spellStart"/>
      <w:r w:rsidRPr="00DB7C91">
        <w:rPr>
          <w:rFonts w:ascii="Times New Roman" w:eastAsia="Times New Roman" w:hAnsi="Times New Roman" w:cs="Times New Roman"/>
          <w:sz w:val="24"/>
          <w:szCs w:val="24"/>
          <w:highlight w:val="white"/>
        </w:rPr>
        <w:t>MusicBrainz</w:t>
      </w:r>
      <w:proofErr w:type="spellEnd"/>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provide persistent, unique identifiers for entities related to specific resource formats like film and music. </w:t>
      </w:r>
    </w:p>
    <w:p w14:paraId="00000033"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0000034"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Developed from the early 2000s, linked data and the semantic web</w:t>
      </w:r>
      <w:r w:rsidRPr="00DB7C91">
        <w:rPr>
          <w:rFonts w:ascii="Times New Roman" w:eastAsia="Times New Roman" w:hAnsi="Times New Roman" w:cs="Times New Roman"/>
          <w:sz w:val="24"/>
          <w:szCs w:val="24"/>
          <w:highlight w:val="white"/>
          <w:vertAlign w:val="superscript"/>
        </w:rPr>
        <w:endnoteReference w:id="47"/>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URIs</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The use of URIs in authority work within a library setting is an increasing trend to facilitate more implicit linking of entities to other datasets, data repositories, and catalogs that exist online. Some authority control vendors include an URI enrichment option to their services to facilitate this linking work. These links will enable a graph of linked entities that can be related and traversed in ways that reveal new paths of knowledge and understanding that were not present previously. These services and technologies support the move to broaden and expand the role of authority control from being discrete headings used as part of cataloging and bibliographic description towards thinking of cataloging as a process of creating and managing entities and their identity. Following this trend blurs the lines between cataloging and authority work.</w:t>
      </w:r>
    </w:p>
    <w:p w14:paraId="0000003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Ethical authority control practice</w:t>
      </w:r>
    </w:p>
    <w:p w14:paraId="00000036" w14:textId="77777777" w:rsidR="00AD5499" w:rsidRPr="00DB7C91" w:rsidRDefault="00AD5499" w:rsidP="008278A0">
      <w:pPr>
        <w:spacing w:line="480" w:lineRule="auto"/>
        <w:rPr>
          <w:rFonts w:ascii="Times New Roman" w:eastAsia="Times New Roman" w:hAnsi="Times New Roman" w:cs="Times New Roman"/>
          <w:color w:val="FF0000"/>
          <w:sz w:val="24"/>
          <w:szCs w:val="24"/>
        </w:rPr>
      </w:pPr>
      <w:r w:rsidRPr="00DB7C91">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developments within other areas in the field. Catalogers are increasingly aware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What should be done when an author does not want to be named or to have certain information about themselves revealed? How can historically marginalized individuals be </w:t>
      </w:r>
      <w:r w:rsidRPr="00DB7C91">
        <w:rPr>
          <w:rFonts w:ascii="Times New Roman" w:eastAsia="Times New Roman" w:hAnsi="Times New Roman" w:cs="Times New Roman"/>
          <w:sz w:val="24"/>
          <w:szCs w:val="24"/>
        </w:rPr>
        <w:lastRenderedPageBreak/>
        <w:t>recognized for their contributions to works when little information is known about them? Should persons with multiple intentionally separate identities have those identities combined into a single authority record?</w:t>
      </w:r>
      <w:r w:rsidRPr="00DB7C91">
        <w:rPr>
          <w:rFonts w:ascii="Times New Roman" w:eastAsia="Times New Roman" w:hAnsi="Times New Roman" w:cs="Times New Roman"/>
          <w:color w:val="FF0000"/>
          <w:sz w:val="24"/>
          <w:szCs w:val="24"/>
        </w:rPr>
        <w:t xml:space="preserve"> </w:t>
      </w:r>
    </w:p>
    <w:p w14:paraId="00000037" w14:textId="77777777"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A significant monograph edited by Jane Sandberg, </w:t>
      </w:r>
      <w:r w:rsidRPr="00DB7C91">
        <w:rPr>
          <w:rFonts w:ascii="Times New Roman" w:eastAsia="Times New Roman" w:hAnsi="Times New Roman" w:cs="Times New Roman"/>
          <w:i/>
          <w:sz w:val="24"/>
          <w:szCs w:val="24"/>
        </w:rPr>
        <w:t>Ethical Questions in Name Authority Control,</w:t>
      </w:r>
      <w:r w:rsidRPr="00DB7C91">
        <w:rPr>
          <w:rFonts w:ascii="Times New Roman" w:eastAsia="Times New Roman" w:hAnsi="Times New Roman" w:cs="Times New Roman"/>
          <w:sz w:val="24"/>
          <w:szCs w:val="24"/>
        </w:rPr>
        <w:t xml:space="preserve"> builds on previous ethical discussions in library literature to provide an ethical framework for the library community. Chapters explore such issues as self-determination, privacy, the impacts of colonialism, gender variance, transgender identities, the impacts of emerging technologies, and suggestions for how to solve some of the ethical challenges in this work.</w:t>
      </w:r>
      <w:r w:rsidRPr="00DB7C91">
        <w:rPr>
          <w:rFonts w:ascii="Times New Roman" w:eastAsia="Times New Roman" w:hAnsi="Times New Roman" w:cs="Times New Roman"/>
          <w:sz w:val="24"/>
          <w:szCs w:val="24"/>
          <w:vertAlign w:val="superscript"/>
        </w:rPr>
        <w:endnoteReference w:id="50"/>
      </w:r>
      <w:r w:rsidRPr="00DB7C91">
        <w:rPr>
          <w:rFonts w:ascii="Times New Roman" w:eastAsia="Times New Roman" w:hAnsi="Times New Roman" w:cs="Times New Roman"/>
          <w:color w:val="FF0000"/>
          <w:sz w:val="24"/>
          <w:szCs w:val="24"/>
        </w:rPr>
        <w:t xml:space="preserve"> </w:t>
      </w:r>
      <w:r w:rsidRPr="00DB7C91">
        <w:rPr>
          <w:rFonts w:ascii="Times New Roman" w:eastAsia="Times New Roman" w:hAnsi="Times New Roman" w:cs="Times New Roman"/>
          <w:sz w:val="24"/>
          <w:szCs w:val="24"/>
        </w:rPr>
        <w:t>To bolster the development of each individual cataloger’s judgement, the library community is working toward the provision of better institutional guidance for the ethical application of cataloging principles. A new international committee is developing a code of ethics for catalogers which will address key issues.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51"/>
      </w:r>
      <w:r w:rsidRPr="00DB7C91">
        <w:rPr>
          <w:rFonts w:ascii="Times New Roman" w:eastAsia="Times New Roman" w:hAnsi="Times New Roman" w:cs="Times New Roman"/>
          <w:sz w:val="24"/>
          <w:szCs w:val="24"/>
        </w:rPr>
        <w:t xml:space="preserve"> Keeping abreast of the evolution of ethical authority control practice through studying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Various initiatives and pilot projects look to shape the future of authority control and identity management. Directed by the Library of Congress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represents the future of bibliographic description that is increasingly plugged into the world of the semantic web and linked data. BIBFRAME is a new encoding standard for bibliographic metadata and description that is aimed at replacing the current MARC 21 format. It promises improved interoperability for cooperative cataloging and sharing as well as connecting to broader non-library WWW communities. The development of BIBFRAME represents a move away from thinking of bibliographic metadata as carefully crafted records toward a focus on each element or attribute in a metadata record as data that can be combined and mixed in varying ways and levels not typical with current bibliographic description. The atomization of bibliographic description requires more reliance on authority control that is designed to provide consistent, predictable library metadata. </w:t>
      </w:r>
    </w:p>
    <w:p w14:paraId="0000003A"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set of initiatives and grants represent the efforts of major academic institutions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WWW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4"/>
      </w:r>
    </w:p>
    <w:p w14:paraId="0000003B" w14:textId="77777777"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5"/>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semantic web to more consistent and pervasive identifier creation and identity maintenance. The use of standard identifiers </w:t>
      </w:r>
      <w:r w:rsidRPr="00DB7C91">
        <w:rPr>
          <w:rFonts w:ascii="Times New Roman" w:eastAsia="Times New Roman" w:hAnsi="Times New Roman" w:cs="Times New Roman"/>
          <w:sz w:val="24"/>
          <w:szCs w:val="24"/>
          <w:highlight w:val="white"/>
        </w:rPr>
        <w:lastRenderedPageBreak/>
        <w:t xml:space="preserve">enables connecting traditionally </w:t>
      </w:r>
      <w:proofErr w:type="spellStart"/>
      <w:r w:rsidRPr="00DB7C91">
        <w:rPr>
          <w:rFonts w:ascii="Times New Roman" w:eastAsia="Times New Roman" w:hAnsi="Times New Roman" w:cs="Times New Roman"/>
          <w:sz w:val="24"/>
          <w:szCs w:val="24"/>
          <w:highlight w:val="white"/>
        </w:rPr>
        <w:t>siloed</w:t>
      </w:r>
      <w:proofErr w:type="spellEnd"/>
      <w:r w:rsidRPr="00DB7C91">
        <w:rPr>
          <w:rFonts w:ascii="Times New Roman" w:eastAsia="Times New Roman" w:hAnsi="Times New Roman" w:cs="Times New Roman"/>
          <w:sz w:val="24"/>
          <w:szCs w:val="24"/>
          <w:highlight w:val="white"/>
        </w:rPr>
        <w:t xml:space="preserve"> library metadata to the larger WWW and semantic web communities. 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7"/>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WWW and semantic web. Just as authority control has evolved and adapted with past technology developments these projects and efforts will continue to press forward in improving the creation, maintenance, and discovery of information resources. </w:t>
      </w:r>
    </w:p>
    <w:p w14:paraId="0000003C" w14:textId="4C0D7789" w:rsidR="004C519E" w:rsidRPr="00DB7C91"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0000003D" w14:textId="55B21630" w:rsidR="004C519E" w:rsidRPr="00DB7C91" w:rsidRDefault="0027291D"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sidR="00A15B8E">
        <w:rPr>
          <w:rFonts w:ascii="Times New Roman" w:eastAsia="Times New Roman" w:hAnsi="Times New Roman" w:cs="Times New Roman"/>
          <w:sz w:val="24"/>
          <w:szCs w:val="24"/>
          <w:highlight w:val="white"/>
        </w:rPr>
        <w:t xml:space="preserve">The authority control landscape is an interconnected network of libraries, vendors, databases, and services (see Figure 8).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7"/>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64BF1" w14:textId="77777777" w:rsidR="00717AAA" w:rsidRDefault="00717AAA">
      <w:pPr>
        <w:spacing w:line="240" w:lineRule="auto"/>
      </w:pPr>
      <w:r>
        <w:separator/>
      </w:r>
    </w:p>
  </w:endnote>
  <w:endnote w:type="continuationSeparator" w:id="0">
    <w:p w14:paraId="3D88C40E" w14:textId="77777777" w:rsidR="00717AAA" w:rsidRDefault="00717AAA">
      <w:pPr>
        <w:spacing w:line="240" w:lineRule="auto"/>
      </w:pPr>
      <w:r>
        <w:continuationSeparator/>
      </w:r>
    </w:p>
  </w:endnote>
  <w:endnote w:id="1">
    <w:p w14:paraId="0000005C" w14:textId="638A8ED1" w:rsidR="00AD5499" w:rsidRPr="00C40EBA" w:rsidRDefault="00AD5499" w:rsidP="00B43AAF">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w:t>
      </w:r>
      <w:r w:rsidR="00DD7070" w:rsidRPr="00C40EBA">
        <w:rPr>
          <w:rFonts w:ascii="Times New Roman" w:eastAsia="Times New Roman" w:hAnsi="Times New Roman" w:cs="Times New Roman"/>
          <w:sz w:val="24"/>
          <w:szCs w:val="24"/>
          <w:highlight w:val="white"/>
        </w:rPr>
        <w:t>F</w:t>
      </w:r>
      <w:r w:rsidRPr="00C40EBA">
        <w:rPr>
          <w:rFonts w:ascii="Times New Roman" w:eastAsia="Times New Roman" w:hAnsi="Times New Roman" w:cs="Times New Roman"/>
          <w:sz w:val="24"/>
          <w:szCs w:val="24"/>
          <w:highlight w:val="white"/>
        </w:rPr>
        <w:t xml:space="preserve">inding </w:t>
      </w:r>
      <w:r w:rsidR="00DD7070" w:rsidRPr="00C40EBA">
        <w:rPr>
          <w:rFonts w:ascii="Times New Roman" w:eastAsia="Times New Roman" w:hAnsi="Times New Roman" w:cs="Times New Roman"/>
          <w:sz w:val="24"/>
          <w:szCs w:val="24"/>
          <w:highlight w:val="white"/>
        </w:rPr>
        <w:t>C</w:t>
      </w:r>
      <w:r w:rsidRPr="00C40EBA">
        <w:rPr>
          <w:rFonts w:ascii="Times New Roman" w:eastAsia="Times New Roman" w:hAnsi="Times New Roman" w:cs="Times New Roman"/>
          <w:sz w:val="24"/>
          <w:szCs w:val="24"/>
          <w:highlight w:val="white"/>
        </w:rPr>
        <w:t xml:space="preserve">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2">
    <w:p w14:paraId="0000005D" w14:textId="2F0AED87" w:rsidR="00AD5499" w:rsidRPr="00C40EBA" w:rsidRDefault="00AD5499" w:rsidP="00B43AAF">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 xml:space="preserve">Rules for a </w:t>
      </w:r>
      <w:r w:rsidR="00DD7070" w:rsidRPr="00C40EBA">
        <w:rPr>
          <w:rFonts w:ascii="Times New Roman" w:eastAsia="Times New Roman" w:hAnsi="Times New Roman" w:cs="Times New Roman"/>
          <w:i/>
          <w:sz w:val="24"/>
          <w:szCs w:val="24"/>
          <w:highlight w:val="white"/>
        </w:rPr>
        <w:t>P</w:t>
      </w:r>
      <w:r w:rsidRPr="00C40EBA">
        <w:rPr>
          <w:rFonts w:ascii="Times New Roman" w:eastAsia="Times New Roman" w:hAnsi="Times New Roman" w:cs="Times New Roman"/>
          <w:i/>
          <w:sz w:val="24"/>
          <w:szCs w:val="24"/>
          <w:highlight w:val="white"/>
        </w:rPr>
        <w:t xml:space="preserve">rinted </w:t>
      </w:r>
      <w:r w:rsidR="00DD7070" w:rsidRPr="00C40EBA">
        <w:rPr>
          <w:rFonts w:ascii="Times New Roman" w:eastAsia="Times New Roman" w:hAnsi="Times New Roman" w:cs="Times New Roman"/>
          <w:i/>
          <w:sz w:val="24"/>
          <w:szCs w:val="24"/>
          <w:highlight w:val="white"/>
        </w:rPr>
        <w:t>D</w:t>
      </w:r>
      <w:r w:rsidRPr="00C40EBA">
        <w:rPr>
          <w:rFonts w:ascii="Times New Roman" w:eastAsia="Times New Roman" w:hAnsi="Times New Roman" w:cs="Times New Roman"/>
          <w:i/>
          <w:sz w:val="24"/>
          <w:szCs w:val="24"/>
          <w:highlight w:val="white"/>
        </w:rPr>
        <w:t xml:space="preserve">ictionary </w:t>
      </w:r>
      <w:r w:rsidR="00DD7070" w:rsidRPr="00C40EBA">
        <w:rPr>
          <w:rFonts w:ascii="Times New Roman" w:eastAsia="Times New Roman" w:hAnsi="Times New Roman" w:cs="Times New Roman"/>
          <w:i/>
          <w:sz w:val="24"/>
          <w:szCs w:val="24"/>
          <w:highlight w:val="white"/>
        </w:rPr>
        <w:t>C</w:t>
      </w:r>
      <w:r w:rsidRPr="00C40EBA">
        <w:rPr>
          <w:rFonts w:ascii="Times New Roman" w:eastAsia="Times New Roman" w:hAnsi="Times New Roman" w:cs="Times New Roman"/>
          <w:i/>
          <w:sz w:val="24"/>
          <w:szCs w:val="24"/>
          <w:highlight w:val="white"/>
        </w:rPr>
        <w:t>atalog</w:t>
      </w:r>
      <w:r w:rsidRPr="00C40EBA">
        <w:rPr>
          <w:rFonts w:ascii="Times New Roman" w:eastAsia="Times New Roman" w:hAnsi="Times New Roman" w:cs="Times New Roman"/>
          <w:sz w:val="24"/>
          <w:szCs w:val="24"/>
          <w:highlight w:val="white"/>
        </w:rPr>
        <w:t xml:space="preserve"> (Washington: Government Printing Office, 1876), 10.</w:t>
      </w:r>
    </w:p>
  </w:endnote>
  <w:endnote w:id="3">
    <w:p w14:paraId="0000005E" w14:textId="584B0345"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008011AD" w:rsidRPr="00C40EBA">
        <w:rPr>
          <w:rFonts w:ascii="Times New Roman" w:eastAsia="Times New Roman" w:hAnsi="Times New Roman" w:cs="Times New Roman"/>
          <w:sz w:val="24"/>
          <w:szCs w:val="24"/>
        </w:rPr>
        <w:t>Pino</w:t>
      </w:r>
      <w:proofErr w:type="spellEnd"/>
      <w:r w:rsidR="008011AD" w:rsidRPr="00C40EBA">
        <w:rPr>
          <w:rFonts w:ascii="Times New Roman" w:eastAsia="Times New Roman" w:hAnsi="Times New Roman" w:cs="Times New Roman"/>
          <w:sz w:val="24"/>
          <w:szCs w:val="24"/>
        </w:rPr>
        <w:t xml:space="preserve"> </w:t>
      </w:r>
      <w:proofErr w:type="spellStart"/>
      <w:r w:rsidR="008011AD" w:rsidRPr="00C40EBA">
        <w:rPr>
          <w:rFonts w:ascii="Times New Roman" w:eastAsia="Times New Roman" w:hAnsi="Times New Roman" w:cs="Times New Roman"/>
          <w:sz w:val="24"/>
          <w:szCs w:val="24"/>
        </w:rPr>
        <w:t>B</w:t>
      </w:r>
      <w:r w:rsidRPr="00C40EBA">
        <w:rPr>
          <w:rFonts w:ascii="Times New Roman" w:eastAsia="Times New Roman" w:hAnsi="Times New Roman" w:cs="Times New Roman"/>
          <w:sz w:val="24"/>
          <w:szCs w:val="24"/>
        </w:rPr>
        <w:t>uizza</w:t>
      </w:r>
      <w:proofErr w:type="spellEnd"/>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sidR="00DD7070" w:rsidRPr="00C40EBA">
        <w:rPr>
          <w:rFonts w:ascii="Times New Roman" w:eastAsia="Times New Roman" w:hAnsi="Times New Roman" w:cs="Times New Roman"/>
          <w:sz w:val="24"/>
          <w:szCs w:val="24"/>
        </w:rPr>
        <w:t>,</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4">
    <w:p w14:paraId="0000005F" w14:textId="773E62D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Seymour </w:t>
      </w:r>
      <w:proofErr w:type="spellStart"/>
      <w:r w:rsidR="008011AD" w:rsidRPr="00C40EBA">
        <w:rPr>
          <w:rFonts w:ascii="Times New Roman" w:eastAsia="Times New Roman" w:hAnsi="Times New Roman" w:cs="Times New Roman"/>
          <w:sz w:val="24"/>
          <w:szCs w:val="24"/>
        </w:rPr>
        <w:t>L</w:t>
      </w:r>
      <w:r w:rsidRPr="00C40EBA">
        <w:rPr>
          <w:rFonts w:ascii="Times New Roman" w:eastAsia="Times New Roman" w:hAnsi="Times New Roman" w:cs="Times New Roman"/>
          <w:sz w:val="24"/>
          <w:szCs w:val="24"/>
        </w:rPr>
        <w:t>ubetzky</w:t>
      </w:r>
      <w:proofErr w:type="spellEnd"/>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 xml:space="preserve">Los Angeles: Institute of Library Research, University of California, </w:t>
      </w:r>
      <w:r w:rsidRPr="00C40EBA">
        <w:rPr>
          <w:rFonts w:ascii="Times New Roman" w:eastAsia="Times New Roman" w:hAnsi="Times New Roman" w:cs="Times New Roman"/>
          <w:sz w:val="24"/>
          <w:szCs w:val="24"/>
        </w:rPr>
        <w:t>1969)</w:t>
      </w:r>
      <w:r w:rsidR="00DD7070" w:rsidRPr="00C40EBA">
        <w:rPr>
          <w:rFonts w:ascii="Times New Roman" w:eastAsia="Times New Roman" w:hAnsi="Times New Roman" w:cs="Times New Roman"/>
          <w:sz w:val="24"/>
          <w:szCs w:val="24"/>
        </w:rPr>
        <w:t xml:space="preserve">, </w:t>
      </w:r>
      <w:hyperlink r:id="rId1" w:history="1">
        <w:r w:rsidR="009C217D" w:rsidRPr="006F5BEA">
          <w:rPr>
            <w:rStyle w:val="Hyperlink"/>
            <w:rFonts w:ascii="Times New Roman" w:eastAsia="Times New Roman" w:hAnsi="Times New Roman" w:cs="Times New Roman"/>
            <w:sz w:val="24"/>
            <w:szCs w:val="24"/>
          </w:rPr>
          <w:t>https://eric.ed.gov/?id=ED031273</w:t>
        </w:r>
      </w:hyperlink>
      <w:r w:rsidR="009C217D">
        <w:rPr>
          <w:rFonts w:ascii="Times New Roman" w:eastAsia="Times New Roman" w:hAnsi="Times New Roman" w:cs="Times New Roman"/>
          <w:sz w:val="24"/>
          <w:szCs w:val="24"/>
        </w:rPr>
        <w:t>.</w:t>
      </w:r>
    </w:p>
  </w:endnote>
  <w:endnote w:id="5">
    <w:p w14:paraId="0000006E" w14:textId="5858F819"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r w:rsidR="00DD7070" w:rsidRPr="00C40EBA">
        <w:rPr>
          <w:rFonts w:ascii="Times New Roman" w:eastAsia="Times New Roman" w:hAnsi="Times New Roman" w:cs="Times New Roman"/>
          <w:sz w:val="24"/>
          <w:szCs w:val="24"/>
        </w:rPr>
        <w:t>.</w:t>
      </w:r>
    </w:p>
  </w:endnote>
  <w:endnote w:id="6">
    <w:p w14:paraId="00000060" w14:textId="0F69BA7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http://www.loc.gov/marc/</w:t>
      </w:r>
      <w:r w:rsidR="00C40EBA">
        <w:rPr>
          <w:rFonts w:ascii="Times New Roman" w:eastAsia="Times New Roman" w:hAnsi="Times New Roman" w:cs="Times New Roman"/>
          <w:sz w:val="24"/>
          <w:szCs w:val="24"/>
        </w:rPr>
        <w:t>.</w:t>
      </w:r>
    </w:p>
  </w:endnote>
  <w:endnote w:id="7">
    <w:p w14:paraId="00000072" w14:textId="602788E3"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San Francisco: Chronicle Books, 2017</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152.</w:t>
      </w:r>
    </w:p>
  </w:endnote>
  <w:endnote w:id="8">
    <w:p w14:paraId="00000073" w14:textId="2E7D2073"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Larry A</w:t>
      </w:r>
      <w:r w:rsidRPr="00C40EBA">
        <w:rPr>
          <w:rFonts w:ascii="Times New Roman" w:eastAsia="Times New Roman" w:hAnsi="Times New Roman" w:cs="Times New Roman"/>
          <w:sz w:val="24"/>
          <w:szCs w:val="24"/>
        </w:rPr>
        <w:t xml:space="preserve">uld,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9">
    <w:p w14:paraId="64706603" w14:textId="3FFD81C6" w:rsidR="001E5BB2" w:rsidRPr="001E5BB2" w:rsidRDefault="001E5BB2">
      <w:pPr>
        <w:pStyle w:val="EndnoteText"/>
        <w:spacing w:line="480" w:lineRule="auto"/>
        <w:pPrChange w:id="12" w:author="Greg Reeve" w:date="2020-12-10T23:16:00Z">
          <w:pPr>
            <w:pStyle w:val="EndnoteText"/>
          </w:pPr>
        </w:pPrChange>
      </w:pPr>
      <w:ins w:id="13" w:author="Greg Reeve" w:date="2020-12-10T01:20:00Z">
        <w:r>
          <w:rPr>
            <w:rStyle w:val="EndnoteReference"/>
          </w:rPr>
          <w:endnoteRef/>
        </w:r>
        <w:r>
          <w:t xml:space="preserve"> </w:t>
        </w:r>
      </w:ins>
      <w:ins w:id="14" w:author="Greg Reeve" w:date="2020-12-10T01:21:00Z">
        <w:r w:rsidRPr="00C40EBA">
          <w:rPr>
            <w:rFonts w:ascii="Times New Roman" w:eastAsia="Times New Roman" w:hAnsi="Times New Roman" w:cs="Times New Roman"/>
            <w:sz w:val="24"/>
            <w:szCs w:val="24"/>
          </w:rPr>
          <w:t>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"https://products.abc-clio.com/ODLIS/odlis_m.aspx" \l "metadata" </w:instrText>
        </w:r>
        <w:r>
          <w:fldChar w:fldCharType="separate"/>
        </w:r>
        <w:r w:rsidRPr="006F5BEA">
          <w:rPr>
            <w:rStyle w:val="Hyperlink"/>
            <w:rFonts w:ascii="Times New Roman" w:eastAsia="Times New Roman" w:hAnsi="Times New Roman" w:cs="Times New Roman"/>
            <w:sz w:val="24"/>
            <w:szCs w:val="24"/>
          </w:rPr>
          <w:t>https://products.abc-clio.com/ODLIS/odlis_m.aspx#metadata</w:t>
        </w:r>
        <w:r>
          <w:rPr>
            <w:rStyle w:val="Hyperlink"/>
            <w:rFonts w:ascii="Times New Roman" w:eastAsia="Times New Roman" w:hAnsi="Times New Roman" w:cs="Times New Roman"/>
            <w:sz w:val="24"/>
            <w:szCs w:val="24"/>
          </w:rPr>
          <w:fldChar w:fldCharType="end"/>
        </w:r>
        <w:r>
          <w:rPr>
            <w:rStyle w:val="Hyperlink"/>
            <w:rFonts w:ascii="Times New Roman" w:eastAsia="Times New Roman" w:hAnsi="Times New Roman" w:cs="Times New Roman"/>
            <w:sz w:val="24"/>
            <w:szCs w:val="24"/>
          </w:rPr>
          <w:t>.</w:t>
        </w:r>
      </w:ins>
    </w:p>
  </w:endnote>
  <w:endnote w:id="10">
    <w:p w14:paraId="0000005A" w14:textId="0B5223CD" w:rsidR="00AD5499" w:rsidRPr="00B43AAF" w:rsidDel="001E5BB2" w:rsidRDefault="00AD5499">
      <w:pPr>
        <w:spacing w:line="480" w:lineRule="auto"/>
        <w:rPr>
          <w:del w:id="18" w:author="Greg Reeve" w:date="2020-12-10T01:21:00Z"/>
          <w:rFonts w:ascii="Times New Roman" w:eastAsia="Times New Roman" w:hAnsi="Times New Roman" w:cs="Times New Roman"/>
          <w:sz w:val="24"/>
          <w:szCs w:val="24"/>
        </w:rPr>
      </w:pPr>
      <w:del w:id="19" w:author="Greg Reeve" w:date="2020-12-10T01:21:00Z">
        <w:r w:rsidRPr="00B43AAF" w:rsidDel="001E5BB2">
          <w:rPr>
            <w:rFonts w:ascii="Times New Roman" w:hAnsi="Times New Roman" w:cs="Times New Roman"/>
            <w:sz w:val="24"/>
            <w:szCs w:val="24"/>
            <w:vertAlign w:val="superscript"/>
          </w:rPr>
          <w:endnoteRef/>
        </w:r>
        <w:r w:rsidRPr="00B43AAF" w:rsidDel="001E5BB2">
          <w:rPr>
            <w:rFonts w:ascii="Times New Roman" w:hAnsi="Times New Roman" w:cs="Times New Roman"/>
            <w:sz w:val="24"/>
            <w:szCs w:val="24"/>
          </w:rPr>
          <w:delText xml:space="preserve"> </w:delText>
        </w:r>
        <w:r w:rsidRPr="00B43AAF" w:rsidDel="001E5BB2">
          <w:rPr>
            <w:rFonts w:ascii="Times New Roman" w:eastAsia="Times New Roman" w:hAnsi="Times New Roman" w:cs="Times New Roman"/>
            <w:sz w:val="24"/>
            <w:szCs w:val="24"/>
          </w:rPr>
          <w:delText>Commonly referred to as “data about 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 xml:space="preserve">etadata is the sum total of what one can say about a given information object at any level of aggregation recorded in a structured form; </w:delText>
        </w:r>
      </w:del>
      <w:ins w:id="20" w:author="Greg Reeve" w:date="2020-12-10T01:18:00Z">
        <w:del w:id="21" w:author="Greg Reeve" w:date="2020-12-10T01:21:00Z">
          <w:r w:rsidR="00047848" w:rsidRPr="00B43AAF" w:rsidDel="001E5BB2">
            <w:rPr>
              <w:rFonts w:ascii="Times New Roman" w:eastAsia="Times New Roman" w:hAnsi="Times New Roman" w:cs="Times New Roman"/>
              <w:sz w:val="24"/>
              <w:szCs w:val="24"/>
            </w:rPr>
            <w:delText xml:space="preserve"> </w:delText>
          </w:r>
        </w:del>
      </w:ins>
      <w:del w:id="22" w:author="Greg Reeve" w:date="2020-12-10T01:21:00Z">
        <w:r w:rsidRPr="00B43AAF" w:rsidDel="001E5BB2">
          <w:rPr>
            <w:rFonts w:ascii="Times New Roman" w:eastAsia="Times New Roman" w:hAnsi="Times New Roman" w:cs="Times New Roman"/>
            <w:sz w:val="24"/>
            <w:szCs w:val="24"/>
          </w:rPr>
          <w:delText>see also ABC CLIO,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etadata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Pr="00B43AAF" w:rsidDel="001E5BB2">
          <w:rPr>
            <w:rFonts w:ascii="Times New Roman" w:eastAsia="Times New Roman" w:hAnsi="Times New Roman" w:cs="Times New Roman"/>
            <w:i/>
            <w:sz w:val="24"/>
            <w:szCs w:val="24"/>
          </w:rPr>
          <w:delText>Online Dictionary for Library and Information Science</w:delText>
        </w:r>
        <w:r w:rsidRPr="00B43AAF" w:rsidDel="001E5BB2">
          <w:rPr>
            <w:rFonts w:ascii="Times New Roman" w:eastAsia="Times New Roman" w:hAnsi="Times New Roman" w:cs="Times New Roman"/>
            <w:sz w:val="24"/>
            <w:szCs w:val="24"/>
          </w:rPr>
          <w:delText>, October 2, 2020</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054611" w:rsidRPr="00B43AAF" w:rsidDel="001E5BB2">
          <w:rPr>
            <w:rPrChange w:id="23" w:author="Greg Reeve" w:date="2020-12-10T23:17:00Z">
              <w:rPr>
                <w:rStyle w:val="Hyperlink"/>
                <w:rFonts w:ascii="Times New Roman" w:eastAsia="Times New Roman" w:hAnsi="Times New Roman" w:cs="Times New Roman"/>
                <w:sz w:val="24"/>
                <w:szCs w:val="24"/>
              </w:rPr>
            </w:rPrChange>
          </w:rPr>
          <w:fldChar w:fldCharType="begin"/>
        </w:r>
        <w:r w:rsidR="00054611" w:rsidRPr="00B43AAF" w:rsidDel="001E5BB2">
          <w:rPr>
            <w:rFonts w:ascii="Times New Roman" w:hAnsi="Times New Roman" w:cs="Times New Roman"/>
            <w:sz w:val="24"/>
            <w:szCs w:val="24"/>
            <w:rPrChange w:id="24" w:author="Greg Reeve" w:date="2020-12-10T23:17:00Z">
              <w:rPr/>
            </w:rPrChange>
          </w:rPr>
          <w:delInstrText xml:space="preserve"> HYPERLINK "https://products.abc-clio.com/ODLIS/odlis_m.aspx" \l "metadata" </w:delInstrText>
        </w:r>
        <w:r w:rsidR="00054611" w:rsidRPr="00B43AAF" w:rsidDel="001E5BB2">
          <w:rPr>
            <w:rPrChange w:id="25" w:author="Greg Reeve" w:date="2020-12-10T23:17:00Z">
              <w:rPr>
                <w:rStyle w:val="Hyperlink"/>
                <w:rFonts w:ascii="Times New Roman" w:eastAsia="Times New Roman" w:hAnsi="Times New Roman" w:cs="Times New Roman"/>
                <w:sz w:val="24"/>
                <w:szCs w:val="24"/>
              </w:rPr>
            </w:rPrChange>
          </w:rPr>
          <w:fldChar w:fldCharType="separate"/>
        </w:r>
        <w:r w:rsidR="009C217D" w:rsidRPr="00B43AAF" w:rsidDel="001E5BB2">
          <w:rPr>
            <w:rStyle w:val="Hyperlink"/>
            <w:rFonts w:ascii="Times New Roman" w:eastAsia="Times New Roman" w:hAnsi="Times New Roman" w:cs="Times New Roman"/>
            <w:sz w:val="24"/>
            <w:szCs w:val="24"/>
          </w:rPr>
          <w:delText>https://products.abc-clio.com/ODLIS/odlis_m.aspx#metadata</w:delText>
        </w:r>
        <w:r w:rsidR="00054611" w:rsidRPr="00B43AAF" w:rsidDel="001E5BB2">
          <w:rPr>
            <w:rStyle w:val="Hyperlink"/>
            <w:rFonts w:ascii="Times New Roman" w:eastAsia="Times New Roman" w:hAnsi="Times New Roman" w:cs="Times New Roman"/>
            <w:sz w:val="24"/>
            <w:szCs w:val="24"/>
            <w:rPrChange w:id="26" w:author="Greg Reeve" w:date="2020-12-10T23:17:00Z">
              <w:rPr>
                <w:rStyle w:val="Hyperlink"/>
                <w:rFonts w:ascii="Times New Roman" w:eastAsia="Times New Roman" w:hAnsi="Times New Roman" w:cs="Times New Roman"/>
                <w:sz w:val="24"/>
                <w:szCs w:val="24"/>
              </w:rPr>
            </w:rPrChange>
          </w:rPr>
          <w:fldChar w:fldCharType="end"/>
        </w:r>
        <w:r w:rsidR="009C217D" w:rsidRPr="00B43AAF" w:rsidDel="001E5BB2">
          <w:rPr>
            <w:rFonts w:ascii="Times New Roman" w:eastAsia="Times New Roman" w:hAnsi="Times New Roman" w:cs="Times New Roman"/>
            <w:sz w:val="24"/>
            <w:szCs w:val="24"/>
          </w:rPr>
          <w:delText>.</w:delText>
        </w:r>
      </w:del>
    </w:p>
  </w:endnote>
  <w:endnote w:id="11">
    <w:p w14:paraId="340A8087" w14:textId="77777777" w:rsidR="00FB5FCB" w:rsidRPr="00B43AAF" w:rsidRDefault="00FB5FCB" w:rsidP="00FB5FCB">
      <w:pPr>
        <w:pStyle w:val="EndnoteText"/>
        <w:spacing w:line="480" w:lineRule="auto"/>
        <w:rPr>
          <w:ins w:id="102" w:author="Greg Reeve" w:date="2020-12-12T15:51:00Z"/>
        </w:rPr>
      </w:pPr>
      <w:ins w:id="103" w:author="Greg Reeve" w:date="2020-12-12T15:51:00Z">
        <w:r w:rsidRPr="00AC0FA6">
          <w:rPr>
            <w:rStyle w:val="EndnoteReference"/>
            <w:rFonts w:ascii="Times New Roman" w:hAnsi="Times New Roman" w:cs="Times New Roman"/>
            <w:sz w:val="24"/>
            <w:szCs w:val="24"/>
          </w:rPr>
          <w:endnoteRef/>
        </w:r>
        <w:r w:rsidRPr="00AC0FA6">
          <w:rPr>
            <w:rFonts w:ascii="Times New Roman" w:hAnsi="Times New Roman" w:cs="Times New Roman"/>
            <w:sz w:val="24"/>
            <w:szCs w:val="24"/>
          </w:rPr>
          <w:t xml:space="preserve"> </w:t>
        </w:r>
        <w:r w:rsidRPr="00AC0FA6">
          <w:rPr>
            <w:rFonts w:ascii="Times New Roman" w:hAnsi="Times New Roman" w:cs="Times New Roman"/>
            <w:sz w:val="24"/>
            <w:szCs w:val="24"/>
          </w:rPr>
          <w:t xml:space="preserve">For example, Metadata Authority Description Schema (MADS) is a metadata encoding standard for authority metadata using </w:t>
        </w:r>
        <w:r w:rsidRPr="00B43AAF">
          <w:rPr>
            <w:rFonts w:ascii="Times New Roman" w:hAnsi="Times New Roman" w:cs="Times New Roman"/>
            <w:sz w:val="24"/>
            <w:szCs w:val="24"/>
          </w:rPr>
          <w:t>the XML format.</w:t>
        </w:r>
        <w:r>
          <w:rPr>
            <w:rFonts w:ascii="Times New Roman" w:hAnsi="Times New Roman" w:cs="Times New Roman"/>
            <w:sz w:val="24"/>
            <w:szCs w:val="24"/>
          </w:rPr>
          <w:t xml:space="preserve"> For more information see </w:t>
        </w:r>
        <w:r w:rsidRPr="00B43AAF">
          <w:rPr>
            <w:rFonts w:ascii="Times New Roman" w:hAnsi="Times New Roman" w:cs="Times New Roman"/>
            <w:sz w:val="24"/>
            <w:szCs w:val="24"/>
          </w:rPr>
          <w:t>https://www.loc.gov/standards/mads/mads-doc.html</w:t>
        </w:r>
        <w:r>
          <w:rPr>
            <w:rFonts w:ascii="Times New Roman" w:hAnsi="Times New Roman" w:cs="Times New Roman"/>
            <w:sz w:val="24"/>
            <w:szCs w:val="24"/>
          </w:rPr>
          <w:t>.</w:t>
        </w:r>
        <w:r>
          <w:t xml:space="preserve"> </w:t>
        </w:r>
      </w:ins>
    </w:p>
  </w:endnote>
  <w:endnote w:id="12">
    <w:p w14:paraId="11F17F4E" w14:textId="77777777" w:rsidR="00FB5FCB" w:rsidRPr="00C40EBA" w:rsidRDefault="00FB5FCB" w:rsidP="00FB5FCB">
      <w:pPr>
        <w:spacing w:line="480" w:lineRule="auto"/>
        <w:rPr>
          <w:ins w:id="104" w:author="Greg Reeve" w:date="2020-12-12T15:51:00Z"/>
          <w:rFonts w:ascii="Times New Roman" w:eastAsia="Times New Roman" w:hAnsi="Times New Roman" w:cs="Times New Roman"/>
          <w:sz w:val="24"/>
          <w:szCs w:val="24"/>
        </w:rPr>
      </w:pPr>
      <w:ins w:id="105" w:author="Greg Reeve" w:date="2020-12-12T15:51: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 \h </w:instrText>
        </w:r>
        <w:r>
          <w:fldChar w:fldCharType="separate"/>
        </w:r>
        <w:r w:rsidRPr="00C40EBA">
          <w:rPr>
            <w:rFonts w:ascii="Times New Roman" w:eastAsia="Times New Roman" w:hAnsi="Times New Roman" w:cs="Times New Roman"/>
            <w:color w:val="1155CC"/>
            <w:sz w:val="24"/>
            <w:szCs w:val="24"/>
            <w:u w:val="single"/>
          </w:rPr>
          <w:t>https://www.loc.gov/marc/uma</w:t>
        </w:r>
        <w:r>
          <w:rPr>
            <w:rFonts w:ascii="Times New Roman" w:eastAsia="Times New Roman" w:hAnsi="Times New Roman" w:cs="Times New Roman"/>
            <w:color w:val="1155CC"/>
            <w:sz w:val="24"/>
            <w:szCs w:val="24"/>
            <w:u w:val="single"/>
          </w:rPr>
          <w:fldChar w:fldCharType="end"/>
        </w:r>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 </w:instrText>
        </w:r>
        <w:r>
          <w:fldChar w:fldCharType="separate"/>
        </w:r>
        <w:r w:rsidRPr="006F5BEA">
          <w:rPr>
            <w:rStyle w:val="Hyperlink"/>
            <w:rFonts w:ascii="Times New Roman" w:eastAsia="Times New Roman" w:hAnsi="Times New Roman" w:cs="Times New Roman"/>
            <w:sz w:val="24"/>
            <w:szCs w:val="24"/>
          </w:rPr>
          <w:t>https://www.loc.gov/marc/authority/</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13">
    <w:p w14:paraId="78AD9904" w14:textId="77777777" w:rsidR="00FB5FCB" w:rsidRPr="00C40EBA" w:rsidRDefault="00FB5FCB" w:rsidP="00FB5FCB">
      <w:pPr>
        <w:spacing w:line="480" w:lineRule="auto"/>
        <w:rPr>
          <w:ins w:id="139" w:author="Greg Reeve" w:date="2020-12-12T15:51:00Z"/>
          <w:rFonts w:ascii="Times New Roman" w:eastAsia="Times New Roman" w:hAnsi="Times New Roman" w:cs="Times New Roman"/>
          <w:sz w:val="24"/>
          <w:szCs w:val="24"/>
        </w:rPr>
      </w:pPr>
      <w:ins w:id="140" w:author="Greg Reeve" w:date="2020-12-12T15:51: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"https://www.loc.gov/marc/uma/pt12.html" \l "pt12" </w:instrText>
        </w:r>
        <w:r>
          <w:fldChar w:fldCharType="separate"/>
        </w:r>
        <w:r w:rsidRPr="006F5BEA">
          <w:rPr>
            <w:rStyle w:val="Hyperlink"/>
            <w:rFonts w:ascii="Times New Roman" w:eastAsia="Times New Roman" w:hAnsi="Times New Roman" w:cs="Times New Roman"/>
            <w:sz w:val="24"/>
            <w:szCs w:val="24"/>
          </w:rPr>
          <w:t>https://www.loc.gov/marc/uma/pt12.html#pt12</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"https://www.loc.gov/marc/authority/examples.html" </w:instrText>
        </w:r>
        <w:r>
          <w:fldChar w:fldCharType="separate"/>
        </w:r>
        <w:r w:rsidRPr="006F5BEA">
          <w:rPr>
            <w:rStyle w:val="Hyperlink"/>
            <w:rFonts w:ascii="Times New Roman" w:eastAsia="Times New Roman" w:hAnsi="Times New Roman" w:cs="Times New Roman"/>
            <w:sz w:val="24"/>
            <w:szCs w:val="24"/>
          </w:rPr>
          <w:t>https://www.loc.gov/marc/authority/examples.html</w:t>
        </w:r>
        <w:r>
          <w:rPr>
            <w:rStyle w:val="Hyperlink"/>
            <w:rFonts w:ascii="Times New Roman" w:eastAsia="Times New Roman" w:hAnsi="Times New Roman" w:cs="Times New Roman"/>
            <w:sz w:val="24"/>
            <w:szCs w:val="24"/>
          </w:rPr>
          <w:fldChar w:fldCharType="end"/>
        </w:r>
      </w:ins>
    </w:p>
  </w:endnote>
  <w:endnote w:id="14">
    <w:p w14:paraId="00000049" w14:textId="6F2FCABC" w:rsidR="00AD5499" w:rsidRPr="00C40EBA" w:rsidDel="00DD16F4" w:rsidRDefault="00AD5499" w:rsidP="00B43AAF">
      <w:pPr>
        <w:spacing w:line="480" w:lineRule="auto"/>
        <w:rPr>
          <w:del w:id="160" w:author="Greg Reeve" w:date="2020-12-11T17:10:00Z"/>
          <w:rFonts w:ascii="Times New Roman" w:eastAsia="Times New Roman" w:hAnsi="Times New Roman" w:cs="Times New Roman"/>
          <w:sz w:val="24"/>
          <w:szCs w:val="24"/>
        </w:rPr>
      </w:pPr>
      <w:del w:id="161" w:author="Greg Reeve" w:date="2020-12-11T17:10:00Z">
        <w:r w:rsidRPr="00C40EBA" w:rsidDel="00DD16F4">
          <w:rPr>
            <w:rFonts w:ascii="Times New Roman" w:hAnsi="Times New Roman" w:cs="Times New Roman"/>
            <w:sz w:val="24"/>
            <w:szCs w:val="24"/>
            <w:vertAlign w:val="superscript"/>
          </w:rPr>
          <w:endnoteRef/>
        </w:r>
        <w:r w:rsidRPr="00C40EBA" w:rsidDel="00DD16F4">
          <w:rPr>
            <w:rFonts w:ascii="Times New Roman" w:eastAsia="Times New Roman" w:hAnsi="Times New Roman" w:cs="Times New Roman"/>
            <w:sz w:val="24"/>
            <w:szCs w:val="24"/>
          </w:rPr>
          <w:delText xml:space="preserve"> Library of Congress, “Understanding MARC Authority </w:delText>
        </w:r>
        <w:r w:rsidR="009C217D" w:rsidDel="00DD16F4">
          <w:rPr>
            <w:rFonts w:ascii="Times New Roman" w:eastAsia="Times New Roman" w:hAnsi="Times New Roman" w:cs="Times New Roman"/>
            <w:sz w:val="24"/>
            <w:szCs w:val="24"/>
          </w:rPr>
          <w:delText>Records: Machine-Readable Cataloging,</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"https://www.loc.gov/marc/uma" \h </w:delInstrText>
        </w:r>
        <w:r w:rsidR="00FD74EB" w:rsidDel="00DD16F4">
          <w:fldChar w:fldCharType="separate"/>
        </w:r>
        <w:r w:rsidRPr="00C40EBA" w:rsidDel="00DD16F4">
          <w:rPr>
            <w:rFonts w:ascii="Times New Roman" w:eastAsia="Times New Roman" w:hAnsi="Times New Roman" w:cs="Times New Roman"/>
            <w:color w:val="1155CC"/>
            <w:sz w:val="24"/>
            <w:szCs w:val="24"/>
            <w:u w:val="single"/>
          </w:rPr>
          <w:delText>https://www.loc.gov/marc/uma</w:delText>
        </w:r>
        <w:r w:rsidR="00FD74EB" w:rsidDel="00DD16F4">
          <w:rPr>
            <w:rFonts w:ascii="Times New Roman" w:eastAsia="Times New Roman" w:hAnsi="Times New Roman" w:cs="Times New Roman"/>
            <w:color w:val="1155CC"/>
            <w:sz w:val="24"/>
            <w:szCs w:val="24"/>
            <w:u w:val="single"/>
          </w:rPr>
          <w:fldChar w:fldCharType="end"/>
        </w:r>
        <w:r w:rsidRPr="00C40EBA" w:rsidDel="00DD16F4">
          <w:rPr>
            <w:rFonts w:ascii="Times New Roman" w:eastAsia="Times New Roman" w:hAnsi="Times New Roman" w:cs="Times New Roman"/>
            <w:sz w:val="24"/>
            <w:szCs w:val="24"/>
          </w:rPr>
          <w:delText>; Library of Congress, “MARC 21 Format for Authority Data</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"https://www.loc.gov/marc/authority/"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https://www.loc.gov/marc/authority/</w:delText>
        </w:r>
        <w:r w:rsidR="00FD74EB" w:rsidDel="00DD16F4">
          <w:rPr>
            <w:rStyle w:val="Hyperlink"/>
            <w:rFonts w:ascii="Times New Roman" w:eastAsia="Times New Roman" w:hAnsi="Times New Roman" w:cs="Times New Roman"/>
            <w:sz w:val="24"/>
            <w:szCs w:val="24"/>
          </w:rPr>
          <w:fldChar w:fldCharType="end"/>
        </w:r>
        <w:r w:rsidR="009C217D" w:rsidDel="00DD16F4">
          <w:rPr>
            <w:rFonts w:ascii="Times New Roman" w:eastAsia="Times New Roman" w:hAnsi="Times New Roman" w:cs="Times New Roman"/>
            <w:sz w:val="24"/>
            <w:szCs w:val="24"/>
          </w:rPr>
          <w:delText>.</w:delText>
        </w:r>
      </w:del>
    </w:p>
  </w:endnote>
  <w:endnote w:id="15">
    <w:p w14:paraId="0000004A" w14:textId="50D4854C" w:rsidR="00AD5499" w:rsidRPr="00C40EBA" w:rsidDel="00DD16F4" w:rsidRDefault="00AD5499" w:rsidP="008F57B4">
      <w:pPr>
        <w:spacing w:line="480" w:lineRule="auto"/>
        <w:rPr>
          <w:del w:id="174" w:author="Greg Reeve" w:date="2020-12-11T17:10:00Z"/>
          <w:rFonts w:ascii="Times New Roman" w:eastAsia="Times New Roman" w:hAnsi="Times New Roman" w:cs="Times New Roman"/>
          <w:sz w:val="24"/>
          <w:szCs w:val="24"/>
        </w:rPr>
      </w:pPr>
      <w:del w:id="175" w:author="Greg Reeve" w:date="2020-12-11T17:10:00Z">
        <w:r w:rsidRPr="00C40EBA" w:rsidDel="00DD16F4">
          <w:rPr>
            <w:rFonts w:ascii="Times New Roman" w:hAnsi="Times New Roman" w:cs="Times New Roman"/>
            <w:sz w:val="24"/>
            <w:szCs w:val="24"/>
            <w:vertAlign w:val="superscript"/>
          </w:rPr>
          <w:endnoteRef/>
        </w:r>
        <w:r w:rsidRPr="00C40EBA" w:rsidDel="00DD16F4">
          <w:rPr>
            <w:rFonts w:ascii="Times New Roman" w:eastAsia="Times New Roman" w:hAnsi="Times New Roman" w:cs="Times New Roman"/>
            <w:sz w:val="24"/>
            <w:szCs w:val="24"/>
          </w:rPr>
          <w:delText xml:space="preserve"> Library of Congress, “MARC 21 Reference Materials</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"https://www.loc.gov/marc/uma/pt12.html" \l "pt12"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https://www.loc.gov/marc/uma/pt12.html#pt12</w:delText>
        </w:r>
        <w:r w:rsidR="00FD74EB" w:rsidDel="00DD16F4">
          <w:rPr>
            <w:rStyle w:val="Hyperlink"/>
            <w:rFonts w:ascii="Times New Roman" w:eastAsia="Times New Roman" w:hAnsi="Times New Roman" w:cs="Times New Roman"/>
            <w:sz w:val="24"/>
            <w:szCs w:val="24"/>
          </w:rPr>
          <w:fldChar w:fldCharType="end"/>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Library of Congress, “Appendix B - Full Record Examples</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"https://www.loc.gov/marc/authority/examples.html"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https://www.loc.gov/marc/authority/examples.html</w:delText>
        </w:r>
        <w:r w:rsidR="00FD74EB" w:rsidDel="00DD16F4">
          <w:rPr>
            <w:rStyle w:val="Hyperlink"/>
            <w:rFonts w:ascii="Times New Roman" w:eastAsia="Times New Roman" w:hAnsi="Times New Roman" w:cs="Times New Roman"/>
            <w:sz w:val="24"/>
            <w:szCs w:val="24"/>
          </w:rPr>
          <w:fldChar w:fldCharType="end"/>
        </w:r>
      </w:del>
    </w:p>
  </w:endnote>
  <w:endnote w:id="16">
    <w:p w14:paraId="00000067" w14:textId="4D7A5745" w:rsidR="00AD5499" w:rsidRPr="00C40EBA" w:rsidRDefault="00AD5499" w:rsidP="008F57B4">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Corey A. Harper and 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sidR="00E70DE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history="1">
        <w:r w:rsidR="00E70DEB" w:rsidRPr="006F5BEA">
          <w:rPr>
            <w:rStyle w:val="Hyperlink"/>
            <w:rFonts w:ascii="Times New Roman" w:eastAsia="Times New Roman" w:hAnsi="Times New Roman" w:cs="Times New Roman"/>
            <w:sz w:val="24"/>
            <w:szCs w:val="24"/>
          </w:rPr>
          <w:t>http://dx.doi.org/10.1300/J104v43n03_03</w:t>
        </w:r>
      </w:hyperlink>
      <w:r w:rsidR="00E70DEB">
        <w:rPr>
          <w:rFonts w:ascii="Times New Roman" w:eastAsia="Times New Roman" w:hAnsi="Times New Roman" w:cs="Times New Roman"/>
          <w:sz w:val="24"/>
          <w:szCs w:val="24"/>
        </w:rPr>
        <w:t>.</w:t>
      </w:r>
    </w:p>
  </w:endnote>
  <w:endnote w:id="17">
    <w:p w14:paraId="00000068" w14:textId="2BC0F003" w:rsidR="00AD5499" w:rsidRPr="00C40EBA" w:rsidRDefault="00AD5499" w:rsidP="008F57B4">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sidR="00E70DE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 w:history="1">
        <w:r w:rsidR="00E70DEB" w:rsidRPr="006F5BEA">
          <w:rPr>
            <w:rStyle w:val="Hyperlink"/>
            <w:rFonts w:ascii="Times New Roman" w:eastAsia="Times New Roman" w:hAnsi="Times New Roman" w:cs="Times New Roman"/>
            <w:sz w:val="24"/>
            <w:szCs w:val="24"/>
          </w:rPr>
          <w:t>http://dx.doi.org/10.1300/J104v26n04_04</w:t>
        </w:r>
      </w:hyperlink>
      <w:r w:rsidR="00E70DEB">
        <w:rPr>
          <w:rFonts w:ascii="Times New Roman" w:eastAsia="Times New Roman" w:hAnsi="Times New Roman" w:cs="Times New Roman"/>
          <w:sz w:val="24"/>
          <w:szCs w:val="24"/>
        </w:rPr>
        <w:t>.</w:t>
      </w:r>
    </w:p>
  </w:endnote>
  <w:endnote w:id="18">
    <w:p w14:paraId="00000069" w14:textId="24BD1630" w:rsidR="00AD5499" w:rsidRPr="00C40EBA" w:rsidRDefault="00AD5499">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sidR="00E70DEB">
        <w:rPr>
          <w:rFonts w:ascii="Times New Roman" w:eastAsia="Times New Roman" w:hAnsi="Times New Roman" w:cs="Times New Roman"/>
          <w:sz w:val="24"/>
          <w:szCs w:val="24"/>
        </w:rPr>
        <w:t xml:space="preserve">, </w:t>
      </w:r>
      <w:hyperlink r:id="rId4" w:history="1">
        <w:r w:rsidR="00E70DEB" w:rsidRPr="006F5BEA">
          <w:rPr>
            <w:rStyle w:val="Hyperlink"/>
            <w:rFonts w:ascii="Times New Roman" w:eastAsia="Times New Roman" w:hAnsi="Times New Roman" w:cs="Times New Roman"/>
            <w:sz w:val="24"/>
            <w:szCs w:val="24"/>
          </w:rPr>
          <w:t>http://dx.doi.org/10.1300/J104v09n03_01</w:t>
        </w:r>
      </w:hyperlink>
      <w:r w:rsidR="00E70DEB">
        <w:rPr>
          <w:rFonts w:ascii="Times New Roman" w:eastAsia="Times New Roman" w:hAnsi="Times New Roman" w:cs="Times New Roman"/>
          <w:sz w:val="24"/>
          <w:szCs w:val="24"/>
        </w:rPr>
        <w:t>.</w:t>
      </w:r>
    </w:p>
  </w:endnote>
  <w:endnote w:id="19">
    <w:p w14:paraId="0000006A" w14:textId="0A928D01"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w:t>
      </w:r>
      <w:proofErr w:type="spellStart"/>
      <w:r w:rsidRPr="00C40EBA">
        <w:rPr>
          <w:rFonts w:ascii="Times New Roman" w:eastAsia="Times New Roman" w:hAnsi="Times New Roman" w:cs="Times New Roman"/>
          <w:sz w:val="24"/>
          <w:szCs w:val="24"/>
        </w:rPr>
        <w:t>Furniss</w:t>
      </w:r>
      <w:proofErr w:type="spellEnd"/>
      <w:r w:rsidRPr="00C40EBA">
        <w:rPr>
          <w:rFonts w:ascii="Times New Roman" w:eastAsia="Times New Roman" w:hAnsi="Times New Roman" w:cs="Times New Roman"/>
          <w:sz w:val="24"/>
          <w:szCs w:val="24"/>
        </w:rPr>
        <w:t xml:space="preserve">,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sidR="00E70DEB">
        <w:rPr>
          <w:rFonts w:ascii="Times New Roman" w:eastAsia="Times New Roman" w:hAnsi="Times New Roman" w:cs="Times New Roman"/>
          <w:sz w:val="24"/>
          <w:szCs w:val="24"/>
        </w:rPr>
        <w:t xml:space="preserve">, </w:t>
      </w:r>
      <w:hyperlink r:id="rId5" w:history="1">
        <w:r w:rsidR="00E70DEB" w:rsidRPr="006F5BEA">
          <w:rPr>
            <w:rStyle w:val="Hyperlink"/>
            <w:rFonts w:ascii="Times New Roman" w:eastAsia="Times New Roman" w:hAnsi="Times New Roman" w:cs="Times New Roman"/>
            <w:sz w:val="24"/>
            <w:szCs w:val="24"/>
          </w:rPr>
          <w:t>https://dx.doi.org/10.1300/j104v34n01_14</w:t>
        </w:r>
      </w:hyperlink>
      <w:r w:rsidR="00E70DEB">
        <w:rPr>
          <w:rFonts w:ascii="Times New Roman" w:eastAsia="Times New Roman" w:hAnsi="Times New Roman" w:cs="Times New Roman"/>
          <w:sz w:val="24"/>
          <w:szCs w:val="24"/>
        </w:rPr>
        <w:t>.</w:t>
      </w:r>
      <w:r w:rsidR="00E70DEB" w:rsidRPr="00E70DEB">
        <w:rPr>
          <w:rFonts w:ascii="Times New Roman" w:eastAsia="Times New Roman" w:hAnsi="Times New Roman" w:cs="Times New Roman"/>
          <w:sz w:val="24"/>
          <w:szCs w:val="24"/>
        </w:rPr>
        <w:t xml:space="preserve"> </w:t>
      </w:r>
    </w:p>
  </w:endnote>
  <w:endnote w:id="20">
    <w:p w14:paraId="00000074" w14:textId="4897561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A good starting place for those seeking training in authority work is the PCC NACO training site (</w:t>
      </w:r>
      <w:hyperlink r:id="rId6">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w:t>
      </w:r>
      <w:del w:id="240" w:author="Greg Reeve" w:date="2020-12-10T23:30:00Z">
        <w:r w:rsidRPr="00C40EBA" w:rsidDel="0054406B">
          <w:rPr>
            <w:rFonts w:ascii="Times New Roman" w:eastAsia="Times New Roman" w:hAnsi="Times New Roman" w:cs="Times New Roman"/>
            <w:sz w:val="24"/>
            <w:szCs w:val="24"/>
          </w:rPr>
          <w:delText xml:space="preserve">can </w:delText>
        </w:r>
      </w:del>
      <w:r w:rsidRPr="00C40EBA">
        <w:rPr>
          <w:rFonts w:ascii="Times New Roman" w:eastAsia="Times New Roman" w:hAnsi="Times New Roman" w:cs="Times New Roman"/>
          <w:sz w:val="24"/>
          <w:szCs w:val="24"/>
        </w:rPr>
        <w:t xml:space="preserve">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7">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21">
    <w:p w14:paraId="00000044" w14:textId="51D10EC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sidR="00E70DEB">
        <w:rPr>
          <w:rFonts w:ascii="Times New Roman" w:eastAsia="Times New Roman" w:hAnsi="Times New Roman" w:cs="Times New Roman"/>
          <w:sz w:val="24"/>
          <w:szCs w:val="24"/>
        </w:rPr>
        <w:t xml:space="preserve">, </w:t>
      </w:r>
      <w:hyperlink r:id="rId8" w:history="1">
        <w:r w:rsidR="00E70DEB" w:rsidRPr="006F5BEA">
          <w:rPr>
            <w:rStyle w:val="Hyperlink"/>
            <w:rFonts w:ascii="Times New Roman" w:eastAsia="Times New Roman" w:hAnsi="Times New Roman" w:cs="Times New Roman"/>
            <w:sz w:val="24"/>
            <w:szCs w:val="24"/>
          </w:rPr>
          <w:t>https://doi.org/10.1300/j104v39n01_12</w:t>
        </w:r>
      </w:hyperlink>
      <w:r w:rsidR="00E70DEB">
        <w:rPr>
          <w:rFonts w:ascii="Times New Roman" w:eastAsia="Times New Roman" w:hAnsi="Times New Roman" w:cs="Times New Roman"/>
          <w:sz w:val="24"/>
          <w:szCs w:val="24"/>
        </w:rPr>
        <w:t>.</w:t>
      </w:r>
    </w:p>
  </w:endnote>
  <w:endnote w:id="22">
    <w:p w14:paraId="00000045" w14:textId="3FCE2FE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sidR="00E70DEB">
        <w:rPr>
          <w:rFonts w:ascii="Times New Roman" w:eastAsia="Times New Roman" w:hAnsi="Times New Roman" w:cs="Times New Roman"/>
          <w:sz w:val="24"/>
          <w:szCs w:val="24"/>
        </w:rPr>
        <w:t xml:space="preserve">, </w:t>
      </w:r>
      <w:hyperlink r:id="rId9" w:history="1">
        <w:r w:rsidR="00E70DEB" w:rsidRPr="006F5BEA">
          <w:rPr>
            <w:rStyle w:val="Hyperlink"/>
            <w:rFonts w:ascii="Times New Roman" w:eastAsia="Times New Roman" w:hAnsi="Times New Roman" w:cs="Times New Roman"/>
            <w:sz w:val="24"/>
            <w:szCs w:val="24"/>
          </w:rPr>
          <w:t>https://doi.org/10.1080/07317131.2018.1509432</w:t>
        </w:r>
      </w:hyperlink>
      <w:r w:rsidR="00E70DEB">
        <w:rPr>
          <w:rFonts w:ascii="Times New Roman" w:eastAsia="Times New Roman" w:hAnsi="Times New Roman" w:cs="Times New Roman"/>
          <w:sz w:val="24"/>
          <w:szCs w:val="24"/>
        </w:rPr>
        <w:t>.</w:t>
      </w:r>
    </w:p>
  </w:endnote>
  <w:endnote w:id="23">
    <w:p w14:paraId="00000046" w14:textId="68F706F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sidR="00E70DEB">
        <w:rPr>
          <w:rFonts w:ascii="Times New Roman" w:eastAsia="Times New Roman" w:hAnsi="Times New Roman" w:cs="Times New Roman"/>
          <w:sz w:val="24"/>
          <w:szCs w:val="24"/>
        </w:rPr>
        <w:t xml:space="preserve">October 1, 2020, </w:t>
      </w:r>
      <w:hyperlink r:id="rId10" w:history="1">
        <w:r w:rsidR="00E70DEB"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4">
    <w:p w14:paraId="00000047" w14:textId="78BC41F6"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sidR="00E70DEB">
        <w:rPr>
          <w:rFonts w:ascii="Times New Roman" w:eastAsia="Times New Roman" w:hAnsi="Times New Roman" w:cs="Times New Roman"/>
          <w:sz w:val="24"/>
          <w:szCs w:val="24"/>
        </w:rPr>
        <w:t xml:space="preserve">, </w:t>
      </w:r>
      <w:hyperlink r:id="rId11" w:history="1">
        <w:r w:rsidR="00E70DEB" w:rsidRPr="006F5BEA">
          <w:rPr>
            <w:rStyle w:val="Hyperlink"/>
            <w:rFonts w:ascii="Times New Roman" w:eastAsia="Times New Roman" w:hAnsi="Times New Roman" w:cs="Times New Roman"/>
            <w:sz w:val="24"/>
            <w:szCs w:val="24"/>
          </w:rPr>
          <w:t>https://doi.org/10.1080/19386389.2019.1703497</w:t>
        </w:r>
      </w:hyperlink>
      <w:r w:rsidR="00E70DEB">
        <w:rPr>
          <w:rFonts w:ascii="Times New Roman" w:eastAsia="Times New Roman" w:hAnsi="Times New Roman" w:cs="Times New Roman"/>
          <w:sz w:val="24"/>
          <w:szCs w:val="24"/>
        </w:rPr>
        <w:t>.</w:t>
      </w:r>
    </w:p>
  </w:endnote>
  <w:endnote w:id="25">
    <w:p w14:paraId="00000048" w14:textId="6437ABA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sidR="00D5008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333</w:t>
      </w:r>
      <w:r w:rsidR="00D5008B">
        <w:rPr>
          <w:rFonts w:ascii="Times New Roman" w:eastAsia="Times New Roman" w:hAnsi="Times New Roman" w:cs="Times New Roman"/>
          <w:sz w:val="24"/>
          <w:szCs w:val="24"/>
        </w:rPr>
        <w:t>.</w:t>
      </w:r>
    </w:p>
  </w:endnote>
  <w:endnote w:id="26">
    <w:p w14:paraId="00000061" w14:textId="6121EC5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w:t>
      </w:r>
      <w:proofErr w:type="spellStart"/>
      <w:r w:rsidRPr="00C40EBA">
        <w:rPr>
          <w:rFonts w:ascii="Times New Roman" w:eastAsia="Times New Roman" w:hAnsi="Times New Roman" w:cs="Times New Roman"/>
          <w:sz w:val="24"/>
          <w:szCs w:val="24"/>
        </w:rPr>
        <w:t>Sweetser</w:t>
      </w:r>
      <w:proofErr w:type="spellEnd"/>
      <w:r w:rsidRPr="00C40EBA">
        <w:rPr>
          <w:rFonts w:ascii="Times New Roman" w:eastAsia="Times New Roman" w:hAnsi="Times New Roman" w:cs="Times New Roman"/>
          <w:sz w:val="24"/>
          <w:szCs w:val="24"/>
        </w:rPr>
        <w:t xml:space="preserve">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sidR="00A23335">
        <w:rPr>
          <w:rFonts w:ascii="Times New Roman" w:eastAsia="Times New Roman" w:hAnsi="Times New Roman" w:cs="Times New Roman"/>
          <w:sz w:val="24"/>
          <w:szCs w:val="24"/>
        </w:rPr>
        <w:t xml:space="preserve">, </w:t>
      </w:r>
      <w:hyperlink r:id="rId12" w:history="1">
        <w:r w:rsidR="00A23335" w:rsidRPr="006F5BEA">
          <w:rPr>
            <w:rStyle w:val="Hyperlink"/>
            <w:rFonts w:ascii="Times New Roman" w:eastAsia="Times New Roman" w:hAnsi="Times New Roman" w:cs="Times New Roman"/>
            <w:sz w:val="24"/>
            <w:szCs w:val="24"/>
          </w:rPr>
          <w:t>https://doi.org/10.17723/aarc-82-02-18</w:t>
        </w:r>
      </w:hyperlink>
      <w:r w:rsidR="00A23335">
        <w:rPr>
          <w:rFonts w:ascii="Times New Roman" w:eastAsia="Times New Roman" w:hAnsi="Times New Roman" w:cs="Times New Roman"/>
          <w:sz w:val="24"/>
          <w:szCs w:val="24"/>
        </w:rPr>
        <w:t>.</w:t>
      </w:r>
    </w:p>
  </w:endnote>
  <w:endnote w:id="27">
    <w:p w14:paraId="00000062" w14:textId="09086789"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Finding aids contain a hierarchical description of the collection, often divided into related records within series</w:t>
      </w:r>
      <w:r w:rsidR="00A23335">
        <w:rPr>
          <w:rFonts w:ascii="Times New Roman" w:eastAsia="Times New Roman" w:hAnsi="Times New Roman" w:cs="Times New Roman"/>
          <w:sz w:val="24"/>
          <w:szCs w:val="24"/>
          <w:highlight w:val="white"/>
        </w:rPr>
        <w:t xml:space="preserve"> and</w:t>
      </w:r>
      <w:r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p>
  </w:endnote>
  <w:endnote w:id="28">
    <w:p w14:paraId="00000064" w14:textId="6B96C6B4" w:rsidR="00AD5499" w:rsidRPr="00C40EBA" w:rsidRDefault="00AD5499">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w:t>
      </w:r>
      <w:r w:rsidRPr="00C40EBA">
        <w:rPr>
          <w:rFonts w:ascii="Times New Roman" w:eastAsia="Times New Roman" w:hAnsi="Times New Roman" w:cs="Times New Roman"/>
          <w:i/>
          <w:sz w:val="24"/>
          <w:szCs w:val="24"/>
        </w:rPr>
        <w:t>Describing Archives: A Content Standard</w:t>
      </w:r>
      <w:r w:rsidR="00A23335">
        <w:rPr>
          <w:rFonts w:ascii="Times New Roman" w:eastAsia="Times New Roman" w:hAnsi="Times New Roman" w:cs="Times New Roman"/>
          <w:i/>
          <w:sz w:val="24"/>
          <w:szCs w:val="24"/>
        </w:rPr>
        <w:t xml:space="preserve">, </w:t>
      </w:r>
      <w:r w:rsidR="00A23335" w:rsidRPr="00E71A6A">
        <w:rPr>
          <w:rFonts w:ascii="Times New Roman" w:eastAsia="Times New Roman" w:hAnsi="Times New Roman" w:cs="Times New Roman"/>
          <w:iCs/>
          <w:sz w:val="24"/>
          <w:szCs w:val="24"/>
        </w:rPr>
        <w:t>2</w:t>
      </w:r>
      <w:r w:rsidR="00A23335" w:rsidRPr="00E71A6A">
        <w:rPr>
          <w:rFonts w:ascii="Times New Roman" w:eastAsia="Times New Roman" w:hAnsi="Times New Roman" w:cs="Times New Roman"/>
          <w:iCs/>
          <w:sz w:val="24"/>
          <w:szCs w:val="24"/>
          <w:vertAlign w:val="superscript"/>
        </w:rPr>
        <w:t>nd</w:t>
      </w:r>
      <w:r w:rsidR="00A23335" w:rsidRPr="00E71A6A">
        <w:rPr>
          <w:rFonts w:ascii="Times New Roman" w:eastAsia="Times New Roman" w:hAnsi="Times New Roman" w:cs="Times New Roman"/>
          <w:iCs/>
          <w:sz w:val="24"/>
          <w:szCs w:val="24"/>
        </w:rPr>
        <w:t xml:space="preserve"> ed</w:t>
      </w:r>
      <w:r w:rsidR="00A23335">
        <w:rPr>
          <w:rFonts w:ascii="Times New Roman" w:eastAsia="Times New Roman" w:hAnsi="Times New Roman" w:cs="Times New Roman"/>
          <w:i/>
          <w:sz w:val="24"/>
          <w:szCs w:val="24"/>
        </w:rPr>
        <w:t xml:space="preserve">. </w:t>
      </w:r>
      <w:r w:rsidR="00A23335" w:rsidRPr="00A23335">
        <w:rPr>
          <w:rFonts w:ascii="Times New Roman" w:eastAsia="Times New Roman" w:hAnsi="Times New Roman" w:cs="Times New Roman"/>
          <w:iCs/>
          <w:sz w:val="24"/>
          <w:szCs w:val="24"/>
        </w:rPr>
        <w:t>(Chicago: Society of American Archivists, 2013)</w:t>
      </w:r>
      <w:r w:rsidR="00A23335">
        <w:rPr>
          <w:rFonts w:ascii="Times New Roman" w:eastAsia="Times New Roman" w:hAnsi="Times New Roman" w:cs="Times New Roman"/>
          <w:iCs/>
          <w:sz w:val="24"/>
          <w:szCs w:val="24"/>
        </w:rPr>
        <w:t>.</w:t>
      </w:r>
    </w:p>
  </w:endnote>
  <w:endnote w:id="29">
    <w:p w14:paraId="00000065" w14:textId="625D531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3" w:history="1">
        <w:r w:rsidR="00607A31" w:rsidRPr="006F5BEA">
          <w:rPr>
            <w:rStyle w:val="Hyperlink"/>
            <w:rFonts w:ascii="Times New Roman" w:eastAsia="Times New Roman" w:hAnsi="Times New Roman" w:cs="Times New Roman"/>
            <w:sz w:val="24"/>
            <w:szCs w:val="24"/>
          </w:rPr>
          <w:t>https://doi.org/10.1300/j201v05n01_01</w:t>
        </w:r>
      </w:hyperlink>
      <w:r w:rsidR="00607A31">
        <w:rPr>
          <w:rFonts w:ascii="Times New Roman" w:eastAsia="Times New Roman" w:hAnsi="Times New Roman" w:cs="Times New Roman"/>
          <w:sz w:val="24"/>
          <w:szCs w:val="24"/>
        </w:rPr>
        <w:t>.</w:t>
      </w:r>
    </w:p>
  </w:endnote>
  <w:endnote w:id="30">
    <w:p w14:paraId="00000063" w14:textId="1965A65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sidR="00607A31">
        <w:rPr>
          <w:rFonts w:ascii="Times New Roman" w:eastAsia="Times New Roman" w:hAnsi="Times New Roman" w:cs="Times New Roman"/>
          <w:sz w:val="24"/>
          <w:szCs w:val="24"/>
        </w:rPr>
        <w:t xml:space="preserve">, </w:t>
      </w:r>
      <w:hyperlink r:id="rId14" w:history="1">
        <w:r w:rsidR="00607A31"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1">
    <w:p w14:paraId="00000066" w14:textId="0449E87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Jeremy </w:t>
      </w:r>
      <w:proofErr w:type="spellStart"/>
      <w:r w:rsidRPr="00C40EBA">
        <w:rPr>
          <w:rFonts w:ascii="Times New Roman" w:eastAsia="Times New Roman" w:hAnsi="Times New Roman" w:cs="Times New Roman"/>
          <w:sz w:val="24"/>
          <w:szCs w:val="24"/>
        </w:rPr>
        <w:t>Myntti</w:t>
      </w:r>
      <w:proofErr w:type="spellEnd"/>
      <w:r w:rsidRPr="00C40EBA">
        <w:rPr>
          <w:rFonts w:ascii="Times New Roman" w:eastAsia="Times New Roman" w:hAnsi="Times New Roman" w:cs="Times New Roman"/>
          <w:sz w:val="24"/>
          <w:szCs w:val="24"/>
        </w:rPr>
        <w:t xml:space="preserve">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5" w:history="1">
        <w:r w:rsidR="00607A31" w:rsidRPr="006F5BEA">
          <w:rPr>
            <w:rStyle w:val="Hyperlink"/>
            <w:rFonts w:ascii="Times New Roman" w:eastAsia="Times New Roman" w:hAnsi="Times New Roman" w:cs="Times New Roman"/>
            <w:sz w:val="24"/>
            <w:szCs w:val="24"/>
          </w:rPr>
          <w:t>https://doi.org/10.1080/19386389.2013.826061</w:t>
        </w:r>
      </w:hyperlink>
      <w:r w:rsidR="00607A31">
        <w:rPr>
          <w:rFonts w:ascii="Times New Roman" w:eastAsia="Times New Roman" w:hAnsi="Times New Roman" w:cs="Times New Roman"/>
          <w:sz w:val="24"/>
          <w:szCs w:val="24"/>
        </w:rPr>
        <w:t>.</w:t>
      </w:r>
    </w:p>
  </w:endnote>
  <w:endnote w:id="32">
    <w:p w14:paraId="0000005B" w14:textId="043CEA3C"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16" w:history="1">
        <w:r w:rsidR="00607A31" w:rsidRPr="006F5BEA">
          <w:rPr>
            <w:rStyle w:val="Hyperlink"/>
            <w:rFonts w:ascii="Times New Roman" w:eastAsia="Times New Roman" w:hAnsi="Times New Roman" w:cs="Times New Roman"/>
            <w:sz w:val="24"/>
            <w:szCs w:val="24"/>
          </w:rPr>
          <w:t>https://doi.org/10.1080/01639370902737232</w:t>
        </w:r>
      </w:hyperlink>
      <w:r w:rsidR="00607A31">
        <w:rPr>
          <w:rFonts w:ascii="Times New Roman" w:eastAsia="Times New Roman" w:hAnsi="Times New Roman" w:cs="Times New Roman"/>
          <w:sz w:val="24"/>
          <w:szCs w:val="24"/>
        </w:rPr>
        <w:t>.</w:t>
      </w:r>
    </w:p>
  </w:endnote>
  <w:endnote w:id="33">
    <w:p w14:paraId="0000006B" w14:textId="0D0BD30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sidR="00607A31">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anchor="facet" w:history="1">
        <w:r w:rsidR="00607A31" w:rsidRPr="006F5BEA">
          <w:rPr>
            <w:rStyle w:val="Hyperlink"/>
            <w:rFonts w:ascii="Times New Roman" w:eastAsia="Times New Roman" w:hAnsi="Times New Roman" w:cs="Times New Roman"/>
            <w:sz w:val="24"/>
            <w:szCs w:val="24"/>
          </w:rPr>
          <w:t>https://products.abc-clio.com/ODLIS/odlis_f.aspx#facet</w:t>
        </w:r>
      </w:hyperlink>
      <w:r w:rsidR="00607A31">
        <w:rPr>
          <w:rFonts w:ascii="Times New Roman" w:eastAsia="Times New Roman" w:hAnsi="Times New Roman" w:cs="Times New Roman"/>
          <w:sz w:val="24"/>
          <w:szCs w:val="24"/>
        </w:rPr>
        <w:t>.</w:t>
      </w:r>
    </w:p>
  </w:endnote>
  <w:endnote w:id="34">
    <w:p w14:paraId="00000058" w14:textId="7C91D18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00607A31" w:rsidRPr="006F5BEA">
          <w:rPr>
            <w:rStyle w:val="Hyperlink"/>
            <w:rFonts w:ascii="Times New Roman" w:eastAsia="Times New Roman" w:hAnsi="Times New Roman" w:cs="Times New Roman"/>
            <w:sz w:val="24"/>
            <w:szCs w:val="24"/>
          </w:rPr>
          <w:t>http://fast.oclc.org</w:t>
        </w:r>
      </w:hyperlink>
      <w:r w:rsidR="00607A31">
        <w:rPr>
          <w:rFonts w:ascii="Times New Roman" w:eastAsia="Times New Roman" w:hAnsi="Times New Roman" w:cs="Times New Roman"/>
          <w:sz w:val="24"/>
          <w:szCs w:val="24"/>
        </w:rPr>
        <w:t>.</w:t>
      </w:r>
    </w:p>
  </w:endnote>
  <w:endnote w:id="35">
    <w:p w14:paraId="00000059" w14:textId="792F1D4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00047127" w:rsidRPr="006F5BEA">
          <w:rPr>
            <w:rStyle w:val="Hyperlink"/>
            <w:rFonts w:ascii="Times New Roman" w:eastAsia="Times New Roman" w:hAnsi="Times New Roman" w:cs="Times New Roman"/>
            <w:sz w:val="24"/>
            <w:szCs w:val="24"/>
          </w:rPr>
          <w:t>https://id.loc.gov/authorities/subjects.html</w:t>
        </w:r>
      </w:hyperlink>
      <w:r w:rsidR="00047127">
        <w:rPr>
          <w:rFonts w:ascii="Times New Roman" w:eastAsia="Times New Roman" w:hAnsi="Times New Roman" w:cs="Times New Roman"/>
          <w:sz w:val="24"/>
          <w:szCs w:val="24"/>
        </w:rPr>
        <w:t>.</w:t>
      </w:r>
    </w:p>
  </w:endnote>
  <w:endnote w:id="36">
    <w:p w14:paraId="0000006C" w14:textId="1945659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Rebecca J. D</w:t>
      </w:r>
      <w:r w:rsidRPr="00C40EBA">
        <w:rPr>
          <w:rFonts w:ascii="Times New Roman" w:eastAsia="Times New Roman" w:hAnsi="Times New Roman" w:cs="Times New Roman"/>
          <w:sz w:val="24"/>
          <w:szCs w:val="24"/>
        </w:rPr>
        <w:t xml:space="preserve">ean, </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sidR="00047127">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sidR="00047127">
        <w:rPr>
          <w:rFonts w:ascii="Times New Roman" w:eastAsia="Times New Roman" w:hAnsi="Times New Roman" w:cs="Times New Roman"/>
          <w:sz w:val="24"/>
          <w:szCs w:val="24"/>
        </w:rPr>
        <w:t xml:space="preserve">, </w:t>
      </w:r>
      <w:hyperlink r:id="rId20" w:history="1">
        <w:r w:rsidR="00047127" w:rsidRPr="006F5BEA">
          <w:rPr>
            <w:rStyle w:val="Hyperlink"/>
            <w:rFonts w:ascii="Times New Roman" w:eastAsia="Times New Roman" w:hAnsi="Times New Roman" w:cs="Times New Roman"/>
            <w:sz w:val="24"/>
            <w:szCs w:val="24"/>
          </w:rPr>
          <w:t>https://doi.org/10.1300/j104v39n01_03</w:t>
        </w:r>
      </w:hyperlink>
      <w:r w:rsidR="00047127">
        <w:rPr>
          <w:rFonts w:ascii="Times New Roman" w:eastAsia="Times New Roman" w:hAnsi="Times New Roman" w:cs="Times New Roman"/>
          <w:sz w:val="24"/>
          <w:szCs w:val="24"/>
        </w:rPr>
        <w:t>.</w:t>
      </w:r>
    </w:p>
  </w:endnote>
  <w:endnote w:id="37">
    <w:p w14:paraId="00000052" w14:textId="2072757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00895CAA" w:rsidRPr="006F5BEA">
          <w:rPr>
            <w:rStyle w:val="Hyperlink"/>
            <w:rFonts w:ascii="Times New Roman" w:eastAsia="Times New Roman" w:hAnsi="Times New Roman" w:cs="Times New Roman"/>
            <w:sz w:val="24"/>
            <w:szCs w:val="24"/>
          </w:rPr>
          <w:t>https://viaf.org</w:t>
        </w:r>
      </w:hyperlink>
      <w:r w:rsidR="00895CAA">
        <w:rPr>
          <w:rFonts w:ascii="Times New Roman" w:eastAsia="Times New Roman" w:hAnsi="Times New Roman" w:cs="Times New Roman"/>
          <w:sz w:val="24"/>
          <w:szCs w:val="24"/>
        </w:rPr>
        <w:t>.</w:t>
      </w:r>
    </w:p>
  </w:endnote>
  <w:endnote w:id="38">
    <w:p w14:paraId="00000054" w14:textId="41102E6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history="1">
        <w:r w:rsidR="00895CAA" w:rsidRPr="006F5BEA">
          <w:rPr>
            <w:rStyle w:val="Hyperlink"/>
            <w:rFonts w:ascii="Times New Roman" w:eastAsia="Times New Roman" w:hAnsi="Times New Roman" w:cs="Times New Roman"/>
            <w:sz w:val="24"/>
            <w:szCs w:val="24"/>
          </w:rPr>
          <w:t>https://www.wikidata.org</w:t>
        </w:r>
      </w:hyperlink>
      <w:r w:rsidR="00895CAA">
        <w:rPr>
          <w:rFonts w:ascii="Times New Roman" w:eastAsia="Times New Roman" w:hAnsi="Times New Roman" w:cs="Times New Roman"/>
          <w:sz w:val="24"/>
          <w:szCs w:val="24"/>
        </w:rPr>
        <w:t>.</w:t>
      </w:r>
    </w:p>
  </w:endnote>
  <w:endnote w:id="39">
    <w:p w14:paraId="0000006D" w14:textId="6033803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sidR="00895CAA">
        <w:rPr>
          <w:rFonts w:ascii="Times New Roman" w:eastAsia="Times New Roman" w:hAnsi="Times New Roman" w:cs="Times New Roman"/>
          <w:sz w:val="24"/>
          <w:szCs w:val="24"/>
        </w:rPr>
        <w:t xml:space="preserve">, </w:t>
      </w:r>
      <w:hyperlink r:id="rId23" w:history="1">
        <w:r w:rsidR="00895CAA" w:rsidRPr="006F5BEA">
          <w:rPr>
            <w:rStyle w:val="Hyperlink"/>
            <w:rFonts w:ascii="Times New Roman" w:eastAsia="Times New Roman" w:hAnsi="Times New Roman" w:cs="Times New Roman"/>
            <w:sz w:val="24"/>
            <w:szCs w:val="24"/>
          </w:rPr>
          <w:t>https://www.w3.org/2013/data/</w:t>
        </w:r>
      </w:hyperlink>
      <w:r w:rsidR="00895CAA">
        <w:rPr>
          <w:rFonts w:ascii="Times New Roman" w:eastAsia="Times New Roman" w:hAnsi="Times New Roman" w:cs="Times New Roman"/>
          <w:sz w:val="24"/>
          <w:szCs w:val="24"/>
        </w:rPr>
        <w:t>.</w:t>
      </w:r>
    </w:p>
  </w:endnote>
  <w:endnote w:id="40">
    <w:p w14:paraId="0000006F" w14:textId="3EA8930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For an example of this see the entry for William Shakespeare in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 xml:space="preserve">, </w:t>
      </w:r>
      <w:hyperlink r:id="rId24" w:history="1">
        <w:r w:rsidR="00895CAA" w:rsidRPr="006F5BEA">
          <w:rPr>
            <w:rStyle w:val="Hyperlink"/>
            <w:rFonts w:ascii="Times New Roman" w:eastAsia="Times New Roman" w:hAnsi="Times New Roman" w:cs="Times New Roman"/>
            <w:sz w:val="24"/>
            <w:szCs w:val="24"/>
          </w:rPr>
          <w:t>https://www.wikidata.org/wiki/Q692</w:t>
        </w:r>
      </w:hyperlink>
      <w:r w:rsidR="00895CAA">
        <w:rPr>
          <w:rFonts w:ascii="Times New Roman" w:eastAsia="Times New Roman" w:hAnsi="Times New Roman" w:cs="Times New Roman"/>
          <w:sz w:val="24"/>
          <w:szCs w:val="24"/>
        </w:rPr>
        <w:t>.</w:t>
      </w:r>
    </w:p>
  </w:endnote>
  <w:endnote w:id="41">
    <w:p w14:paraId="00000070" w14:textId="3AF02EA7"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Theo v</w:t>
      </w:r>
      <w:r w:rsidRPr="00C40EBA">
        <w:rPr>
          <w:rFonts w:ascii="Times New Roman" w:eastAsia="Times New Roman" w:hAnsi="Times New Roman" w:cs="Times New Roman"/>
          <w:sz w:val="24"/>
          <w:szCs w:val="24"/>
        </w:rPr>
        <w:t>an Veen,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w:t>
      </w:r>
      <w:r w:rsidR="008011AD" w:rsidRPr="00C40EBA">
        <w:rPr>
          <w:rFonts w:ascii="Times New Roman" w:eastAsia="Times New Roman" w:hAnsi="Times New Roman" w:cs="Times New Roman"/>
          <w:sz w:val="24"/>
          <w:szCs w:val="24"/>
        </w:rPr>
        <w:t>, no.</w:t>
      </w:r>
      <w:r w:rsidRPr="00C40EBA">
        <w:rPr>
          <w:rFonts w:ascii="Times New Roman" w:eastAsia="Times New Roman" w:hAnsi="Times New Roman" w:cs="Times New Roman"/>
          <w:sz w:val="24"/>
          <w:szCs w:val="24"/>
        </w:rPr>
        <w:t xml:space="preserve"> 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xml:space="preserve"> 72-81</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Nancy </w:t>
      </w:r>
      <w:proofErr w:type="spellStart"/>
      <w:r w:rsidR="008011AD" w:rsidRPr="00C40EBA">
        <w:rPr>
          <w:rFonts w:ascii="Times New Roman" w:eastAsia="Times New Roman" w:hAnsi="Times New Roman" w:cs="Times New Roman"/>
          <w:sz w:val="24"/>
          <w:szCs w:val="24"/>
        </w:rPr>
        <w:t>C</w:t>
      </w:r>
      <w:r w:rsidRPr="00C40EBA">
        <w:rPr>
          <w:rFonts w:ascii="Times New Roman" w:eastAsia="Times New Roman" w:hAnsi="Times New Roman" w:cs="Times New Roman"/>
          <w:sz w:val="24"/>
          <w:szCs w:val="24"/>
        </w:rPr>
        <w:t>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83-98</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00895CAA" w:rsidRPr="006F5BEA">
          <w:rPr>
            <w:rStyle w:val="Hyperlink"/>
            <w:rFonts w:ascii="Times New Roman" w:eastAsia="Times New Roman" w:hAnsi="Times New Roman" w:cs="Times New Roman"/>
            <w:sz w:val="24"/>
            <w:szCs w:val="24"/>
          </w:rPr>
          <w:t>https://doi.org/10.1080/19386389.2019.1589700</w:t>
        </w:r>
      </w:hyperlink>
      <w:r w:rsidR="00895CAA">
        <w:rPr>
          <w:rFonts w:ascii="Times New Roman" w:eastAsia="Times New Roman" w:hAnsi="Times New Roman" w:cs="Times New Roman"/>
          <w:sz w:val="24"/>
          <w:szCs w:val="24"/>
        </w:rPr>
        <w:t>.</w:t>
      </w:r>
    </w:p>
  </w:endnote>
  <w:endnote w:id="42">
    <w:p w14:paraId="00000051" w14:textId="7CA3E55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00895CAA" w:rsidRPr="006F5BEA">
          <w:rPr>
            <w:rStyle w:val="Hyperlink"/>
            <w:rFonts w:ascii="Times New Roman" w:eastAsia="Times New Roman" w:hAnsi="Times New Roman" w:cs="Times New Roman"/>
            <w:sz w:val="24"/>
            <w:szCs w:val="24"/>
          </w:rPr>
          <w:t>https://id.loc.gov</w:t>
        </w:r>
      </w:hyperlink>
      <w:r w:rsidR="00895CAA">
        <w:rPr>
          <w:rFonts w:ascii="Times New Roman" w:eastAsia="Times New Roman" w:hAnsi="Times New Roman" w:cs="Times New Roman"/>
          <w:sz w:val="24"/>
          <w:szCs w:val="24"/>
        </w:rPr>
        <w:t>.</w:t>
      </w:r>
    </w:p>
  </w:endnote>
  <w:endnote w:id="43">
    <w:p w14:paraId="0000004B" w14:textId="07A4A9B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00895CAA" w:rsidRPr="006F5BEA">
          <w:rPr>
            <w:rStyle w:val="Hyperlink"/>
            <w:rFonts w:ascii="Times New Roman" w:eastAsia="Times New Roman" w:hAnsi="Times New Roman" w:cs="Times New Roman"/>
            <w:sz w:val="24"/>
            <w:szCs w:val="24"/>
          </w:rPr>
          <w:t>https://orcid.org</w:t>
        </w:r>
      </w:hyperlink>
      <w:r w:rsidR="00895CAA">
        <w:rPr>
          <w:rFonts w:ascii="Times New Roman" w:eastAsia="Times New Roman" w:hAnsi="Times New Roman" w:cs="Times New Roman"/>
          <w:sz w:val="24"/>
          <w:szCs w:val="24"/>
        </w:rPr>
        <w:t>.</w:t>
      </w:r>
    </w:p>
  </w:endnote>
  <w:endnote w:id="44">
    <w:p w14:paraId="00000053" w14:textId="769C195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00895CAA" w:rsidRPr="006F5BEA">
          <w:rPr>
            <w:rStyle w:val="Hyperlink"/>
            <w:rFonts w:ascii="Times New Roman" w:eastAsia="Times New Roman" w:hAnsi="Times New Roman" w:cs="Times New Roman"/>
            <w:sz w:val="24"/>
            <w:szCs w:val="24"/>
          </w:rPr>
          <w:t>https://isni.org</w:t>
        </w:r>
      </w:hyperlink>
      <w:r w:rsidR="00895CAA">
        <w:rPr>
          <w:rFonts w:ascii="Times New Roman" w:eastAsia="Times New Roman" w:hAnsi="Times New Roman" w:cs="Times New Roman"/>
          <w:sz w:val="24"/>
          <w:szCs w:val="24"/>
        </w:rPr>
        <w:t>.</w:t>
      </w:r>
    </w:p>
  </w:endnote>
  <w:endnote w:id="45">
    <w:p w14:paraId="00000056" w14:textId="1E2F727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IMDb</w:t>
      </w:r>
      <w:r w:rsidR="00895CAA">
        <w:rPr>
          <w:rFonts w:ascii="Times New Roman" w:eastAsia="Times New Roman" w:hAnsi="Times New Roman" w:cs="Times New Roman"/>
          <w:sz w:val="24"/>
          <w:szCs w:val="24"/>
        </w:rPr>
        <w:t>.com, Inc.</w:t>
      </w:r>
      <w:r w:rsidRPr="00C40EBA">
        <w:rPr>
          <w:rFonts w:ascii="Times New Roman" w:eastAsia="Times New Roman" w:hAnsi="Times New Roman" w:cs="Times New Roman"/>
          <w:sz w:val="24"/>
          <w:szCs w:val="24"/>
        </w:rPr>
        <w:t>, “IMDb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00895CAA" w:rsidRPr="006F5BEA">
          <w:rPr>
            <w:rStyle w:val="Hyperlink"/>
            <w:rFonts w:ascii="Times New Roman" w:eastAsia="Times New Roman" w:hAnsi="Times New Roman" w:cs="Times New Roman"/>
            <w:sz w:val="24"/>
            <w:szCs w:val="24"/>
          </w:rPr>
          <w:t>https://www.imdb.com</w:t>
        </w:r>
      </w:hyperlink>
      <w:r w:rsidR="00895CAA">
        <w:rPr>
          <w:rFonts w:ascii="Times New Roman" w:eastAsia="Times New Roman" w:hAnsi="Times New Roman" w:cs="Times New Roman"/>
          <w:sz w:val="24"/>
          <w:szCs w:val="24"/>
        </w:rPr>
        <w:t>.</w:t>
      </w:r>
    </w:p>
  </w:endnote>
  <w:endnote w:id="46">
    <w:p w14:paraId="00000055" w14:textId="238B995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MetaBrainz</w:t>
      </w:r>
      <w:proofErr w:type="spellEnd"/>
      <w:r w:rsidRPr="00C40EBA">
        <w:rPr>
          <w:rFonts w:ascii="Times New Roman" w:eastAsia="Times New Roman" w:hAnsi="Times New Roman" w:cs="Times New Roman"/>
          <w:sz w:val="24"/>
          <w:szCs w:val="24"/>
        </w:rPr>
        <w:t xml:space="preserve"> Foundation, “</w:t>
      </w:r>
      <w:proofErr w:type="spellStart"/>
      <w:r w:rsidRPr="00C40EBA">
        <w:rPr>
          <w:rFonts w:ascii="Times New Roman" w:eastAsia="Times New Roman" w:hAnsi="Times New Roman" w:cs="Times New Roman"/>
          <w:sz w:val="24"/>
          <w:szCs w:val="24"/>
        </w:rPr>
        <w:t>MusicBrainz</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1" w:history="1">
        <w:r w:rsidR="00895CAA" w:rsidRPr="006F5BEA">
          <w:rPr>
            <w:rStyle w:val="Hyperlink"/>
            <w:rFonts w:ascii="Times New Roman" w:eastAsia="Times New Roman" w:hAnsi="Times New Roman" w:cs="Times New Roman"/>
            <w:sz w:val="24"/>
            <w:szCs w:val="24"/>
          </w:rPr>
          <w:t>https://musicbrainz.org</w:t>
        </w:r>
      </w:hyperlink>
      <w:r w:rsidR="00895CAA">
        <w:rPr>
          <w:rFonts w:ascii="Times New Roman" w:eastAsia="Times New Roman" w:hAnsi="Times New Roman" w:cs="Times New Roman"/>
          <w:sz w:val="24"/>
          <w:szCs w:val="24"/>
        </w:rPr>
        <w:t>.</w:t>
      </w:r>
    </w:p>
  </w:endnote>
  <w:endnote w:id="47">
    <w:p w14:paraId="00000075" w14:textId="3083602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W3C, “Semantic Web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00895CAA" w:rsidRPr="006F5BEA">
          <w:rPr>
            <w:rStyle w:val="Hyperlink"/>
            <w:rFonts w:ascii="Times New Roman" w:eastAsia="Times New Roman" w:hAnsi="Times New Roman" w:cs="Times New Roman"/>
            <w:sz w:val="24"/>
            <w:szCs w:val="24"/>
          </w:rPr>
          <w:t>https://www.w3.org/standards/semanticweb/</w:t>
        </w:r>
      </w:hyperlink>
      <w:r w:rsidR="00895CAA">
        <w:rPr>
          <w:rFonts w:ascii="Times New Roman" w:eastAsia="Times New Roman" w:hAnsi="Times New Roman" w:cs="Times New Roman"/>
          <w:sz w:val="24"/>
          <w:szCs w:val="24"/>
        </w:rPr>
        <w:t>.</w:t>
      </w:r>
    </w:p>
  </w:endnote>
  <w:endnote w:id="48">
    <w:p w14:paraId="00000057" w14:textId="27C9730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00895CAA" w:rsidRPr="006F5BEA">
          <w:rPr>
            <w:rStyle w:val="Hyperlink"/>
            <w:rFonts w:ascii="Times New Roman" w:eastAsia="Times New Roman" w:hAnsi="Times New Roman" w:cs="Times New Roman"/>
            <w:sz w:val="24"/>
            <w:szCs w:val="24"/>
          </w:rPr>
          <w:t>https://www.w3.org/wiki/URI</w:t>
        </w:r>
      </w:hyperlink>
      <w:r w:rsidR="00895CAA">
        <w:rPr>
          <w:rFonts w:ascii="Times New Roman" w:eastAsia="Times New Roman" w:hAnsi="Times New Roman" w:cs="Times New Roman"/>
          <w:sz w:val="24"/>
          <w:szCs w:val="24"/>
        </w:rPr>
        <w:t>.</w:t>
      </w:r>
    </w:p>
  </w:endnote>
  <w:endnote w:id="49">
    <w:p w14:paraId="00000077" w14:textId="05BC11B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Robert F</w:t>
      </w:r>
      <w:r w:rsidRPr="00C40EBA">
        <w:rPr>
          <w:rFonts w:ascii="Times New Roman" w:eastAsia="Times New Roman" w:hAnsi="Times New Roman" w:cs="Times New Roman"/>
          <w:sz w:val="24"/>
          <w:szCs w:val="24"/>
        </w:rPr>
        <w:t xml:space="preserve">ox, </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sidR="00895CAA">
        <w:rPr>
          <w:rFonts w:ascii="Times New Roman" w:eastAsia="Times New Roman" w:hAnsi="Times New Roman" w:cs="Times New Roman"/>
          <w:sz w:val="24"/>
          <w:szCs w:val="24"/>
        </w:rPr>
        <w:t>,</w:t>
      </w:r>
      <w:hyperlink r:id="rId34">
        <w:r w:rsidRPr="00C40EBA">
          <w:rPr>
            <w:rFonts w:ascii="Times New Roman" w:eastAsia="Times New Roman" w:hAnsi="Times New Roman" w:cs="Times New Roman"/>
            <w:sz w:val="24"/>
            <w:szCs w:val="24"/>
          </w:rPr>
          <w:t xml:space="preserve"> </w:t>
        </w:r>
      </w:hyperlink>
      <w:r w:rsidR="005D342F" w:rsidRPr="005D342F">
        <w:t xml:space="preserve"> </w:t>
      </w:r>
      <w:hyperlink r:id="rId35" w:history="1">
        <w:r w:rsidR="005D342F" w:rsidRPr="006F5BEA">
          <w:rPr>
            <w:rStyle w:val="Hyperlink"/>
            <w:rFonts w:ascii="Times New Roman" w:eastAsia="Times New Roman" w:hAnsi="Times New Roman" w:cs="Times New Roman"/>
            <w:sz w:val="24"/>
            <w:szCs w:val="24"/>
          </w:rPr>
          <w:t>https://doi.org/10.1108/dlp-10-2015-0020</w:t>
        </w:r>
      </w:hyperlink>
      <w:r w:rsidR="005D342F">
        <w:rPr>
          <w:rFonts w:ascii="Times New Roman" w:eastAsia="Times New Roman" w:hAnsi="Times New Roman" w:cs="Times New Roman"/>
          <w:sz w:val="24"/>
          <w:szCs w:val="24"/>
        </w:rPr>
        <w:t>.</w:t>
      </w:r>
    </w:p>
  </w:endnote>
  <w:endnote w:id="50">
    <w:p w14:paraId="00000043" w14:textId="6F688BC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005D342F">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sidR="005D342F">
        <w:rPr>
          <w:rFonts w:ascii="Times New Roman" w:eastAsia="Times New Roman" w:hAnsi="Times New Roman" w:cs="Times New Roman"/>
          <w:i/>
          <w:sz w:val="24"/>
          <w:szCs w:val="24"/>
          <w:highlight w:val="white"/>
        </w:rPr>
        <w:t xml:space="preserve"> </w:t>
      </w:r>
      <w:r w:rsidR="005D342F">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sidR="005D342F">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p>
  </w:endnote>
  <w:endnote w:id="51">
    <w:p w14:paraId="00000042" w14:textId="08F43FC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6">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 w:id="52">
    <w:p w14:paraId="0000004C" w14:textId="1CA9171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7" w:history="1">
        <w:r w:rsidR="00FF3196" w:rsidRPr="006F5BEA">
          <w:rPr>
            <w:rStyle w:val="Hyperlink"/>
            <w:rFonts w:ascii="Times New Roman" w:eastAsia="Times New Roman" w:hAnsi="Times New Roman" w:cs="Times New Roman"/>
            <w:sz w:val="24"/>
            <w:szCs w:val="24"/>
          </w:rPr>
          <w:t>https://www.loc.gov/bibframe/</w:t>
        </w:r>
      </w:hyperlink>
      <w:r w:rsidR="00FF3196">
        <w:rPr>
          <w:rFonts w:ascii="Times New Roman" w:eastAsia="Times New Roman" w:hAnsi="Times New Roman" w:cs="Times New Roman"/>
          <w:sz w:val="24"/>
          <w:szCs w:val="24"/>
        </w:rPr>
        <w:t>.</w:t>
      </w:r>
    </w:p>
  </w:endnote>
  <w:endnote w:id="53">
    <w:p w14:paraId="0000004D" w14:textId="0CC3F1E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FF3196">
        <w:rPr>
          <w:rFonts w:ascii="Times New Roman" w:eastAsia="Times New Roman" w:hAnsi="Times New Roman" w:cs="Times New Roman"/>
          <w:sz w:val="24"/>
          <w:szCs w:val="24"/>
        </w:rPr>
        <w:t xml:space="preserve">, </w:t>
      </w:r>
      <w:hyperlink r:id="rId38" w:history="1">
        <w:r w:rsidR="00FF3196" w:rsidRPr="006F5BEA">
          <w:rPr>
            <w:rStyle w:val="Hyperlink"/>
            <w:rFonts w:ascii="Times New Roman" w:eastAsia="Times New Roman" w:hAnsi="Times New Roman" w:cs="Times New Roman"/>
            <w:sz w:val="24"/>
            <w:szCs w:val="24"/>
          </w:rPr>
          <w:t>https://wiki.lyrasis.org/display/ld4lGW</w:t>
        </w:r>
      </w:hyperlink>
      <w:r w:rsidR="00FF3196">
        <w:rPr>
          <w:rFonts w:ascii="Times New Roman" w:eastAsia="Times New Roman" w:hAnsi="Times New Roman" w:cs="Times New Roman"/>
          <w:sz w:val="24"/>
          <w:szCs w:val="24"/>
        </w:rPr>
        <w:t>.</w:t>
      </w:r>
    </w:p>
  </w:endnote>
  <w:endnote w:id="54">
    <w:p w14:paraId="00000071" w14:textId="4452FB21"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Lihong</w:t>
      </w:r>
      <w:proofErr w:type="spellEnd"/>
      <w:r w:rsidRPr="00C40EBA">
        <w:rPr>
          <w:rFonts w:ascii="Times New Roman" w:eastAsia="Times New Roman" w:hAnsi="Times New Roman" w:cs="Times New Roman"/>
          <w:sz w:val="24"/>
          <w:szCs w:val="24"/>
        </w:rPr>
        <w:t xml:space="preserve"> Zhu</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sidR="00FF3196">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sidR="00FF3196">
        <w:rPr>
          <w:rFonts w:ascii="Times New Roman" w:eastAsia="Times New Roman" w:hAnsi="Times New Roman" w:cs="Times New Roman"/>
          <w:sz w:val="24"/>
          <w:szCs w:val="24"/>
        </w:rPr>
        <w:t xml:space="preserve">, </w:t>
      </w:r>
      <w:hyperlink r:id="rId39" w:history="1">
        <w:r w:rsidR="00FF3196" w:rsidRPr="006F5BEA">
          <w:rPr>
            <w:rStyle w:val="Hyperlink"/>
            <w:rFonts w:ascii="Times New Roman" w:eastAsia="Times New Roman" w:hAnsi="Times New Roman" w:cs="Times New Roman"/>
            <w:sz w:val="24"/>
            <w:szCs w:val="24"/>
          </w:rPr>
          <w:t>https://doi.org/10.1080/19386389.2019.1688368</w:t>
        </w:r>
      </w:hyperlink>
      <w:r w:rsidR="00FF3196">
        <w:rPr>
          <w:rFonts w:ascii="Times New Roman" w:eastAsia="Times New Roman" w:hAnsi="Times New Roman" w:cs="Times New Roman"/>
          <w:sz w:val="24"/>
          <w:szCs w:val="24"/>
        </w:rPr>
        <w:t>.</w:t>
      </w:r>
    </w:p>
  </w:endnote>
  <w:endnote w:id="55">
    <w:p w14:paraId="0000004E" w14:textId="1C33C08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 xml:space="preserve">, </w:t>
      </w:r>
      <w:hyperlink r:id="rId40" w:history="1">
        <w:r w:rsidR="00FF3196" w:rsidRPr="006F5BEA">
          <w:rPr>
            <w:rStyle w:val="Hyperlink"/>
            <w:rFonts w:ascii="Times New Roman" w:eastAsia="Times New Roman" w:hAnsi="Times New Roman" w:cs="Times New Roman"/>
            <w:sz w:val="24"/>
            <w:szCs w:val="24"/>
          </w:rPr>
          <w:t>https://wiki.lyrasis.org/display/pccidmgt/URIs+in+MARC+Pilot</w:t>
        </w:r>
      </w:hyperlink>
      <w:r w:rsidR="00FF3196">
        <w:rPr>
          <w:rFonts w:ascii="Times New Roman" w:eastAsia="Times New Roman" w:hAnsi="Times New Roman" w:cs="Times New Roman"/>
          <w:sz w:val="24"/>
          <w:szCs w:val="24"/>
        </w:rPr>
        <w:t>.</w:t>
      </w:r>
    </w:p>
  </w:endnote>
  <w:endnote w:id="56">
    <w:p w14:paraId="0000004F" w14:textId="43FEE06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41" w:history="1">
        <w:r w:rsidR="004F4B09" w:rsidRPr="006F5BEA">
          <w:rPr>
            <w:rStyle w:val="Hyperlink"/>
            <w:rFonts w:ascii="Times New Roman" w:eastAsia="Times New Roman" w:hAnsi="Times New Roman" w:cs="Times New Roman"/>
            <w:sz w:val="24"/>
            <w:szCs w:val="24"/>
          </w:rPr>
          <w:t>https://wiki.lyrasis.org/display/pccidmgt/Wikidata+Pilot</w:t>
        </w:r>
      </w:hyperlink>
      <w:r w:rsidR="004F4B09">
        <w:rPr>
          <w:rFonts w:ascii="Times New Roman" w:eastAsia="Times New Roman" w:hAnsi="Times New Roman" w:cs="Times New Roman"/>
          <w:sz w:val="24"/>
          <w:szCs w:val="24"/>
        </w:rPr>
        <w:t>.</w:t>
      </w:r>
    </w:p>
  </w:endnote>
  <w:endnote w:id="57">
    <w:p w14:paraId="00000050" w14:textId="1BEA121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42" w:history="1">
        <w:r w:rsidR="004F4B09" w:rsidRPr="006F5BEA">
          <w:rPr>
            <w:rStyle w:val="Hyperlink"/>
            <w:rFonts w:ascii="Times New Roman" w:eastAsia="Times New Roman" w:hAnsi="Times New Roman" w:cs="Times New Roman"/>
            <w:sz w:val="24"/>
            <w:szCs w:val="24"/>
          </w:rPr>
          <w:t>https://www.oclc.org/en/worldcat/oclc-and-linked-data/shared-entity-management-infrastructure.html</w:t>
        </w:r>
      </w:hyperlink>
      <w:r w:rsidR="004F4B09">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47A4A" w14:textId="77777777" w:rsidR="00717AAA" w:rsidRDefault="00717AAA">
      <w:pPr>
        <w:spacing w:line="240" w:lineRule="auto"/>
      </w:pPr>
      <w:r>
        <w:separator/>
      </w:r>
    </w:p>
  </w:footnote>
  <w:footnote w:type="continuationSeparator" w:id="0">
    <w:p w14:paraId="0C12D9B8" w14:textId="77777777" w:rsidR="00717AAA" w:rsidRDefault="00717A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5C99559C" w:rsidR="004C519E" w:rsidRDefault="0027291D">
    <w:r>
      <w:fldChar w:fldCharType="begin"/>
    </w:r>
    <w:r>
      <w:instrText>PAGE</w:instrText>
    </w:r>
    <w:r>
      <w:fldChar w:fldCharType="separate"/>
    </w:r>
    <w:r w:rsidR="00F41DAD">
      <w:rPr>
        <w:noProof/>
      </w:rPr>
      <w:t>7</w:t>
    </w:r>
    <w:r>
      <w:fldChar w:fldCharType="end"/>
    </w:r>
    <w:r>
      <w:t xml:space="preserve"> </w:t>
    </w:r>
    <w:r>
      <w:tab/>
    </w:r>
    <w:r>
      <w:tab/>
    </w:r>
    <w:r>
      <w:tab/>
    </w:r>
    <w:r>
      <w:tab/>
    </w:r>
    <w:r>
      <w:tab/>
    </w:r>
    <w:r>
      <w:tab/>
    </w:r>
    <w:r>
      <w:tab/>
    </w:r>
    <w:r>
      <w:tab/>
      <w:t xml:space="preserve">     AUTHORITY CONTROL TODAY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47127"/>
    <w:rsid w:val="00047848"/>
    <w:rsid w:val="00050E74"/>
    <w:rsid w:val="00054611"/>
    <w:rsid w:val="000633BA"/>
    <w:rsid w:val="00072AEC"/>
    <w:rsid w:val="000905B3"/>
    <w:rsid w:val="000C5D5F"/>
    <w:rsid w:val="001871DA"/>
    <w:rsid w:val="001E5BB2"/>
    <w:rsid w:val="001F2AE1"/>
    <w:rsid w:val="001F4AEB"/>
    <w:rsid w:val="002226F8"/>
    <w:rsid w:val="00240D85"/>
    <w:rsid w:val="0027291D"/>
    <w:rsid w:val="002931C7"/>
    <w:rsid w:val="002F74CF"/>
    <w:rsid w:val="003432BC"/>
    <w:rsid w:val="00375181"/>
    <w:rsid w:val="003856AC"/>
    <w:rsid w:val="003922B1"/>
    <w:rsid w:val="003B52D4"/>
    <w:rsid w:val="003F4565"/>
    <w:rsid w:val="003F4969"/>
    <w:rsid w:val="00404086"/>
    <w:rsid w:val="0041055C"/>
    <w:rsid w:val="004517D9"/>
    <w:rsid w:val="0049527F"/>
    <w:rsid w:val="004B4D8E"/>
    <w:rsid w:val="004C519E"/>
    <w:rsid w:val="004C6DD1"/>
    <w:rsid w:val="004F4B09"/>
    <w:rsid w:val="00507C7F"/>
    <w:rsid w:val="005244A7"/>
    <w:rsid w:val="00524CC1"/>
    <w:rsid w:val="0054406B"/>
    <w:rsid w:val="005642DD"/>
    <w:rsid w:val="00583FE9"/>
    <w:rsid w:val="005A3F2A"/>
    <w:rsid w:val="005D2F2B"/>
    <w:rsid w:val="005D342F"/>
    <w:rsid w:val="005F32B5"/>
    <w:rsid w:val="00603A5B"/>
    <w:rsid w:val="00607A31"/>
    <w:rsid w:val="006B268A"/>
    <w:rsid w:val="006D04F2"/>
    <w:rsid w:val="006E5E8E"/>
    <w:rsid w:val="00712DEE"/>
    <w:rsid w:val="00717AAA"/>
    <w:rsid w:val="00752BB2"/>
    <w:rsid w:val="007924D9"/>
    <w:rsid w:val="007C7634"/>
    <w:rsid w:val="008011AD"/>
    <w:rsid w:val="00805DEB"/>
    <w:rsid w:val="0082250E"/>
    <w:rsid w:val="008278A0"/>
    <w:rsid w:val="00856244"/>
    <w:rsid w:val="00857D64"/>
    <w:rsid w:val="00895CAA"/>
    <w:rsid w:val="008A4075"/>
    <w:rsid w:val="008C2FD4"/>
    <w:rsid w:val="008F57B4"/>
    <w:rsid w:val="00955C36"/>
    <w:rsid w:val="00990A0C"/>
    <w:rsid w:val="009C217D"/>
    <w:rsid w:val="00A1178E"/>
    <w:rsid w:val="00A15B8E"/>
    <w:rsid w:val="00A2074E"/>
    <w:rsid w:val="00A23335"/>
    <w:rsid w:val="00A332AB"/>
    <w:rsid w:val="00A73F95"/>
    <w:rsid w:val="00A84DB8"/>
    <w:rsid w:val="00AD5499"/>
    <w:rsid w:val="00B37047"/>
    <w:rsid w:val="00B43035"/>
    <w:rsid w:val="00B43AAF"/>
    <w:rsid w:val="00B54996"/>
    <w:rsid w:val="00B60297"/>
    <w:rsid w:val="00B60D04"/>
    <w:rsid w:val="00B63448"/>
    <w:rsid w:val="00B732D3"/>
    <w:rsid w:val="00BE25EB"/>
    <w:rsid w:val="00C40EBA"/>
    <w:rsid w:val="00C805CA"/>
    <w:rsid w:val="00C90D32"/>
    <w:rsid w:val="00CF41EE"/>
    <w:rsid w:val="00D2610A"/>
    <w:rsid w:val="00D5008B"/>
    <w:rsid w:val="00D746E1"/>
    <w:rsid w:val="00DB7C91"/>
    <w:rsid w:val="00DD16F4"/>
    <w:rsid w:val="00DD7070"/>
    <w:rsid w:val="00E22AE7"/>
    <w:rsid w:val="00E5049F"/>
    <w:rsid w:val="00E70DEB"/>
    <w:rsid w:val="00E713D1"/>
    <w:rsid w:val="00E71A6A"/>
    <w:rsid w:val="00E93B91"/>
    <w:rsid w:val="00EB29F5"/>
    <w:rsid w:val="00F41DAD"/>
    <w:rsid w:val="00F91E98"/>
    <w:rsid w:val="00FB2515"/>
    <w:rsid w:val="00FB5FCB"/>
    <w:rsid w:val="00FD527E"/>
    <w:rsid w:val="00FD74EB"/>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rsid w:val="00AD5499"/>
    <w:rPr>
      <w:sz w:val="20"/>
      <w:szCs w:val="20"/>
    </w:rPr>
  </w:style>
  <w:style w:type="character" w:styleId="EndnoteReference">
    <w:name w:val="endnote reference"/>
    <w:basedOn w:val="DefaultParagraphFont"/>
    <w:uiPriority w:val="99"/>
    <w:unhideWhenUsed/>
    <w:rsid w:val="00AD5499"/>
    <w:rPr>
      <w:vertAlign w:val="superscript"/>
    </w:rPr>
  </w:style>
  <w:style w:type="paragraph" w:styleId="FootnoteText">
    <w:name w:val="footnote text"/>
    <w:basedOn w:val="Normal"/>
    <w:link w:val="FootnoteTextChar"/>
    <w:uiPriority w:val="99"/>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rsid w:val="00AD5499"/>
    <w:rPr>
      <w:sz w:val="20"/>
      <w:szCs w:val="20"/>
    </w:rPr>
  </w:style>
  <w:style w:type="character" w:styleId="FootnoteReference">
    <w:name w:val="footnote reference"/>
    <w:basedOn w:val="DefaultParagraphFont"/>
    <w:uiPriority w:val="99"/>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805DEB"/>
    <w:pPr>
      <w:tabs>
        <w:tab w:val="center" w:pos="4680"/>
        <w:tab w:val="right" w:pos="9360"/>
      </w:tabs>
      <w:spacing w:line="240" w:lineRule="auto"/>
    </w:pPr>
  </w:style>
  <w:style w:type="character" w:customStyle="1" w:styleId="HeaderChar">
    <w:name w:val="Header Char"/>
    <w:basedOn w:val="DefaultParagraphFont"/>
    <w:link w:val="Header"/>
    <w:uiPriority w:val="99"/>
    <w:rsid w:val="00805DEB"/>
  </w:style>
  <w:style w:type="paragraph" w:styleId="Footer">
    <w:name w:val="footer"/>
    <w:basedOn w:val="Normal"/>
    <w:link w:val="FooterChar"/>
    <w:uiPriority w:val="99"/>
    <w:unhideWhenUsed/>
    <w:rsid w:val="00805DEB"/>
    <w:pPr>
      <w:tabs>
        <w:tab w:val="center" w:pos="4680"/>
        <w:tab w:val="right" w:pos="9360"/>
      </w:tabs>
      <w:spacing w:line="240" w:lineRule="auto"/>
    </w:pPr>
  </w:style>
  <w:style w:type="character" w:customStyle="1" w:styleId="FooterChar">
    <w:name w:val="Footer Char"/>
    <w:basedOn w:val="DefaultParagraphFont"/>
    <w:link w:val="Footer"/>
    <w:uiPriority w:val="99"/>
    <w:rsid w:val="0080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95580">
      <w:bodyDiv w:val="1"/>
      <w:marLeft w:val="0"/>
      <w:marRight w:val="0"/>
      <w:marTop w:val="0"/>
      <w:marBottom w:val="0"/>
      <w:divBdr>
        <w:top w:val="none" w:sz="0" w:space="0" w:color="auto"/>
        <w:left w:val="none" w:sz="0" w:space="0" w:color="auto"/>
        <w:bottom w:val="none" w:sz="0" w:space="0" w:color="auto"/>
        <w:right w:val="none" w:sz="0" w:space="0" w:color="auto"/>
      </w:divBdr>
    </w:div>
    <w:div w:id="18976927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20" Type="http://schemas.openxmlformats.org/officeDocument/2006/relationships/hyperlink" Target="https://doi.org/10.1300/j104v39n01_03" TargetMode="External"/><Relationship Id="rId21" Type="http://schemas.openxmlformats.org/officeDocument/2006/relationships/hyperlink" Target="https://viaf.org" TargetMode="External"/><Relationship Id="rId22" Type="http://schemas.openxmlformats.org/officeDocument/2006/relationships/hyperlink" Target="https://www.wikidata.org" TargetMode="External"/><Relationship Id="rId23" Type="http://schemas.openxmlformats.org/officeDocument/2006/relationships/hyperlink" Target="https://www.w3.org/2013/data/" TargetMode="External"/><Relationship Id="rId24" Type="http://schemas.openxmlformats.org/officeDocument/2006/relationships/hyperlink" Target="https://www.wikidata.org/wiki/Q692" TargetMode="External"/><Relationship Id="rId25" Type="http://schemas.openxmlformats.org/officeDocument/2006/relationships/hyperlink" Target="https://doi.org/10.6017/ital.v38i2.10886" TargetMode="External"/><Relationship Id="rId26" Type="http://schemas.openxmlformats.org/officeDocument/2006/relationships/hyperlink" Target="https://doi.org/10.1080/19386389.2019.1589700" TargetMode="External"/><Relationship Id="rId27" Type="http://schemas.openxmlformats.org/officeDocument/2006/relationships/hyperlink" Target="https://id.loc.gov" TargetMode="External"/><Relationship Id="rId28" Type="http://schemas.openxmlformats.org/officeDocument/2006/relationships/hyperlink" Target="https://orcid.org" TargetMode="External"/><Relationship Id="rId29" Type="http://schemas.openxmlformats.org/officeDocument/2006/relationships/hyperlink" Target="https://isni.org" TargetMode="External"/><Relationship Id="rId1" Type="http://schemas.openxmlformats.org/officeDocument/2006/relationships/hyperlink" Target="https://eric.ed.gov/?id=ED031273" TargetMode="External"/><Relationship Id="rId2" Type="http://schemas.openxmlformats.org/officeDocument/2006/relationships/hyperlink" Target="http://dx.doi.org/10.1300/J104v43n03_03" TargetMode="External"/><Relationship Id="rId3" Type="http://schemas.openxmlformats.org/officeDocument/2006/relationships/hyperlink" Target="http://dx.doi.org/10.1300/J104v26n04_04" TargetMode="External"/><Relationship Id="rId4" Type="http://schemas.openxmlformats.org/officeDocument/2006/relationships/hyperlink" Target="http://dx.doi.org/10.1300/J104v09n03_01" TargetMode="External"/><Relationship Id="rId5" Type="http://schemas.openxmlformats.org/officeDocument/2006/relationships/hyperlink" Target="https://dx.doi.org/10.1300/j104v34n01_14" TargetMode="External"/><Relationship Id="rId30" Type="http://schemas.openxmlformats.org/officeDocument/2006/relationships/hyperlink" Target="https://www.imdb.com" TargetMode="External"/><Relationship Id="rId31" Type="http://schemas.openxmlformats.org/officeDocument/2006/relationships/hyperlink" Target="https://musicbrainz.org" TargetMode="External"/><Relationship Id="rId32" Type="http://schemas.openxmlformats.org/officeDocument/2006/relationships/hyperlink" Target="https://www.w3.org/standards/semanticweb/" TargetMode="External"/><Relationship Id="rId9" Type="http://schemas.openxmlformats.org/officeDocument/2006/relationships/hyperlink" Target="https://doi.org/10.1080/07317131.2018.1509432" TargetMode="External"/><Relationship Id="rId6" Type="http://schemas.openxmlformats.org/officeDocument/2006/relationships/hyperlink" Target="https://www.loc.gov/aba/pcc/naco/training/" TargetMode="External"/><Relationship Id="rId7" Type="http://schemas.openxmlformats.org/officeDocument/2006/relationships/hyperlink" Target="https://www.loc.gov/catdir/cpso/dcmz1.pdf" TargetMode="External"/><Relationship Id="rId8" Type="http://schemas.openxmlformats.org/officeDocument/2006/relationships/hyperlink" Target="https://doi.org/10.1300/j104v39n01_12" TargetMode="External"/><Relationship Id="rId33" Type="http://schemas.openxmlformats.org/officeDocument/2006/relationships/hyperlink" Target="https://www.w3.org/wiki/URI" TargetMode="External"/><Relationship Id="rId34" Type="http://schemas.openxmlformats.org/officeDocument/2006/relationships/hyperlink" Target="https://doi.org/10.1108/DLP-10-2015-0020." TargetMode="External"/><Relationship Id="rId35" Type="http://schemas.openxmlformats.org/officeDocument/2006/relationships/hyperlink" Target="https://doi.org/10.1108/dlp-10-2015-0020" TargetMode="External"/><Relationship Id="rId36" Type="http://schemas.openxmlformats.org/officeDocument/2006/relationships/hyperlink" Target="https://sites.google.com/view/cataloging-ethics/home?authuser=0" TargetMode="External"/><Relationship Id="rId10" Type="http://schemas.openxmlformats.org/officeDocument/2006/relationships/hyperlink" Target="https://ac.bslw.com/community/wiki/index.php/Profile_Guide" TargetMode="External"/><Relationship Id="rId11" Type="http://schemas.openxmlformats.org/officeDocument/2006/relationships/hyperlink" Target="https://doi.org/10.1080/19386389.2019.1703497" TargetMode="External"/><Relationship Id="rId12" Type="http://schemas.openxmlformats.org/officeDocument/2006/relationships/hyperlink" Target="https://doi.org/10.17723/aarc-82-02-18" TargetMode="External"/><Relationship Id="rId13" Type="http://schemas.openxmlformats.org/officeDocument/2006/relationships/hyperlink" Target="https://doi.org/10.1300/j201v05n01_01" TargetMode="External"/><Relationship Id="rId14" Type="http://schemas.openxmlformats.org/officeDocument/2006/relationships/hyperlink" Target="http://www.apex-project.eu/index.php/en/articles/184-archival-authority-control-an-introduction-to-encoded-archival-context-corporate-bodies-persons-and-families" TargetMode="External"/><Relationship Id="rId15" Type="http://schemas.openxmlformats.org/officeDocument/2006/relationships/hyperlink" Target="https://doi.org/10.1080/19386389.2013.826061" TargetMode="External"/><Relationship Id="rId16" Type="http://schemas.openxmlformats.org/officeDocument/2006/relationships/hyperlink" Target="https://doi.org/10.1080/01639370902737232" TargetMode="External"/><Relationship Id="rId17" Type="http://schemas.openxmlformats.org/officeDocument/2006/relationships/hyperlink" Target="https://products.abc-clio.com/ODLIS/odlis_f.aspx" TargetMode="External"/><Relationship Id="rId18" Type="http://schemas.openxmlformats.org/officeDocument/2006/relationships/hyperlink" Target="http://fast.oclc.org" TargetMode="External"/><Relationship Id="rId19" Type="http://schemas.openxmlformats.org/officeDocument/2006/relationships/hyperlink" Target="https://id.loc.gov/authorities/subjects.html" TargetMode="External"/><Relationship Id="rId37" Type="http://schemas.openxmlformats.org/officeDocument/2006/relationships/hyperlink" Target="https://www.loc.gov/bibframe/" TargetMode="External"/><Relationship Id="rId38" Type="http://schemas.openxmlformats.org/officeDocument/2006/relationships/hyperlink" Target="https://wiki.lyrasis.org/display/ld4lGW" TargetMode="External"/><Relationship Id="rId39" Type="http://schemas.openxmlformats.org/officeDocument/2006/relationships/hyperlink" Target="https://doi.org/10.1080/19386389.2019.1688368" TargetMode="External"/><Relationship Id="rId40" Type="http://schemas.openxmlformats.org/officeDocument/2006/relationships/hyperlink" Target="https://wiki.lyrasis.org/display/pccidmgt/URIs+in+MARC+Pilot" TargetMode="External"/><Relationship Id="rId41" Type="http://schemas.openxmlformats.org/officeDocument/2006/relationships/hyperlink" Target="https://wiki.lyrasis.org/display/pccidmgt/Wikidata+Pilot" TargetMode="External"/><Relationship Id="rId42" Type="http://schemas.openxmlformats.org/officeDocument/2006/relationships/hyperlink" Target="https://www.oclc.org/en/worldcat/oclc-and-linked-data/shared-entity-management-infra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9D0C4-5934-6942-AD89-1173496D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26</Pages>
  <Words>6569</Words>
  <Characters>37449</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16</cp:revision>
  <dcterms:created xsi:type="dcterms:W3CDTF">2020-12-11T23:47:00Z</dcterms:created>
  <dcterms:modified xsi:type="dcterms:W3CDTF">2020-12-12T23:42:00Z</dcterms:modified>
</cp:coreProperties>
</file>