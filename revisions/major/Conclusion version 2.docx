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135CE" w14:textId="7CC9FB89" w:rsidR="003529B3" w:rsidRDefault="003529B3" w:rsidP="003529B3">
      <w:pPr>
        <w:spacing w:line="360" w:lineRule="auto"/>
        <w:rPr>
          <w:rFonts w:ascii="Times New Roman" w:hAnsi="Times New Roman" w:cs="Times New Roman"/>
          <w:b/>
          <w:bCs/>
          <w:sz w:val="24"/>
          <w:szCs w:val="24"/>
        </w:rPr>
      </w:pPr>
      <w:r w:rsidRPr="003529B3">
        <w:rPr>
          <w:rFonts w:ascii="Times New Roman" w:hAnsi="Times New Roman" w:cs="Times New Roman"/>
          <w:b/>
          <w:bCs/>
          <w:sz w:val="24"/>
          <w:szCs w:val="24"/>
        </w:rPr>
        <w:t>Conclusion</w:t>
      </w:r>
    </w:p>
    <w:p w14:paraId="3D725380" w14:textId="4B2E32A9" w:rsidR="007974B0" w:rsidRDefault="003529B3" w:rsidP="003529B3">
      <w:pPr>
        <w:spacing w:line="480" w:lineRule="auto"/>
        <w:rPr>
          <w:rFonts w:ascii="Times New Roman" w:eastAsia="Times New Roman" w:hAnsi="Times New Roman" w:cs="Times New Roman"/>
          <w:sz w:val="24"/>
          <w:szCs w:val="24"/>
          <w:highlight w:val="white"/>
        </w:rPr>
      </w:pPr>
      <w:bookmarkStart w:id="0" w:name="_Hlk60132166"/>
      <w:r>
        <w:rPr>
          <w:rFonts w:ascii="Times New Roman" w:eastAsia="Times New Roman" w:hAnsi="Times New Roman" w:cs="Times New Roman"/>
          <w:sz w:val="24"/>
          <w:szCs w:val="24"/>
          <w:highlight w:val="white"/>
        </w:rPr>
        <w:t xml:space="preserve">With many </w:t>
      </w:r>
      <w:del w:id="1" w:author="Greg Reeve" w:date="2020-12-29T14:07:00Z">
        <w:r w:rsidDel="00EF476C">
          <w:rPr>
            <w:rFonts w:ascii="Times New Roman" w:eastAsia="Times New Roman" w:hAnsi="Times New Roman" w:cs="Times New Roman"/>
            <w:sz w:val="24"/>
            <w:szCs w:val="24"/>
            <w:highlight w:val="white"/>
          </w:rPr>
          <w:delText xml:space="preserve">such </w:delText>
        </w:r>
      </w:del>
      <w:r>
        <w:rPr>
          <w:rFonts w:ascii="Times New Roman" w:eastAsia="Times New Roman" w:hAnsi="Times New Roman" w:cs="Times New Roman"/>
          <w:sz w:val="24"/>
          <w:szCs w:val="24"/>
          <w:highlight w:val="white"/>
        </w:rPr>
        <w:t xml:space="preserve">changes on the horizon, the future of authority control practice will </w:t>
      </w:r>
      <w:del w:id="2" w:author="Greg Reeve" w:date="2020-12-29T14:07:00Z">
        <w:r w:rsidDel="00EF476C">
          <w:rPr>
            <w:rFonts w:ascii="Times New Roman" w:eastAsia="Times New Roman" w:hAnsi="Times New Roman" w:cs="Times New Roman"/>
            <w:sz w:val="24"/>
            <w:szCs w:val="24"/>
            <w:highlight w:val="white"/>
          </w:rPr>
          <w:delText xml:space="preserve">likely </w:delText>
        </w:r>
      </w:del>
      <w:r>
        <w:rPr>
          <w:rFonts w:ascii="Times New Roman" w:eastAsia="Times New Roman" w:hAnsi="Times New Roman" w:cs="Times New Roman"/>
          <w:sz w:val="24"/>
          <w:szCs w:val="24"/>
          <w:highlight w:val="white"/>
        </w:rPr>
        <w:t>continue to evolve. The interconnected network of libraries, vendors, databases, and services that make up the authority control landscape of today</w:t>
      </w:r>
      <w:r w:rsidR="0066714E">
        <w:rPr>
          <w:rFonts w:ascii="Times New Roman" w:eastAsia="Times New Roman" w:hAnsi="Times New Roman" w:cs="Times New Roman"/>
          <w:sz w:val="24"/>
          <w:szCs w:val="24"/>
          <w:highlight w:val="white"/>
        </w:rPr>
        <w:t>, however,</w:t>
      </w:r>
      <w:r>
        <w:rPr>
          <w:rFonts w:ascii="Times New Roman" w:eastAsia="Times New Roman" w:hAnsi="Times New Roman" w:cs="Times New Roman"/>
          <w:sz w:val="24"/>
          <w:szCs w:val="24"/>
          <w:highlight w:val="white"/>
        </w:rPr>
        <w:t xml:space="preserve"> are supported by a foundation of principles </w:t>
      </w:r>
      <w:r w:rsidR="00342842">
        <w:rPr>
          <w:rFonts w:ascii="Times New Roman" w:eastAsia="Times New Roman" w:hAnsi="Times New Roman" w:cs="Times New Roman"/>
          <w:sz w:val="24"/>
          <w:szCs w:val="24"/>
          <w:highlight w:val="white"/>
        </w:rPr>
        <w:t xml:space="preserve">and purposes </w:t>
      </w:r>
      <w:r>
        <w:rPr>
          <w:rFonts w:ascii="Times New Roman" w:eastAsia="Times New Roman" w:hAnsi="Times New Roman" w:cs="Times New Roman"/>
          <w:sz w:val="24"/>
          <w:szCs w:val="24"/>
          <w:highlight w:val="white"/>
        </w:rPr>
        <w:t xml:space="preserve">that </w:t>
      </w:r>
      <w:r w:rsidR="00342842">
        <w:rPr>
          <w:rFonts w:ascii="Times New Roman" w:eastAsia="Times New Roman" w:hAnsi="Times New Roman" w:cs="Times New Roman"/>
          <w:sz w:val="24"/>
          <w:szCs w:val="24"/>
          <w:highlight w:val="white"/>
        </w:rPr>
        <w:t>remain the same</w:t>
      </w:r>
      <w:r w:rsidR="00D0191F">
        <w:rPr>
          <w:rFonts w:ascii="Times New Roman" w:eastAsia="Times New Roman" w:hAnsi="Times New Roman" w:cs="Times New Roman"/>
          <w:sz w:val="24"/>
          <w:szCs w:val="24"/>
          <w:highlight w:val="white"/>
        </w:rPr>
        <w:t>.</w:t>
      </w:r>
      <w:r w:rsidR="00542FD1">
        <w:rPr>
          <w:rFonts w:ascii="Times New Roman" w:eastAsia="Times New Roman" w:hAnsi="Times New Roman" w:cs="Times New Roman"/>
          <w:sz w:val="24"/>
          <w:szCs w:val="24"/>
          <w:highlight w:val="white"/>
        </w:rPr>
        <w:t xml:space="preserve"> </w:t>
      </w:r>
      <w:r w:rsidR="00D0191F">
        <w:rPr>
          <w:rFonts w:ascii="Times New Roman" w:eastAsia="Times New Roman" w:hAnsi="Times New Roman" w:cs="Times New Roman"/>
          <w:sz w:val="24"/>
          <w:szCs w:val="24"/>
          <w:highlight w:val="white"/>
        </w:rPr>
        <w:t>Through good authority control practice, a</w:t>
      </w:r>
      <w:r w:rsidR="00542FD1">
        <w:rPr>
          <w:rFonts w:ascii="Times New Roman" w:eastAsia="Times New Roman" w:hAnsi="Times New Roman" w:cs="Times New Roman"/>
          <w:sz w:val="24"/>
          <w:szCs w:val="24"/>
          <w:highlight w:val="white"/>
        </w:rPr>
        <w:t xml:space="preserve">s uniformity and consistency of name, title, and subject access points is established and cross-references are </w:t>
      </w:r>
      <w:r w:rsidR="00D0191F">
        <w:rPr>
          <w:rFonts w:ascii="Times New Roman" w:eastAsia="Times New Roman" w:hAnsi="Times New Roman" w:cs="Times New Roman"/>
          <w:sz w:val="24"/>
          <w:szCs w:val="24"/>
          <w:highlight w:val="white"/>
        </w:rPr>
        <w:t>included</w:t>
      </w:r>
      <w:r w:rsidR="00542FD1">
        <w:rPr>
          <w:rFonts w:ascii="Times New Roman" w:eastAsia="Times New Roman" w:hAnsi="Times New Roman" w:cs="Times New Roman"/>
          <w:sz w:val="24"/>
          <w:szCs w:val="24"/>
          <w:highlight w:val="white"/>
        </w:rPr>
        <w:t>, the library database</w:t>
      </w:r>
      <w:r w:rsidR="00D0191F">
        <w:rPr>
          <w:rFonts w:ascii="Times New Roman" w:eastAsia="Times New Roman" w:hAnsi="Times New Roman" w:cs="Times New Roman"/>
          <w:sz w:val="24"/>
          <w:szCs w:val="24"/>
          <w:highlight w:val="white"/>
        </w:rPr>
        <w:t xml:space="preserve"> is better equipped to serve as a retrieval tool for materials by, about, or otherwise related to the subject of the</w:t>
      </w:r>
      <w:r w:rsidR="00115B26">
        <w:rPr>
          <w:rFonts w:ascii="Times New Roman" w:eastAsia="Times New Roman" w:hAnsi="Times New Roman" w:cs="Times New Roman"/>
          <w:sz w:val="24"/>
          <w:szCs w:val="24"/>
          <w:highlight w:val="white"/>
        </w:rPr>
        <w:t xml:space="preserve"> </w:t>
      </w:r>
      <w:r w:rsidR="00D0191F">
        <w:rPr>
          <w:rFonts w:ascii="Times New Roman" w:eastAsia="Times New Roman" w:hAnsi="Times New Roman" w:cs="Times New Roman"/>
          <w:sz w:val="24"/>
          <w:szCs w:val="24"/>
          <w:highlight w:val="white"/>
        </w:rPr>
        <w:t>patron’s information search.</w:t>
      </w:r>
    </w:p>
    <w:p w14:paraId="282B22C9" w14:textId="35EC702D" w:rsidR="00115B26" w:rsidRDefault="007974B0" w:rsidP="0066714E">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w:t>
      </w:r>
      <w:r w:rsidR="004C6243">
        <w:rPr>
          <w:rFonts w:ascii="Times New Roman" w:eastAsia="Times New Roman" w:hAnsi="Times New Roman" w:cs="Times New Roman"/>
          <w:sz w:val="24"/>
          <w:szCs w:val="24"/>
          <w:highlight w:val="white"/>
        </w:rPr>
        <w:t>ic</w:t>
      </w:r>
      <w:r>
        <w:rPr>
          <w:rFonts w:ascii="Times New Roman" w:eastAsia="Times New Roman" w:hAnsi="Times New Roman" w:cs="Times New Roman"/>
          <w:sz w:val="24"/>
          <w:szCs w:val="24"/>
          <w:highlight w:val="white"/>
        </w:rPr>
        <w:t xml:space="preserve"> instructions on authority control in beginning or advanced cataloging courses, but l</w:t>
      </w:r>
      <w:r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
      </w:r>
      <w:r w:rsidRPr="00DB7C91">
        <w:rPr>
          <w:rFonts w:ascii="Times New Roman" w:eastAsia="Times New Roman" w:hAnsi="Times New Roman" w:cs="Times New Roman"/>
          <w:sz w:val="24"/>
          <w:szCs w:val="24"/>
          <w:highlight w:val="white"/>
        </w:rPr>
        <w:t xml:space="preserve"> This </w:t>
      </w:r>
      <w:r w:rsidR="004C6243">
        <w:rPr>
          <w:rFonts w:ascii="Times New Roman" w:eastAsia="Times New Roman" w:hAnsi="Times New Roman" w:cs="Times New Roman"/>
          <w:sz w:val="24"/>
          <w:szCs w:val="24"/>
          <w:highlight w:val="white"/>
        </w:rPr>
        <w:t xml:space="preserve">expertise </w:t>
      </w:r>
      <w:r w:rsidRPr="00DB7C91">
        <w:rPr>
          <w:rFonts w:ascii="Times New Roman" w:eastAsia="Times New Roman" w:hAnsi="Times New Roman" w:cs="Times New Roman"/>
          <w:sz w:val="24"/>
          <w:szCs w:val="24"/>
          <w:highlight w:val="white"/>
        </w:rPr>
        <w:t xml:space="preserve">can be achieved through a combination of in-house </w:t>
      </w:r>
      <w:r w:rsidR="00AB67B8">
        <w:rPr>
          <w:rFonts w:ascii="Times New Roman" w:eastAsia="Times New Roman" w:hAnsi="Times New Roman" w:cs="Times New Roman"/>
          <w:sz w:val="24"/>
          <w:szCs w:val="24"/>
          <w:highlight w:val="white"/>
        </w:rPr>
        <w:t>instruction</w:t>
      </w:r>
      <w:r w:rsidRPr="00DB7C91">
        <w:rPr>
          <w:rFonts w:ascii="Times New Roman" w:eastAsia="Times New Roman" w:hAnsi="Times New Roman" w:cs="Times New Roman"/>
          <w:sz w:val="24"/>
          <w:szCs w:val="24"/>
          <w:highlight w:val="white"/>
        </w:rPr>
        <w:t>, attendance at workshops or online trainings, staying up to date 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2"/>
      </w:r>
      <w:r>
        <w:rPr>
          <w:rFonts w:ascii="Times New Roman" w:eastAsia="Times New Roman" w:hAnsi="Times New Roman" w:cs="Times New Roman"/>
          <w:sz w:val="24"/>
          <w:szCs w:val="24"/>
          <w:highlight w:val="white"/>
        </w:rPr>
        <w:t xml:space="preserve"> </w:t>
      </w:r>
      <w:r w:rsidR="00342842">
        <w:rPr>
          <w:rFonts w:ascii="Times New Roman" w:eastAsia="Times New Roman" w:hAnsi="Times New Roman" w:cs="Times New Roman"/>
          <w:sz w:val="24"/>
          <w:szCs w:val="24"/>
          <w:highlight w:val="white"/>
        </w:rPr>
        <w:t>Technical services librarians who are emerging fr</w:t>
      </w:r>
      <w:r w:rsidR="00342842" w:rsidRPr="004C6243">
        <w:rPr>
          <w:rFonts w:ascii="Times New Roman" w:eastAsia="Times New Roman" w:hAnsi="Times New Roman" w:cs="Times New Roman"/>
          <w:sz w:val="24"/>
          <w:szCs w:val="24"/>
        </w:rPr>
        <w:t xml:space="preserve">om library school and entering the field today and others who </w:t>
      </w:r>
      <w:r w:rsidR="004C6243" w:rsidRPr="004C6243">
        <w:rPr>
          <w:rFonts w:ascii="Times New Roman" w:eastAsia="Times New Roman" w:hAnsi="Times New Roman" w:cs="Times New Roman"/>
          <w:sz w:val="24"/>
          <w:szCs w:val="24"/>
        </w:rPr>
        <w:t>want to</w:t>
      </w:r>
      <w:r w:rsidR="00342842" w:rsidRPr="004C6243">
        <w:rPr>
          <w:rFonts w:ascii="Times New Roman" w:eastAsia="Times New Roman" w:hAnsi="Times New Roman" w:cs="Times New Roman"/>
          <w:sz w:val="24"/>
          <w:szCs w:val="24"/>
        </w:rPr>
        <w:t xml:space="preserve"> refresh their</w:t>
      </w:r>
      <w:r w:rsidR="004C6243" w:rsidRPr="004C6243">
        <w:rPr>
          <w:rFonts w:ascii="Times New Roman" w:eastAsia="Times New Roman" w:hAnsi="Times New Roman" w:cs="Times New Roman"/>
          <w:sz w:val="24"/>
          <w:szCs w:val="24"/>
        </w:rPr>
        <w:t xml:space="preserve"> knowledge</w:t>
      </w:r>
      <w:r w:rsidR="00342842" w:rsidRPr="004C6243">
        <w:rPr>
          <w:rFonts w:ascii="Times New Roman" w:eastAsia="Times New Roman" w:hAnsi="Times New Roman" w:cs="Times New Roman"/>
          <w:sz w:val="24"/>
          <w:szCs w:val="24"/>
        </w:rPr>
        <w:t xml:space="preserve"> </w:t>
      </w:r>
      <w:r w:rsidR="00342842">
        <w:rPr>
          <w:rFonts w:ascii="Times New Roman" w:eastAsia="Times New Roman" w:hAnsi="Times New Roman" w:cs="Times New Roman"/>
          <w:sz w:val="24"/>
          <w:szCs w:val="24"/>
          <w:highlight w:val="white"/>
        </w:rPr>
        <w:t xml:space="preserve">require a practical understanding of the underlying principles of authority control and how their work impacts the library user’s experience with information resource discovery. </w:t>
      </w:r>
    </w:p>
    <w:p w14:paraId="6F87953F" w14:textId="61B2C7E6" w:rsidR="007974B0" w:rsidRPr="0066714E" w:rsidRDefault="00342842" w:rsidP="0066714E">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article has sought to provide a foundational introduction to authority control</w:t>
      </w:r>
      <w:r w:rsidR="00115B26">
        <w:rPr>
          <w:rFonts w:ascii="Times New Roman" w:eastAsia="Times New Roman" w:hAnsi="Times New Roman" w:cs="Times New Roman"/>
          <w:sz w:val="24"/>
          <w:szCs w:val="24"/>
          <w:highlight w:val="white"/>
        </w:rPr>
        <w:t>, c</w:t>
      </w:r>
      <w:r w:rsidR="0066714E">
        <w:rPr>
          <w:rFonts w:ascii="Times New Roman" w:eastAsia="Times New Roman" w:hAnsi="Times New Roman" w:cs="Times New Roman"/>
          <w:sz w:val="24"/>
          <w:szCs w:val="24"/>
          <w:highlight w:val="white"/>
        </w:rPr>
        <w:t xml:space="preserve">ouched in the </w:t>
      </w:r>
      <w:r w:rsidR="00E60FAF">
        <w:rPr>
          <w:rFonts w:ascii="Times New Roman" w:eastAsia="Times New Roman" w:hAnsi="Times New Roman" w:cs="Times New Roman"/>
          <w:sz w:val="24"/>
          <w:szCs w:val="24"/>
          <w:highlight w:val="white"/>
        </w:rPr>
        <w:t>overall context of cataloging</w:t>
      </w:r>
      <w:r w:rsidR="00115B26">
        <w:rPr>
          <w:rFonts w:ascii="Times New Roman" w:eastAsia="Times New Roman" w:hAnsi="Times New Roman" w:cs="Times New Roman"/>
          <w:sz w:val="24"/>
          <w:szCs w:val="24"/>
          <w:highlight w:val="white"/>
        </w:rPr>
        <w:t>. W</w:t>
      </w:r>
      <w:r w:rsidR="00542FD1">
        <w:rPr>
          <w:rFonts w:ascii="Times New Roman" w:eastAsia="Times New Roman" w:hAnsi="Times New Roman" w:cs="Times New Roman"/>
          <w:sz w:val="24"/>
          <w:szCs w:val="24"/>
          <w:highlight w:val="white"/>
        </w:rPr>
        <w:t xml:space="preserve">ith a basic </w:t>
      </w:r>
      <w:r w:rsidR="00115B26">
        <w:rPr>
          <w:rFonts w:ascii="Times New Roman" w:eastAsia="Times New Roman" w:hAnsi="Times New Roman" w:cs="Times New Roman"/>
          <w:sz w:val="24"/>
          <w:szCs w:val="24"/>
          <w:highlight w:val="white"/>
        </w:rPr>
        <w:t xml:space="preserve">knowledge </w:t>
      </w:r>
      <w:r w:rsidR="00542FD1">
        <w:rPr>
          <w:rFonts w:ascii="Times New Roman" w:eastAsia="Times New Roman" w:hAnsi="Times New Roman" w:cs="Times New Roman"/>
          <w:sz w:val="24"/>
          <w:szCs w:val="24"/>
          <w:highlight w:val="white"/>
        </w:rPr>
        <w:t>of the history of authority control</w:t>
      </w:r>
      <w:r w:rsidR="00115B26">
        <w:rPr>
          <w:rFonts w:ascii="Times New Roman" w:eastAsia="Times New Roman" w:hAnsi="Times New Roman" w:cs="Times New Roman"/>
          <w:sz w:val="24"/>
          <w:szCs w:val="24"/>
          <w:highlight w:val="white"/>
        </w:rPr>
        <w:t xml:space="preserve"> and a new understanding of </w:t>
      </w:r>
      <w:r w:rsidR="00542FD1">
        <w:rPr>
          <w:rFonts w:ascii="Times New Roman" w:eastAsia="Times New Roman" w:hAnsi="Times New Roman" w:cs="Times New Roman"/>
          <w:sz w:val="24"/>
          <w:szCs w:val="24"/>
          <w:highlight w:val="white"/>
        </w:rPr>
        <w:t>the principles of current authority control practice</w:t>
      </w:r>
      <w:r w:rsidR="00115B26">
        <w:rPr>
          <w:rFonts w:ascii="Times New Roman" w:eastAsia="Times New Roman" w:hAnsi="Times New Roman" w:cs="Times New Roman"/>
          <w:sz w:val="24"/>
          <w:szCs w:val="24"/>
          <w:highlight w:val="white"/>
        </w:rPr>
        <w:t xml:space="preserve">, including both </w:t>
      </w:r>
      <w:r w:rsidR="00C816BF">
        <w:rPr>
          <w:rFonts w:ascii="Times New Roman" w:eastAsia="Times New Roman" w:hAnsi="Times New Roman" w:cs="Times New Roman"/>
          <w:sz w:val="24"/>
          <w:szCs w:val="24"/>
          <w:highlight w:val="white"/>
        </w:rPr>
        <w:t xml:space="preserve">the </w:t>
      </w:r>
      <w:r w:rsidR="00115B26">
        <w:rPr>
          <w:rFonts w:ascii="Times New Roman" w:eastAsia="Times New Roman" w:hAnsi="Times New Roman" w:cs="Times New Roman"/>
          <w:sz w:val="24"/>
          <w:szCs w:val="24"/>
          <w:highlight w:val="white"/>
        </w:rPr>
        <w:t>content and encoding metadata standards that underpin the creation of authority records,</w:t>
      </w:r>
      <w:r w:rsidR="00542FD1">
        <w:rPr>
          <w:rFonts w:ascii="Times New Roman" w:eastAsia="Times New Roman" w:hAnsi="Times New Roman" w:cs="Times New Roman"/>
          <w:sz w:val="24"/>
          <w:szCs w:val="24"/>
          <w:highlight w:val="white"/>
        </w:rPr>
        <w:t xml:space="preserve"> </w:t>
      </w:r>
      <w:r w:rsidR="00115B26">
        <w:rPr>
          <w:rFonts w:ascii="Times New Roman" w:eastAsia="Times New Roman" w:hAnsi="Times New Roman" w:cs="Times New Roman"/>
          <w:sz w:val="24"/>
          <w:szCs w:val="24"/>
          <w:highlight w:val="white"/>
        </w:rPr>
        <w:t xml:space="preserve">readers have </w:t>
      </w:r>
      <w:r w:rsidR="00C816BF">
        <w:rPr>
          <w:rFonts w:ascii="Times New Roman" w:eastAsia="Times New Roman" w:hAnsi="Times New Roman" w:cs="Times New Roman"/>
          <w:sz w:val="24"/>
          <w:szCs w:val="24"/>
          <w:highlight w:val="white"/>
        </w:rPr>
        <w:t xml:space="preserve">an introduction to authority control that can be built upon through a deeper </w:t>
      </w:r>
      <w:r w:rsidR="00C816BF">
        <w:rPr>
          <w:rFonts w:ascii="Times New Roman" w:eastAsia="Times New Roman" w:hAnsi="Times New Roman" w:cs="Times New Roman"/>
          <w:sz w:val="24"/>
          <w:szCs w:val="24"/>
          <w:highlight w:val="white"/>
        </w:rPr>
        <w:lastRenderedPageBreak/>
        <w:t xml:space="preserve">exploration </w:t>
      </w:r>
      <w:proofErr w:type="gramStart"/>
      <w:r w:rsidR="00C816BF">
        <w:rPr>
          <w:rFonts w:ascii="Times New Roman" w:eastAsia="Times New Roman" w:hAnsi="Times New Roman" w:cs="Times New Roman"/>
          <w:sz w:val="24"/>
          <w:szCs w:val="24"/>
          <w:highlight w:val="white"/>
        </w:rPr>
        <w:t>of  the</w:t>
      </w:r>
      <w:proofErr w:type="gramEnd"/>
      <w:r w:rsidR="00C816BF">
        <w:rPr>
          <w:rFonts w:ascii="Times New Roman" w:eastAsia="Times New Roman" w:hAnsi="Times New Roman" w:cs="Times New Roman"/>
          <w:sz w:val="24"/>
          <w:szCs w:val="24"/>
          <w:highlight w:val="white"/>
        </w:rPr>
        <w:t xml:space="preserve"> </w:t>
      </w:r>
      <w:r w:rsidR="00AB67B8">
        <w:rPr>
          <w:rFonts w:ascii="Times New Roman" w:eastAsia="Times New Roman" w:hAnsi="Times New Roman" w:cs="Times New Roman"/>
          <w:sz w:val="24"/>
          <w:szCs w:val="24"/>
          <w:highlight w:val="white"/>
        </w:rPr>
        <w:t xml:space="preserve">various </w:t>
      </w:r>
      <w:r w:rsidR="00C816BF">
        <w:rPr>
          <w:rFonts w:ascii="Times New Roman" w:eastAsia="Times New Roman" w:hAnsi="Times New Roman" w:cs="Times New Roman"/>
          <w:sz w:val="24"/>
          <w:szCs w:val="24"/>
          <w:highlight w:val="white"/>
        </w:rPr>
        <w:t xml:space="preserve">issues and trends </w:t>
      </w:r>
      <w:del w:id="3" w:author="Greg Reeve" w:date="2020-12-29T14:10:00Z">
        <w:r w:rsidR="00C816BF" w:rsidDel="00FA0CAF">
          <w:rPr>
            <w:rFonts w:ascii="Times New Roman" w:eastAsia="Times New Roman" w:hAnsi="Times New Roman" w:cs="Times New Roman"/>
            <w:sz w:val="24"/>
            <w:szCs w:val="24"/>
            <w:highlight w:val="white"/>
          </w:rPr>
          <w:delText xml:space="preserve">that have been </w:delText>
        </w:r>
      </w:del>
      <w:r w:rsidR="00C816BF">
        <w:rPr>
          <w:rFonts w:ascii="Times New Roman" w:eastAsia="Times New Roman" w:hAnsi="Times New Roman" w:cs="Times New Roman"/>
          <w:sz w:val="24"/>
          <w:szCs w:val="24"/>
          <w:highlight w:val="white"/>
        </w:rPr>
        <w:t xml:space="preserve">touched on in this paper. </w:t>
      </w:r>
      <w:r w:rsidR="00AB67B8">
        <w:rPr>
          <w:rFonts w:ascii="Times New Roman" w:eastAsia="Times New Roman" w:hAnsi="Times New Roman" w:cs="Times New Roman"/>
          <w:sz w:val="24"/>
          <w:szCs w:val="24"/>
          <w:highlight w:val="white"/>
        </w:rPr>
        <w:t xml:space="preserve">All librarians benefit from understanding that </w:t>
      </w:r>
      <w:del w:id="4" w:author="Greg Reeve" w:date="2020-12-29T14:10:00Z">
        <w:r w:rsidR="00AB67B8" w:rsidDel="00FA0CAF">
          <w:rPr>
            <w:rFonts w:ascii="Times New Roman" w:eastAsia="Times New Roman" w:hAnsi="Times New Roman" w:cs="Times New Roman"/>
            <w:sz w:val="24"/>
            <w:szCs w:val="24"/>
            <w:highlight w:val="white"/>
          </w:rPr>
          <w:delText>t</w:delText>
        </w:r>
        <w:r w:rsidR="00C816BF" w:rsidDel="00FA0CAF">
          <w:rPr>
            <w:rFonts w:ascii="Times New Roman" w:eastAsia="Times New Roman" w:hAnsi="Times New Roman" w:cs="Times New Roman"/>
            <w:sz w:val="24"/>
            <w:szCs w:val="24"/>
            <w:highlight w:val="white"/>
          </w:rPr>
          <w:delText xml:space="preserve">he future of </w:delText>
        </w:r>
      </w:del>
      <w:r w:rsidR="00523226">
        <w:rPr>
          <w:rFonts w:ascii="Times New Roman" w:eastAsia="Times New Roman" w:hAnsi="Times New Roman" w:cs="Times New Roman"/>
          <w:sz w:val="24"/>
          <w:szCs w:val="24"/>
          <w:highlight w:val="white"/>
        </w:rPr>
        <w:t>the relevance of library databases</w:t>
      </w:r>
      <w:ins w:id="5" w:author="Greg Reeve" w:date="2020-12-29T14:11:00Z">
        <w:r w:rsidR="00AE1116">
          <w:rPr>
            <w:rFonts w:ascii="Times New Roman" w:eastAsia="Times New Roman" w:hAnsi="Times New Roman" w:cs="Times New Roman"/>
            <w:sz w:val="24"/>
            <w:szCs w:val="24"/>
            <w:highlight w:val="white"/>
          </w:rPr>
          <w:t xml:space="preserve"> in meeting </w:t>
        </w:r>
      </w:ins>
      <w:ins w:id="6" w:author="Greg Reeve" w:date="2020-12-29T14:12:00Z">
        <w:r w:rsidR="00433E9A">
          <w:rPr>
            <w:rFonts w:ascii="Times New Roman" w:eastAsia="Times New Roman" w:hAnsi="Times New Roman" w:cs="Times New Roman"/>
            <w:sz w:val="24"/>
            <w:szCs w:val="24"/>
            <w:highlight w:val="white"/>
          </w:rPr>
          <w:t>patrons’</w:t>
        </w:r>
      </w:ins>
      <w:ins w:id="7" w:author="Greg Reeve" w:date="2020-12-29T14:11:00Z">
        <w:r w:rsidR="00AE1116">
          <w:rPr>
            <w:rFonts w:ascii="Times New Roman" w:eastAsia="Times New Roman" w:hAnsi="Times New Roman" w:cs="Times New Roman"/>
            <w:sz w:val="24"/>
            <w:szCs w:val="24"/>
            <w:highlight w:val="white"/>
          </w:rPr>
          <w:t xml:space="preserve"> information needs</w:t>
        </w:r>
      </w:ins>
      <w:r w:rsidR="00523226">
        <w:rPr>
          <w:rFonts w:ascii="Times New Roman" w:eastAsia="Times New Roman" w:hAnsi="Times New Roman" w:cs="Times New Roman"/>
          <w:sz w:val="24"/>
          <w:szCs w:val="24"/>
          <w:highlight w:val="white"/>
        </w:rPr>
        <w:t xml:space="preserve"> relies upon </w:t>
      </w:r>
      <w:r w:rsidR="00AB67B8">
        <w:rPr>
          <w:rFonts w:ascii="Times New Roman" w:eastAsia="Times New Roman" w:hAnsi="Times New Roman" w:cs="Times New Roman"/>
          <w:sz w:val="24"/>
          <w:szCs w:val="24"/>
          <w:highlight w:val="white"/>
        </w:rPr>
        <w:t>authority work well performed and library metadata</w:t>
      </w:r>
      <w:bookmarkStart w:id="8" w:name="_GoBack"/>
      <w:bookmarkEnd w:id="8"/>
      <w:r w:rsidR="00AB67B8">
        <w:rPr>
          <w:rFonts w:ascii="Times New Roman" w:eastAsia="Times New Roman" w:hAnsi="Times New Roman" w:cs="Times New Roman"/>
          <w:sz w:val="24"/>
          <w:szCs w:val="24"/>
          <w:highlight w:val="white"/>
        </w:rPr>
        <w:t xml:space="preserve"> systems that capitalize on standardized, unique and connected access points.</w:t>
      </w:r>
      <w:bookmarkEnd w:id="0"/>
    </w:p>
    <w:sectPr w:rsidR="007974B0" w:rsidRPr="006671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9DACB" w14:textId="77777777" w:rsidR="00CF37B1" w:rsidRDefault="00CF37B1" w:rsidP="007974B0">
      <w:pPr>
        <w:spacing w:after="0" w:line="240" w:lineRule="auto"/>
      </w:pPr>
      <w:r>
        <w:separator/>
      </w:r>
    </w:p>
  </w:endnote>
  <w:endnote w:type="continuationSeparator" w:id="0">
    <w:p w14:paraId="2AB894CE" w14:textId="77777777" w:rsidR="00CF37B1" w:rsidRDefault="00CF37B1" w:rsidP="007974B0">
      <w:pPr>
        <w:spacing w:after="0" w:line="240" w:lineRule="auto"/>
      </w:pPr>
      <w:r>
        <w:continuationSeparator/>
      </w:r>
    </w:p>
  </w:endnote>
  <w:endnote w:id="1">
    <w:p w14:paraId="3DF1E019" w14:textId="77777777" w:rsidR="007974B0" w:rsidRPr="00E70DEB" w:rsidRDefault="007974B0" w:rsidP="007974B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w:t>
      </w:r>
      <w:proofErr w:type="spellStart"/>
      <w:r w:rsidRPr="00C40EBA">
        <w:rPr>
          <w:rFonts w:ascii="Times New Roman" w:eastAsia="Times New Roman" w:hAnsi="Times New Roman" w:cs="Times New Roman"/>
          <w:sz w:val="24"/>
          <w:szCs w:val="24"/>
        </w:rPr>
        <w:t>Mugridge</w:t>
      </w:r>
      <w:proofErr w:type="spellEnd"/>
      <w:r w:rsidRPr="00C40EBA">
        <w:rPr>
          <w:rFonts w:ascii="Times New Roman" w:eastAsia="Times New Roman" w:hAnsi="Times New Roman" w:cs="Times New Roman"/>
          <w:sz w:val="24"/>
          <w:szCs w:val="24"/>
        </w:rPr>
        <w:t xml:space="preserve"> and Kevin A. Furniss, “Education for Authority Control: Whose </w:t>
      </w:r>
      <w:proofErr w:type="gramStart"/>
      <w:r w:rsidRPr="00C40EBA">
        <w:rPr>
          <w:rFonts w:ascii="Times New Roman" w:eastAsia="Times New Roman" w:hAnsi="Times New Roman" w:cs="Times New Roman"/>
          <w:sz w:val="24"/>
          <w:szCs w:val="24"/>
        </w:rPr>
        <w:t>Responsibility</w:t>
      </w:r>
      <w:proofErr w:type="gramEnd"/>
      <w:r w:rsidRPr="00C40EBA">
        <w:rPr>
          <w:rFonts w:ascii="Times New Roman" w:eastAsia="Times New Roman" w:hAnsi="Times New Roman" w:cs="Times New Roman"/>
          <w:sz w:val="24"/>
          <w:szCs w:val="24"/>
        </w:rPr>
        <w:t xml:space="preserve">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Pr>
          <w:rFonts w:ascii="Times New Roman" w:eastAsia="Times New Roman" w:hAnsi="Times New Roman" w:cs="Times New Roman"/>
          <w:sz w:val="24"/>
          <w:szCs w:val="24"/>
        </w:rPr>
        <w:t xml:space="preserve">, </w:t>
      </w:r>
      <w:hyperlink r:id="rId1" w:history="1">
        <w:r w:rsidRPr="006F5BEA">
          <w:rPr>
            <w:rStyle w:val="Hyperlink"/>
            <w:rFonts w:ascii="Times New Roman" w:eastAsia="Times New Roman" w:hAnsi="Times New Roman" w:cs="Times New Roman"/>
            <w:sz w:val="24"/>
            <w:szCs w:val="24"/>
          </w:rPr>
          <w:t>https://dx.doi.org/10.1300/j104v34n01_14</w:t>
        </w:r>
      </w:hyperlink>
      <w:r>
        <w:rPr>
          <w:rFonts w:ascii="Times New Roman" w:eastAsia="Times New Roman" w:hAnsi="Times New Roman" w:cs="Times New Roman"/>
          <w:sz w:val="24"/>
          <w:szCs w:val="24"/>
        </w:rPr>
        <w:t>.</w:t>
      </w:r>
      <w:r w:rsidRPr="00E70DEB">
        <w:rPr>
          <w:rFonts w:ascii="Times New Roman" w:eastAsia="Times New Roman" w:hAnsi="Times New Roman" w:cs="Times New Roman"/>
          <w:sz w:val="24"/>
          <w:szCs w:val="24"/>
        </w:rPr>
        <w:t xml:space="preserve"> </w:t>
      </w:r>
    </w:p>
  </w:endnote>
  <w:endnote w:id="2">
    <w:p w14:paraId="032EF3C2" w14:textId="77777777" w:rsidR="007974B0" w:rsidRPr="00C40EBA" w:rsidRDefault="007974B0" w:rsidP="007974B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2">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3">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0EA247" w14:textId="77777777" w:rsidR="00CF37B1" w:rsidRDefault="00CF37B1" w:rsidP="007974B0">
      <w:pPr>
        <w:spacing w:after="0" w:line="240" w:lineRule="auto"/>
      </w:pPr>
      <w:r>
        <w:separator/>
      </w:r>
    </w:p>
  </w:footnote>
  <w:footnote w:type="continuationSeparator" w:id="0">
    <w:p w14:paraId="5164A0C9" w14:textId="77777777" w:rsidR="00CF37B1" w:rsidRDefault="00CF37B1" w:rsidP="007974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B3"/>
    <w:rsid w:val="00115B26"/>
    <w:rsid w:val="00256B01"/>
    <w:rsid w:val="00342842"/>
    <w:rsid w:val="003529B3"/>
    <w:rsid w:val="00433E9A"/>
    <w:rsid w:val="004C6243"/>
    <w:rsid w:val="00523226"/>
    <w:rsid w:val="00542FD1"/>
    <w:rsid w:val="00591DC2"/>
    <w:rsid w:val="005B6A5C"/>
    <w:rsid w:val="006630FA"/>
    <w:rsid w:val="0066714E"/>
    <w:rsid w:val="00745DC1"/>
    <w:rsid w:val="007974B0"/>
    <w:rsid w:val="00AB67B8"/>
    <w:rsid w:val="00AE1116"/>
    <w:rsid w:val="00C816BF"/>
    <w:rsid w:val="00CF37B1"/>
    <w:rsid w:val="00D0191F"/>
    <w:rsid w:val="00E60FAF"/>
    <w:rsid w:val="00EF476C"/>
    <w:rsid w:val="00FA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37F7"/>
  <w15:chartTrackingRefBased/>
  <w15:docId w15:val="{4B352508-3ECB-4976-9A56-45A50344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9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9B3"/>
    <w:rPr>
      <w:rFonts w:ascii="Segoe UI" w:hAnsi="Segoe UI" w:cs="Segoe UI"/>
      <w:sz w:val="18"/>
      <w:szCs w:val="18"/>
    </w:rPr>
  </w:style>
  <w:style w:type="character" w:styleId="Hyperlink">
    <w:name w:val="Hyperlink"/>
    <w:basedOn w:val="DefaultParagraphFont"/>
    <w:uiPriority w:val="99"/>
    <w:unhideWhenUsed/>
    <w:rsid w:val="00797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1" Type="http://schemas.openxmlformats.org/officeDocument/2006/relationships/hyperlink" Target="https://dx.doi.org/10.1300/j104v34n01_14" TargetMode="External"/><Relationship Id="rId2" Type="http://schemas.openxmlformats.org/officeDocument/2006/relationships/hyperlink" Target="https://www.loc.gov/aba/pcc/naco/training/" TargetMode="External"/><Relationship Id="rId3" Type="http://schemas.openxmlformats.org/officeDocument/2006/relationships/hyperlink" Target="https://www.loc.gov/catdir/cpso/dcmz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364</Words>
  <Characters>2075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Greg Reeve</cp:lastModifiedBy>
  <cp:revision>7</cp:revision>
  <dcterms:created xsi:type="dcterms:W3CDTF">2020-12-23T18:59:00Z</dcterms:created>
  <dcterms:modified xsi:type="dcterms:W3CDTF">2020-12-29T21:12:00Z</dcterms:modified>
</cp:coreProperties>
</file>